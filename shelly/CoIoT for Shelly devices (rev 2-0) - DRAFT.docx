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3D18" w14:textId="77777777" w:rsidR="00AC7728" w:rsidRPr="004A0E56" w:rsidRDefault="003231A5">
      <w:pPr>
        <w:rPr>
          <w:rFonts w:ascii="Arial" w:hAnsi="Arial" w:cs="Arial"/>
          <w:sz w:val="20"/>
          <w:szCs w:val="20"/>
          <w:lang w:val="en-US"/>
          <w:rPrChange w:id="0" w:author="Markus Michels" w:date="2020-03-02T18:37:00Z">
            <w:rPr>
              <w:sz w:val="20"/>
              <w:szCs w:val="20"/>
              <w:lang w:val="en-US"/>
            </w:rPr>
          </w:rPrChange>
        </w:rPr>
      </w:pPr>
      <w:bookmarkStart w:id="1" w:name="page1"/>
      <w:bookmarkEnd w:id="1"/>
      <w:r w:rsidRPr="004A0E56">
        <w:rPr>
          <w:rFonts w:ascii="Arial" w:eastAsia="Arial" w:hAnsi="Arial" w:cs="Arial"/>
          <w:b/>
          <w:bCs/>
          <w:color w:val="2B2B2B"/>
          <w:sz w:val="44"/>
          <w:szCs w:val="44"/>
          <w:lang w:val="en-US"/>
        </w:rPr>
        <w:t xml:space="preserve">The </w:t>
      </w:r>
      <w:proofErr w:type="spellStart"/>
      <w:r w:rsidRPr="004A0E56">
        <w:rPr>
          <w:rFonts w:ascii="Arial" w:eastAsia="Arial" w:hAnsi="Arial" w:cs="Arial"/>
          <w:b/>
          <w:bCs/>
          <w:color w:val="2B2B2B"/>
          <w:sz w:val="44"/>
          <w:szCs w:val="44"/>
          <w:lang w:val="en-US"/>
        </w:rPr>
        <w:t>CoIoT</w:t>
      </w:r>
      <w:proofErr w:type="spellEnd"/>
      <w:r w:rsidRPr="004A0E56">
        <w:rPr>
          <w:rFonts w:ascii="Arial" w:eastAsia="Arial" w:hAnsi="Arial" w:cs="Arial"/>
          <w:b/>
          <w:bCs/>
          <w:color w:val="2B2B2B"/>
          <w:sz w:val="44"/>
          <w:szCs w:val="44"/>
          <w:lang w:val="en-US"/>
        </w:rPr>
        <w:t xml:space="preserve"> Protocol for Shelly devices</w:t>
      </w:r>
    </w:p>
    <w:p w14:paraId="7C47A1B3" w14:textId="77777777" w:rsidR="00AC7728" w:rsidRPr="004A0E56" w:rsidRDefault="00AC7728">
      <w:pPr>
        <w:spacing w:line="200" w:lineRule="exact"/>
        <w:rPr>
          <w:rFonts w:ascii="Arial" w:hAnsi="Arial" w:cs="Arial"/>
          <w:sz w:val="24"/>
          <w:szCs w:val="24"/>
          <w:lang w:val="en-US"/>
          <w:rPrChange w:id="2" w:author="Markus Michels" w:date="2020-03-02T18:37:00Z">
            <w:rPr>
              <w:sz w:val="24"/>
              <w:szCs w:val="24"/>
              <w:lang w:val="en-US"/>
            </w:rPr>
          </w:rPrChange>
        </w:rPr>
      </w:pPr>
    </w:p>
    <w:p w14:paraId="63134404" w14:textId="77777777" w:rsidR="00AC7728" w:rsidRPr="004A0E56" w:rsidRDefault="00AC7728">
      <w:pPr>
        <w:spacing w:line="212" w:lineRule="exact"/>
        <w:rPr>
          <w:rFonts w:ascii="Arial" w:hAnsi="Arial" w:cs="Arial"/>
          <w:sz w:val="24"/>
          <w:szCs w:val="24"/>
          <w:lang w:val="en-US"/>
          <w:rPrChange w:id="3" w:author="Markus Michels" w:date="2020-03-02T18:37:00Z">
            <w:rPr>
              <w:sz w:val="24"/>
              <w:szCs w:val="24"/>
              <w:lang w:val="en-US"/>
            </w:rPr>
          </w:rPrChange>
        </w:rPr>
      </w:pPr>
    </w:p>
    <w:p w14:paraId="30E2F1DE" w14:textId="7864D3BE" w:rsidR="00A96EC7" w:rsidRDefault="003231A5">
      <w:pPr>
        <w:spacing w:line="341" w:lineRule="auto"/>
        <w:rPr>
          <w:ins w:id="4" w:author="Markus Michels" w:date="2020-03-02T19:33:00Z"/>
          <w:rFonts w:ascii="Arial" w:eastAsia="Arial" w:hAnsi="Arial" w:cs="Arial"/>
          <w:color w:val="3A3A3A"/>
          <w:lang w:val="en-US"/>
        </w:rPr>
      </w:pPr>
      <w:r w:rsidRPr="004A0E56">
        <w:rPr>
          <w:rFonts w:ascii="Arial" w:eastAsia="Arial" w:hAnsi="Arial" w:cs="Arial"/>
          <w:color w:val="3A3A3A"/>
          <w:lang w:val="en-US"/>
        </w:rPr>
        <w:t xml:space="preserve">The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del w:id="5" w:author="Markus Michels" w:date="2020-03-03T16:54:00Z">
        <w:r w:rsidRPr="004A0E56" w:rsidDel="003231A5">
          <w:rPr>
            <w:rFonts w:ascii="Arial" w:eastAsia="Arial" w:hAnsi="Arial" w:cs="Arial"/>
            <w:color w:val="3A3A3A"/>
            <w:lang w:val="en-US"/>
          </w:rPr>
          <w:delText xml:space="preserve">protocol </w:delText>
        </w:r>
        <w:r w:rsidRPr="004A0E56" w:rsidDel="00CC5302">
          <w:rPr>
            <w:rFonts w:ascii="Arial" w:eastAsia="Arial" w:hAnsi="Arial" w:cs="Arial"/>
            <w:color w:val="3A3A3A"/>
            <w:lang w:val="en-US"/>
          </w:rPr>
          <w:delText>is yet another protocol for</w:delText>
        </w:r>
        <w:r w:rsidRPr="004A0E56" w:rsidDel="003231A5">
          <w:rPr>
            <w:rFonts w:ascii="Arial" w:eastAsia="Arial" w:hAnsi="Arial" w:cs="Arial"/>
            <w:color w:val="3A3A3A"/>
            <w:lang w:val="en-US"/>
          </w:rPr>
          <w:delText xml:space="preserve"> IoT communication and integration. CoIoT </w:delText>
        </w:r>
      </w:del>
      <w:r w:rsidRPr="004A0E56">
        <w:rPr>
          <w:rFonts w:ascii="Arial" w:eastAsia="Arial" w:hAnsi="Arial" w:cs="Arial"/>
          <w:color w:val="3A3A3A"/>
          <w:lang w:val="en-US"/>
        </w:rPr>
        <w:t xml:space="preserve">is </w:t>
      </w:r>
      <w:ins w:id="6" w:author="Markus Michels" w:date="2020-03-02T19:32:00Z">
        <w:r w:rsidR="00A96EC7">
          <w:rPr>
            <w:rFonts w:ascii="Arial" w:eastAsia="Arial" w:hAnsi="Arial" w:cs="Arial"/>
            <w:color w:val="3A3A3A"/>
            <w:lang w:val="en-US"/>
          </w:rPr>
          <w:t xml:space="preserve">optimized for IoT solutions and </w:t>
        </w:r>
      </w:ins>
      <w:r w:rsidRPr="004A0E56">
        <w:rPr>
          <w:rFonts w:ascii="Arial" w:eastAsia="Arial" w:hAnsi="Arial" w:cs="Arial"/>
          <w:color w:val="3A3A3A"/>
          <w:lang w:val="en-US"/>
        </w:rPr>
        <w:t xml:space="preserve">based on </w:t>
      </w:r>
      <w:ins w:id="7" w:author="Markus Michels" w:date="2020-03-02T19:32:00Z">
        <w:r w:rsidR="00A96EC7">
          <w:rPr>
            <w:rFonts w:ascii="Arial" w:eastAsia="Arial" w:hAnsi="Arial" w:cs="Arial"/>
            <w:color w:val="3A3A3A"/>
            <w:lang w:val="en-US"/>
          </w:rPr>
          <w:t xml:space="preserve">the </w:t>
        </w:r>
      </w:ins>
      <w:r w:rsidRPr="004A0E56">
        <w:rPr>
          <w:rFonts w:ascii="Arial" w:hAnsi="Arial" w:cs="Arial"/>
          <w:rPrChange w:id="8" w:author="Markus Michels" w:date="2020-03-02T18:37:00Z">
            <w:rPr/>
          </w:rPrChange>
        </w:rPr>
        <w:fldChar w:fldCharType="begin"/>
      </w:r>
      <w:r w:rsidRPr="004A0E56">
        <w:rPr>
          <w:rFonts w:ascii="Arial" w:hAnsi="Arial" w:cs="Arial"/>
          <w:lang w:val="en-US"/>
          <w:rPrChange w:id="9" w:author="Markus Michels" w:date="2020-03-02T18:37:00Z">
            <w:rPr>
              <w:lang w:val="en-US"/>
            </w:rPr>
          </w:rPrChange>
        </w:rPr>
        <w:instrText xml:space="preserve"> HYPERLINK "https://tools.ietf.org/html/rfc7252" \h </w:instrText>
      </w:r>
      <w:r w:rsidRPr="004A0E56">
        <w:rPr>
          <w:rFonts w:ascii="Arial" w:hAnsi="Arial" w:cs="Arial"/>
          <w:rPrChange w:id="10" w:author="Markus Michels" w:date="2020-03-02T18:37:00Z">
            <w:rPr/>
          </w:rPrChange>
        </w:rPr>
        <w:fldChar w:fldCharType="separate"/>
      </w:r>
      <w:proofErr w:type="spellStart"/>
      <w:r w:rsidRPr="00D5184A">
        <w:rPr>
          <w:rFonts w:ascii="Arial" w:eastAsia="Arial" w:hAnsi="Arial" w:cs="Arial"/>
          <w:color w:val="2B2B2B"/>
          <w:u w:val="single"/>
          <w:lang w:val="en-US"/>
        </w:rPr>
        <w:t>CoAP</w:t>
      </w:r>
      <w:proofErr w:type="spellEnd"/>
      <w:r w:rsidRPr="00D5184A">
        <w:rPr>
          <w:rFonts w:ascii="Arial" w:eastAsia="Arial" w:hAnsi="Arial" w:cs="Arial"/>
          <w:color w:val="3A3A3A"/>
          <w:u w:val="single"/>
          <w:lang w:val="en-US"/>
        </w:rPr>
        <w:t xml:space="preserve"> </w:t>
      </w:r>
      <w:r w:rsidRPr="00D5184A">
        <w:rPr>
          <w:rFonts w:ascii="Arial" w:eastAsia="Arial" w:hAnsi="Arial" w:cs="Arial"/>
          <w:color w:val="3A3A3A"/>
          <w:u w:val="single"/>
        </w:rPr>
        <w:fldChar w:fldCharType="end"/>
      </w:r>
      <w:ins w:id="11" w:author="Markus Michels" w:date="2020-03-02T19:32:00Z">
        <w:r w:rsidR="00A96EC7" w:rsidRPr="00A96EC7">
          <w:rPr>
            <w:rFonts w:ascii="Arial" w:eastAsia="Arial" w:hAnsi="Arial" w:cs="Arial"/>
            <w:color w:val="3A3A3A"/>
            <w:u w:val="single"/>
            <w:lang w:val="en-US"/>
            <w:rPrChange w:id="12" w:author="Markus Michels" w:date="2020-03-02T19:32:00Z">
              <w:rPr>
                <w:rFonts w:ascii="Arial" w:eastAsia="Arial" w:hAnsi="Arial" w:cs="Arial"/>
                <w:color w:val="3A3A3A"/>
                <w:u w:val="single"/>
              </w:rPr>
            </w:rPrChange>
          </w:rPr>
          <w:t xml:space="preserve">protocol </w:t>
        </w:r>
      </w:ins>
      <w:ins w:id="13" w:author="Markus Michels" w:date="2020-03-03T16:55:00Z">
        <w:r>
          <w:rPr>
            <w:rFonts w:ascii="Arial" w:eastAsia="Arial" w:hAnsi="Arial" w:cs="Arial"/>
            <w:color w:val="3A3A3A"/>
            <w:u w:val="single"/>
            <w:lang w:val="en-US"/>
          </w:rPr>
          <w:t xml:space="preserve">as an industry standard. </w:t>
        </w:r>
      </w:ins>
      <w:del w:id="14" w:author="Markus Michels" w:date="2020-03-03T16:55:00Z">
        <w:r w:rsidRPr="004A0E56" w:rsidDel="003231A5">
          <w:rPr>
            <w:rFonts w:ascii="Arial" w:eastAsia="Arial" w:hAnsi="Arial" w:cs="Arial"/>
            <w:color w:val="3A3A3A"/>
            <w:lang w:val="en-US"/>
          </w:rPr>
          <w:delText>with some additions as new request code 0.30 for status</w:delText>
        </w:r>
        <w:r w:rsidRPr="00D5184A" w:rsidDel="003231A5">
          <w:rPr>
            <w:rFonts w:ascii="Arial" w:eastAsia="Arial" w:hAnsi="Arial" w:cs="Arial"/>
            <w:color w:val="3A3A3A"/>
            <w:lang w:val="en-US"/>
          </w:rPr>
          <w:delText xml:space="preserve"> publishing. </w:delText>
        </w:r>
      </w:del>
      <w:ins w:id="15" w:author="Markus Michels" w:date="2020-03-02T19:33:00Z">
        <w:r>
          <w:rPr>
            <w:rFonts w:ascii="Arial" w:eastAsia="Arial" w:hAnsi="Arial" w:cs="Arial"/>
            <w:color w:val="3A3A3A"/>
            <w:lang w:val="en-US"/>
          </w:rPr>
          <w:t xml:space="preserve">UDP is used </w:t>
        </w:r>
      </w:ins>
      <w:ins w:id="16" w:author="Markus Michels" w:date="2020-03-03T16:55:00Z">
        <w:r>
          <w:rPr>
            <w:rFonts w:ascii="Arial" w:eastAsia="Arial" w:hAnsi="Arial" w:cs="Arial"/>
            <w:color w:val="3A3A3A"/>
            <w:lang w:val="en-US"/>
          </w:rPr>
          <w:t>on the</w:t>
        </w:r>
      </w:ins>
      <w:ins w:id="17" w:author="Markus Michels" w:date="2020-03-02T19:33:00Z">
        <w:r w:rsidR="00A96EC7">
          <w:rPr>
            <w:rFonts w:ascii="Arial" w:eastAsia="Arial" w:hAnsi="Arial" w:cs="Arial"/>
            <w:color w:val="3A3A3A"/>
            <w:lang w:val="en-US"/>
          </w:rPr>
          <w:t xml:space="preserve"> transport</w:t>
        </w:r>
      </w:ins>
      <w:ins w:id="18" w:author="Markus Michels" w:date="2020-03-03T16:55:00Z">
        <w:r>
          <w:rPr>
            <w:rFonts w:ascii="Arial" w:eastAsia="Arial" w:hAnsi="Arial" w:cs="Arial"/>
            <w:color w:val="3A3A3A"/>
            <w:lang w:val="en-US"/>
          </w:rPr>
          <w:t xml:space="preserve"> layer</w:t>
        </w:r>
      </w:ins>
      <w:ins w:id="19" w:author="Markus Michels" w:date="2020-03-02T19:33:00Z">
        <w:r w:rsidR="00A96EC7">
          <w:rPr>
            <w:rFonts w:ascii="Arial" w:eastAsia="Arial" w:hAnsi="Arial" w:cs="Arial"/>
            <w:color w:val="3A3A3A"/>
            <w:lang w:val="en-US"/>
          </w:rPr>
          <w:t xml:space="preserve"> to acknowledge </w:t>
        </w:r>
      </w:ins>
      <w:ins w:id="20" w:author="Markus Michels" w:date="2020-03-03T16:55:00Z">
        <w:r>
          <w:rPr>
            <w:rFonts w:ascii="Arial" w:eastAsia="Arial" w:hAnsi="Arial" w:cs="Arial"/>
            <w:color w:val="3A3A3A"/>
            <w:lang w:val="en-US"/>
          </w:rPr>
          <w:t xml:space="preserve">the </w:t>
        </w:r>
      </w:ins>
      <w:ins w:id="21" w:author="Markus Michels" w:date="2020-03-02T19:33:00Z">
        <w:r w:rsidR="00A96EC7">
          <w:rPr>
            <w:rFonts w:ascii="Arial" w:eastAsia="Arial" w:hAnsi="Arial" w:cs="Arial"/>
            <w:color w:val="3A3A3A"/>
            <w:lang w:val="en-US"/>
          </w:rPr>
          <w:t>limited resources of IoT resources.</w:t>
        </w:r>
      </w:ins>
    </w:p>
    <w:p w14:paraId="75252E2F" w14:textId="3D3CF9C9" w:rsidR="00AC7728" w:rsidRPr="00D5184A" w:rsidDel="00A96EC7" w:rsidRDefault="003231A5">
      <w:pPr>
        <w:spacing w:line="341" w:lineRule="auto"/>
        <w:rPr>
          <w:moveFrom w:id="22" w:author="Markus Michels" w:date="2020-03-02T19:34:00Z"/>
          <w:rFonts w:ascii="Arial" w:eastAsia="Arial" w:hAnsi="Arial" w:cs="Arial"/>
          <w:color w:val="3A3A3A"/>
          <w:lang w:val="en-US"/>
        </w:rPr>
      </w:pPr>
      <w:moveFromRangeStart w:id="23" w:author="Markus Michels" w:date="2020-03-02T19:34:00Z" w:name="move34070077"/>
      <w:moveFrom w:id="24" w:author="Markus Michels" w:date="2020-03-02T19:34:00Z">
        <w:r w:rsidRPr="00D5184A" w:rsidDel="00A96EC7">
          <w:rPr>
            <w:rFonts w:ascii="Arial" w:eastAsia="Arial" w:hAnsi="Arial" w:cs="Arial"/>
            <w:color w:val="3A3A3A"/>
            <w:lang w:val="en-US"/>
          </w:rPr>
          <w:t>All payloads are JSON encoded. All responses are piggyback send with the acknowledgment to further simplify CoAP implementation.</w:t>
        </w:r>
      </w:moveFrom>
    </w:p>
    <w:moveFromRangeEnd w:id="23"/>
    <w:p w14:paraId="2E69AE05" w14:textId="77777777" w:rsidR="00AC7728" w:rsidRPr="004A0E56" w:rsidRDefault="00AC7728">
      <w:pPr>
        <w:spacing w:line="189" w:lineRule="exact"/>
        <w:rPr>
          <w:rFonts w:ascii="Arial" w:hAnsi="Arial" w:cs="Arial"/>
          <w:sz w:val="24"/>
          <w:szCs w:val="24"/>
          <w:lang w:val="en-US"/>
          <w:rPrChange w:id="25" w:author="Markus Michels" w:date="2020-03-02T18:37:00Z">
            <w:rPr>
              <w:sz w:val="24"/>
              <w:szCs w:val="24"/>
              <w:lang w:val="en-US"/>
            </w:rPr>
          </w:rPrChange>
        </w:rPr>
      </w:pPr>
    </w:p>
    <w:p w14:paraId="2745D3DA" w14:textId="66918129" w:rsidR="00AC7728" w:rsidRPr="004A0E56" w:rsidRDefault="003231A5">
      <w:pPr>
        <w:spacing w:line="349" w:lineRule="auto"/>
        <w:ind w:right="40"/>
        <w:rPr>
          <w:rFonts w:ascii="Arial" w:hAnsi="Arial" w:cs="Arial"/>
          <w:sz w:val="20"/>
          <w:szCs w:val="20"/>
          <w:lang w:val="en-US"/>
          <w:rPrChange w:id="26" w:author="Markus Michels" w:date="2020-03-02T18:37:00Z">
            <w:rPr>
              <w:sz w:val="20"/>
              <w:szCs w:val="20"/>
              <w:lang w:val="en-US"/>
            </w:rPr>
          </w:rPrChange>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device is expected to handle a set of </w:t>
      </w:r>
      <w:proofErr w:type="gramStart"/>
      <w:r w:rsidRPr="004A0E56">
        <w:rPr>
          <w:rFonts w:ascii="Arial" w:eastAsia="Arial" w:hAnsi="Arial" w:cs="Arial"/>
          <w:color w:val="3A3A3A"/>
          <w:lang w:val="en-US"/>
        </w:rPr>
        <w:t>request</w:t>
      </w:r>
      <w:proofErr w:type="gramEnd"/>
      <w:r w:rsidRPr="004A0E56">
        <w:rPr>
          <w:rFonts w:ascii="Arial" w:eastAsia="Arial" w:hAnsi="Arial" w:cs="Arial"/>
          <w:color w:val="3A3A3A"/>
          <w:lang w:val="en-US"/>
        </w:rPr>
        <w:t xml:space="preserve"> URIs and generate responses in predefined format. </w:t>
      </w:r>
      <w:ins w:id="27" w:author="Markus Michels" w:date="2020-03-02T19:34:00Z">
        <w:r w:rsidR="00A96EC7" w:rsidRPr="004A0E56">
          <w:rPr>
            <w:rFonts w:ascii="Arial" w:eastAsia="Arial" w:hAnsi="Arial" w:cs="Arial"/>
            <w:color w:val="3A3A3A"/>
            <w:lang w:val="en-US"/>
          </w:rPr>
          <w:t>Also,</w:t>
        </w:r>
      </w:ins>
      <w:r w:rsidRPr="004A0E56">
        <w:rPr>
          <w:rFonts w:ascii="Arial" w:eastAsia="Arial" w:hAnsi="Arial" w:cs="Arial"/>
          <w:color w:val="3A3A3A"/>
          <w:lang w:val="en-US"/>
        </w:rPr>
        <w:t xml:space="preserve"> </w:t>
      </w:r>
      <w:r w:rsidRPr="00D5184A">
        <w:rPr>
          <w:rFonts w:ascii="Arial" w:eastAsia="Arial" w:hAnsi="Arial" w:cs="Arial"/>
          <w:color w:val="3A3A3A"/>
          <w:lang w:val="en-US"/>
        </w:rPr>
        <w:t xml:space="preserve">every device is required to periodically send a multicast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request with </w:t>
      </w:r>
      <w:ins w:id="28" w:author="Markus Michels" w:date="2020-03-03T16:56:00Z">
        <w:r>
          <w:rPr>
            <w:rFonts w:ascii="Arial" w:eastAsia="Arial" w:hAnsi="Arial" w:cs="Arial"/>
            <w:color w:val="3A3A3A"/>
            <w:lang w:val="en-US"/>
          </w:rPr>
          <w:t xml:space="preserve">option </w:t>
        </w:r>
      </w:ins>
      <w:r w:rsidRPr="00D5184A">
        <w:rPr>
          <w:rFonts w:ascii="Arial" w:eastAsia="Arial" w:hAnsi="Arial" w:cs="Arial"/>
          <w:color w:val="3A3A3A"/>
          <w:lang w:val="en-US"/>
        </w:rPr>
        <w:t xml:space="preserve">code 0.30 that describes </w:t>
      </w:r>
      <w:proofErr w:type="gramStart"/>
      <w:r w:rsidRPr="00D5184A">
        <w:rPr>
          <w:rFonts w:ascii="Arial" w:eastAsia="Arial" w:hAnsi="Arial" w:cs="Arial"/>
          <w:color w:val="3A3A3A"/>
          <w:lang w:val="en-US"/>
        </w:rPr>
        <w:t>it</w:t>
      </w:r>
      <w:ins w:id="29" w:author="Markus Michels" w:date="2020-03-02T19:34:00Z">
        <w:r w:rsidR="00A96EC7">
          <w:rPr>
            <w:rFonts w:ascii="Arial" w:eastAsia="Arial" w:hAnsi="Arial" w:cs="Arial"/>
            <w:color w:val="3A3A3A"/>
            <w:lang w:val="en-US"/>
          </w:rPr>
          <w:t>’s</w:t>
        </w:r>
      </w:ins>
      <w:proofErr w:type="gramEnd"/>
      <w:r w:rsidRPr="00D5184A">
        <w:rPr>
          <w:rFonts w:ascii="Arial" w:eastAsia="Arial" w:hAnsi="Arial" w:cs="Arial"/>
          <w:color w:val="3A3A3A"/>
          <w:lang w:val="en-US"/>
        </w:rPr>
        <w:t xml:space="preserve"> state.</w:t>
      </w:r>
    </w:p>
    <w:p w14:paraId="3CDD2A76" w14:textId="77777777" w:rsidR="00AC7728" w:rsidRPr="004A0E56" w:rsidRDefault="00AC7728">
      <w:pPr>
        <w:spacing w:line="178" w:lineRule="exact"/>
        <w:rPr>
          <w:rFonts w:ascii="Arial" w:hAnsi="Arial" w:cs="Arial"/>
          <w:sz w:val="24"/>
          <w:szCs w:val="24"/>
          <w:lang w:val="en-US"/>
          <w:rPrChange w:id="30" w:author="Markus Michels" w:date="2020-03-02T18:37:00Z">
            <w:rPr>
              <w:sz w:val="24"/>
              <w:szCs w:val="24"/>
              <w:lang w:val="en-US"/>
            </w:rPr>
          </w:rPrChange>
        </w:rPr>
      </w:pPr>
    </w:p>
    <w:p w14:paraId="67477AD2" w14:textId="774105E0" w:rsidR="00A96EC7" w:rsidRPr="00D5184A" w:rsidRDefault="003231A5" w:rsidP="00A96EC7">
      <w:pPr>
        <w:spacing w:line="341" w:lineRule="auto"/>
        <w:rPr>
          <w:moveTo w:id="31" w:author="Markus Michels" w:date="2020-03-02T19:34:00Z"/>
          <w:rFonts w:ascii="Arial" w:eastAsia="Arial" w:hAnsi="Arial" w:cs="Arial"/>
          <w:color w:val="3A3A3A"/>
          <w:lang w:val="en-US"/>
        </w:rPr>
      </w:pPr>
      <w:r w:rsidRPr="004A0E56">
        <w:rPr>
          <w:rFonts w:ascii="Arial" w:eastAsia="Arial" w:hAnsi="Arial" w:cs="Arial"/>
          <w:color w:val="3A3A3A"/>
          <w:lang w:val="en-US"/>
        </w:rPr>
        <w:t xml:space="preserve">Every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request package and every response with payload should also carry some mandatory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w:t>
      </w:r>
      <w:commentRangeStart w:id="32"/>
      <w:r w:rsidRPr="004A0E56">
        <w:rPr>
          <w:rFonts w:ascii="Arial" w:eastAsia="Arial" w:hAnsi="Arial" w:cs="Arial"/>
          <w:color w:val="3A3A3A"/>
          <w:lang w:val="en-US"/>
        </w:rPr>
        <w:t>headers</w:t>
      </w:r>
      <w:commentRangeEnd w:id="32"/>
      <w:r w:rsidR="00F80CF0" w:rsidRPr="004A0E56">
        <w:rPr>
          <w:rStyle w:val="Kommentarzeichen"/>
          <w:rFonts w:ascii="Arial" w:hAnsi="Arial" w:cs="Arial"/>
          <w:rPrChange w:id="33" w:author="Markus Michels" w:date="2020-03-02T18:37:00Z">
            <w:rPr>
              <w:rStyle w:val="Kommentarzeichen"/>
            </w:rPr>
          </w:rPrChange>
        </w:rPr>
        <w:commentReference w:id="32"/>
      </w:r>
      <w:r w:rsidRPr="004A0E56">
        <w:rPr>
          <w:rFonts w:ascii="Arial" w:eastAsia="Arial" w:hAnsi="Arial" w:cs="Arial"/>
          <w:color w:val="3A3A3A"/>
          <w:lang w:val="en-US"/>
        </w:rPr>
        <w:t>).</w:t>
      </w:r>
      <w:ins w:id="34" w:author="Markus Michels" w:date="2020-03-02T19:34:00Z">
        <w:r w:rsidR="00A96EC7" w:rsidRPr="00A96EC7">
          <w:rPr>
            <w:rFonts w:ascii="Arial" w:eastAsia="Arial" w:hAnsi="Arial" w:cs="Arial"/>
            <w:color w:val="3A3A3A"/>
            <w:lang w:val="en-US"/>
          </w:rPr>
          <w:t xml:space="preserve"> </w:t>
        </w:r>
      </w:ins>
      <w:moveToRangeStart w:id="35" w:author="Markus Michels" w:date="2020-03-02T19:34:00Z" w:name="move34070077"/>
      <w:ins w:id="36" w:author="Markus Michels" w:date="2020-03-03T16:56:00Z">
        <w:r>
          <w:rPr>
            <w:rFonts w:ascii="Arial" w:eastAsia="Arial" w:hAnsi="Arial" w:cs="Arial"/>
            <w:color w:val="3A3A3A"/>
            <w:lang w:val="en-US"/>
          </w:rPr>
          <w:t>The</w:t>
        </w:r>
      </w:ins>
      <w:moveTo w:id="37" w:author="Markus Michels" w:date="2020-03-02T19:34:00Z">
        <w:r w:rsidR="00A96EC7" w:rsidRPr="00D5184A">
          <w:rPr>
            <w:rFonts w:ascii="Arial" w:eastAsia="Arial" w:hAnsi="Arial" w:cs="Arial"/>
            <w:color w:val="3A3A3A"/>
            <w:lang w:val="en-US"/>
          </w:rPr>
          <w:t xml:space="preserve"> payloads are JSON encoded. All responses are piggyback send with the acknowledgment to further simplify </w:t>
        </w:r>
        <w:proofErr w:type="spellStart"/>
        <w:r w:rsidR="00A96EC7" w:rsidRPr="00D5184A">
          <w:rPr>
            <w:rFonts w:ascii="Arial" w:eastAsia="Arial" w:hAnsi="Arial" w:cs="Arial"/>
            <w:color w:val="3A3A3A"/>
            <w:lang w:val="en-US"/>
          </w:rPr>
          <w:t>CoAP</w:t>
        </w:r>
        <w:proofErr w:type="spellEnd"/>
        <w:r w:rsidR="00A96EC7" w:rsidRPr="00D5184A">
          <w:rPr>
            <w:rFonts w:ascii="Arial" w:eastAsia="Arial" w:hAnsi="Arial" w:cs="Arial"/>
            <w:color w:val="3A3A3A"/>
            <w:lang w:val="en-US"/>
          </w:rPr>
          <w:t xml:space="preserve"> implementation.</w:t>
        </w:r>
      </w:moveTo>
    </w:p>
    <w:moveToRangeEnd w:id="35"/>
    <w:p w14:paraId="0BB2C9A9" w14:textId="77777777" w:rsidR="00AC7728" w:rsidRPr="004A0E56" w:rsidRDefault="00AC7728">
      <w:pPr>
        <w:spacing w:line="371" w:lineRule="auto"/>
        <w:ind w:right="180"/>
        <w:rPr>
          <w:rFonts w:ascii="Arial" w:hAnsi="Arial" w:cs="Arial"/>
          <w:sz w:val="20"/>
          <w:szCs w:val="20"/>
          <w:lang w:val="en-US"/>
          <w:rPrChange w:id="38" w:author="Markus Michels" w:date="2020-03-02T18:37:00Z">
            <w:rPr>
              <w:sz w:val="20"/>
              <w:szCs w:val="20"/>
              <w:lang w:val="en-US"/>
            </w:rPr>
          </w:rPrChange>
        </w:rPr>
      </w:pPr>
    </w:p>
    <w:p w14:paraId="64EF153C" w14:textId="77777777" w:rsidR="00AC7728" w:rsidRPr="004A0E56" w:rsidDel="001B008E" w:rsidRDefault="00AC7728">
      <w:pPr>
        <w:spacing w:line="123" w:lineRule="exact"/>
        <w:rPr>
          <w:del w:id="39" w:author="Markus Michels" w:date="2020-03-03T17:31:00Z"/>
          <w:rFonts w:ascii="Arial" w:hAnsi="Arial" w:cs="Arial"/>
          <w:sz w:val="24"/>
          <w:szCs w:val="24"/>
          <w:lang w:val="en-US"/>
          <w:rPrChange w:id="40" w:author="Markus Michels" w:date="2020-03-02T18:37:00Z">
            <w:rPr>
              <w:del w:id="41" w:author="Markus Michels" w:date="2020-03-03T17:31:00Z"/>
              <w:sz w:val="24"/>
              <w:szCs w:val="24"/>
              <w:lang w:val="en-US"/>
            </w:rPr>
          </w:rPrChange>
        </w:rPr>
      </w:pPr>
    </w:p>
    <w:p w14:paraId="3A1F5950" w14:textId="2CE20FA6" w:rsidR="00A96EC7" w:rsidRDefault="00A96EC7">
      <w:pPr>
        <w:rPr>
          <w:ins w:id="42" w:author="Markus Michels" w:date="2020-03-03T16:57:00Z"/>
          <w:rFonts w:ascii="Arial" w:eastAsia="Arial" w:hAnsi="Arial" w:cs="Arial"/>
          <w:b/>
          <w:bCs/>
          <w:color w:val="2B2B2B"/>
          <w:sz w:val="33"/>
          <w:szCs w:val="33"/>
          <w:lang w:val="en-US"/>
        </w:rPr>
      </w:pPr>
      <w:proofErr w:type="spellStart"/>
      <w:ins w:id="43" w:author="Markus Michels" w:date="2020-03-02T19:35:00Z">
        <w:r>
          <w:rPr>
            <w:rFonts w:ascii="Arial" w:eastAsia="Arial" w:hAnsi="Arial" w:cs="Arial"/>
            <w:b/>
            <w:bCs/>
            <w:color w:val="2B2B2B"/>
            <w:sz w:val="33"/>
            <w:szCs w:val="33"/>
            <w:lang w:val="en-US"/>
          </w:rPr>
          <w:t>CoIoT</w:t>
        </w:r>
        <w:proofErr w:type="spellEnd"/>
        <w:r>
          <w:rPr>
            <w:rFonts w:ascii="Arial" w:eastAsia="Arial" w:hAnsi="Arial" w:cs="Arial"/>
            <w:b/>
            <w:bCs/>
            <w:color w:val="2B2B2B"/>
            <w:sz w:val="33"/>
            <w:szCs w:val="33"/>
            <w:lang w:val="en-US"/>
          </w:rPr>
          <w:t xml:space="preserve"> Device </w:t>
        </w:r>
      </w:ins>
      <w:ins w:id="44" w:author="Markus Michels" w:date="2020-03-02T19:37:00Z">
        <w:r>
          <w:rPr>
            <w:rFonts w:ascii="Arial" w:eastAsia="Arial" w:hAnsi="Arial" w:cs="Arial"/>
            <w:b/>
            <w:bCs/>
            <w:color w:val="2B2B2B"/>
            <w:sz w:val="33"/>
            <w:szCs w:val="33"/>
            <w:lang w:val="en-US"/>
          </w:rPr>
          <w:t>Communication</w:t>
        </w:r>
      </w:ins>
    </w:p>
    <w:p w14:paraId="1FBADA1C" w14:textId="77777777" w:rsidR="003231A5" w:rsidRDefault="003231A5">
      <w:pPr>
        <w:rPr>
          <w:ins w:id="45" w:author="Markus Michels" w:date="2020-03-03T16:57:00Z"/>
          <w:rFonts w:ascii="Arial" w:eastAsia="Arial" w:hAnsi="Arial" w:cs="Arial"/>
          <w:b/>
          <w:bCs/>
          <w:color w:val="2B2B2B"/>
          <w:sz w:val="33"/>
          <w:szCs w:val="33"/>
          <w:lang w:val="en-US"/>
        </w:rPr>
      </w:pPr>
    </w:p>
    <w:p w14:paraId="02433BEF" w14:textId="4013ACF6" w:rsidR="003231A5" w:rsidRDefault="003231A5">
      <w:pPr>
        <w:rPr>
          <w:ins w:id="46" w:author="Markus Michels" w:date="2020-03-03T16:58:00Z"/>
          <w:rFonts w:ascii="Arial" w:eastAsia="Arial" w:hAnsi="Arial" w:cs="Arial"/>
          <w:color w:val="7030A0"/>
          <w:lang w:val="en-US"/>
        </w:rPr>
      </w:pPr>
      <w:ins w:id="47" w:author="Markus Michels" w:date="2020-03-03T16:57:00Z">
        <w:r w:rsidRPr="003231A5">
          <w:rPr>
            <w:rFonts w:ascii="Arial" w:eastAsia="Arial" w:hAnsi="Arial" w:cs="Arial"/>
            <w:color w:val="7030A0"/>
            <w:lang w:val="en-US"/>
            <w:rPrChange w:id="48" w:author="Markus Michels" w:date="2020-03-03T16:57:00Z">
              <w:rPr>
                <w:rFonts w:ascii="Arial" w:eastAsia="Arial" w:hAnsi="Arial" w:cs="Arial"/>
                <w:b/>
                <w:bCs/>
                <w:color w:val="2B2B2B"/>
                <w:sz w:val="33"/>
                <w:szCs w:val="33"/>
                <w:lang w:val="en-US"/>
              </w:rPr>
            </w:rPrChange>
          </w:rPr>
          <w:t xml:space="preserve">The </w:t>
        </w:r>
      </w:ins>
      <w:ins w:id="49" w:author="Markus Michels" w:date="2020-03-03T16:58:00Z">
        <w:r>
          <w:rPr>
            <w:rFonts w:ascii="Arial" w:eastAsia="Arial" w:hAnsi="Arial" w:cs="Arial"/>
            <w:color w:val="7030A0"/>
            <w:lang w:val="en-US"/>
          </w:rPr>
          <w:t xml:space="preserve">Shelly implementation of the </w:t>
        </w:r>
        <w:proofErr w:type="spellStart"/>
        <w:r>
          <w:rPr>
            <w:rFonts w:ascii="Arial" w:eastAsia="Arial" w:hAnsi="Arial" w:cs="Arial"/>
            <w:color w:val="7030A0"/>
            <w:lang w:val="en-US"/>
          </w:rPr>
          <w:t>CoIoT</w:t>
        </w:r>
        <w:proofErr w:type="spellEnd"/>
        <w:r>
          <w:rPr>
            <w:rFonts w:ascii="Arial" w:eastAsia="Arial" w:hAnsi="Arial" w:cs="Arial"/>
            <w:color w:val="7030A0"/>
            <w:lang w:val="en-US"/>
          </w:rPr>
          <w:t xml:space="preserve"> protocol covers the following aspects of the communication between an application like the Shelly Apps or 3</w:t>
        </w:r>
        <w:r w:rsidRPr="003231A5">
          <w:rPr>
            <w:rFonts w:ascii="Arial" w:eastAsia="Arial" w:hAnsi="Arial" w:cs="Arial"/>
            <w:color w:val="7030A0"/>
            <w:vertAlign w:val="superscript"/>
            <w:lang w:val="en-US"/>
            <w:rPrChange w:id="50" w:author="Markus Michels" w:date="2020-03-03T16:58:00Z">
              <w:rPr>
                <w:rFonts w:ascii="Arial" w:eastAsia="Arial" w:hAnsi="Arial" w:cs="Arial"/>
                <w:color w:val="7030A0"/>
                <w:lang w:val="en-US"/>
              </w:rPr>
            </w:rPrChange>
          </w:rPr>
          <w:t>rd</w:t>
        </w:r>
        <w:r>
          <w:rPr>
            <w:rFonts w:ascii="Arial" w:eastAsia="Arial" w:hAnsi="Arial" w:cs="Arial"/>
            <w:color w:val="7030A0"/>
            <w:lang w:val="en-US"/>
          </w:rPr>
          <w:t xml:space="preserve"> party Apps and the Shelly devices.</w:t>
        </w:r>
      </w:ins>
    </w:p>
    <w:p w14:paraId="6BF5643F" w14:textId="77777777" w:rsidR="003231A5" w:rsidRDefault="003231A5">
      <w:pPr>
        <w:rPr>
          <w:ins w:id="51" w:author="Markus Michels" w:date="2020-03-03T16:58:00Z"/>
          <w:rFonts w:ascii="Arial" w:eastAsia="Arial" w:hAnsi="Arial" w:cs="Arial"/>
          <w:color w:val="7030A0"/>
          <w:lang w:val="en-US"/>
        </w:rPr>
      </w:pPr>
    </w:p>
    <w:p w14:paraId="5D65D537" w14:textId="391E75E7" w:rsidR="003231A5" w:rsidRPr="003231A5" w:rsidRDefault="003231A5" w:rsidP="00281E05">
      <w:pPr>
        <w:pStyle w:val="berschrift3"/>
        <w:numPr>
          <w:ilvl w:val="0"/>
          <w:numId w:val="4"/>
        </w:numPr>
        <w:spacing w:before="0" w:beforeAutospacing="0" w:after="120" w:afterAutospacing="0"/>
        <w:ind w:left="714" w:hanging="357"/>
        <w:rPr>
          <w:ins w:id="52" w:author="Markus Michels" w:date="2020-03-03T17:03:00Z"/>
          <w:rFonts w:ascii="Arial" w:eastAsia="Arial" w:hAnsi="Arial" w:cs="Arial"/>
          <w:b w:val="0"/>
          <w:bCs w:val="0"/>
          <w:color w:val="7030A0"/>
          <w:sz w:val="22"/>
          <w:szCs w:val="22"/>
          <w:lang w:val="en-US"/>
          <w:rPrChange w:id="53" w:author="Markus Michels" w:date="2020-03-03T17:04:00Z">
            <w:rPr>
              <w:ins w:id="54" w:author="Markus Michels" w:date="2020-03-03T17:03:00Z"/>
              <w:rFonts w:ascii="Helvetica" w:hAnsi="Helvetica"/>
              <w:b w:val="0"/>
              <w:bCs w:val="0"/>
            </w:rPr>
          </w:rPrChange>
        </w:rPr>
        <w:pPrChange w:id="55" w:author="Markus Michels" w:date="2020-03-03T17:19:00Z">
          <w:pPr>
            <w:pStyle w:val="berschrift3"/>
            <w:spacing w:before="0" w:beforeAutospacing="0" w:after="75" w:afterAutospacing="0"/>
          </w:pPr>
        </w:pPrChange>
      </w:pPr>
      <w:ins w:id="56" w:author="Markus Michels" w:date="2020-03-03T16:58:00Z">
        <w:r w:rsidRPr="003231A5">
          <w:rPr>
            <w:rFonts w:ascii="Arial" w:eastAsia="Arial" w:hAnsi="Arial" w:cs="Arial"/>
            <w:b w:val="0"/>
            <w:bCs w:val="0"/>
            <w:color w:val="7030A0"/>
            <w:sz w:val="22"/>
            <w:szCs w:val="22"/>
            <w:lang w:val="en-US"/>
            <w:rPrChange w:id="57" w:author="Markus Michels" w:date="2020-03-03T17:03:00Z">
              <w:rPr>
                <w:rFonts w:ascii="Arial" w:eastAsia="Arial" w:hAnsi="Arial" w:cs="Arial"/>
                <w:color w:val="7030A0"/>
                <w:lang w:val="en-US"/>
              </w:rPr>
            </w:rPrChange>
          </w:rPr>
          <w:t xml:space="preserve">Device Discovery: The Shelly series of devices support the </w:t>
        </w:r>
        <w:proofErr w:type="spellStart"/>
        <w:r w:rsidRPr="003231A5">
          <w:rPr>
            <w:rFonts w:ascii="Arial" w:eastAsia="Arial" w:hAnsi="Arial" w:cs="Arial"/>
            <w:b w:val="0"/>
            <w:bCs w:val="0"/>
            <w:color w:val="7030A0"/>
            <w:sz w:val="22"/>
            <w:szCs w:val="22"/>
            <w:lang w:val="en-US"/>
            <w:rPrChange w:id="58" w:author="Markus Michels" w:date="2020-03-03T17:03:00Z">
              <w:rPr>
                <w:rFonts w:ascii="Arial" w:eastAsia="Arial" w:hAnsi="Arial" w:cs="Arial"/>
                <w:color w:val="7030A0"/>
                <w:lang w:val="en-US"/>
              </w:rPr>
            </w:rPrChange>
          </w:rPr>
          <w:t>mDNS</w:t>
        </w:r>
        <w:proofErr w:type="spellEnd"/>
        <w:r w:rsidRPr="003231A5">
          <w:rPr>
            <w:rFonts w:ascii="Arial" w:eastAsia="Arial" w:hAnsi="Arial" w:cs="Arial"/>
            <w:b w:val="0"/>
            <w:bCs w:val="0"/>
            <w:color w:val="7030A0"/>
            <w:sz w:val="22"/>
            <w:szCs w:val="22"/>
            <w:lang w:val="en-US"/>
            <w:rPrChange w:id="59" w:author="Markus Michels" w:date="2020-03-03T17:03:00Z">
              <w:rPr>
                <w:rFonts w:ascii="Arial" w:eastAsia="Arial" w:hAnsi="Arial" w:cs="Arial"/>
                <w:color w:val="7030A0"/>
                <w:lang w:val="en-US"/>
              </w:rPr>
            </w:rPrChange>
          </w:rPr>
          <w:t xml:space="preserve"> standard </w:t>
        </w:r>
      </w:ins>
      <w:ins w:id="60" w:author="Markus Michels" w:date="2020-03-03T16:59:00Z">
        <w:r w:rsidRPr="003231A5">
          <w:rPr>
            <w:rFonts w:ascii="Arial" w:eastAsia="Arial" w:hAnsi="Arial" w:cs="Arial"/>
            <w:b w:val="0"/>
            <w:bCs w:val="0"/>
            <w:color w:val="7030A0"/>
            <w:sz w:val="22"/>
            <w:szCs w:val="22"/>
            <w:lang w:val="en-US"/>
            <w:rPrChange w:id="61" w:author="Markus Michels" w:date="2020-03-03T17:03:00Z">
              <w:rPr>
                <w:rFonts w:ascii="Arial" w:eastAsia="Arial" w:hAnsi="Arial" w:cs="Arial"/>
                <w:color w:val="7030A0"/>
                <w:lang w:val="en-US"/>
              </w:rPr>
            </w:rPrChange>
          </w:rPr>
          <w:t>allowing</w:t>
        </w:r>
      </w:ins>
      <w:ins w:id="62" w:author="Markus Michels" w:date="2020-03-03T16:58:00Z">
        <w:r w:rsidRPr="003231A5">
          <w:rPr>
            <w:rFonts w:ascii="Arial" w:eastAsia="Arial" w:hAnsi="Arial" w:cs="Arial"/>
            <w:b w:val="0"/>
            <w:bCs w:val="0"/>
            <w:color w:val="7030A0"/>
            <w:sz w:val="22"/>
            <w:szCs w:val="22"/>
            <w:lang w:val="en-US"/>
            <w:rPrChange w:id="63" w:author="Markus Michels" w:date="2020-03-03T17:03:00Z">
              <w:rPr>
                <w:rFonts w:ascii="Arial" w:eastAsia="Arial" w:hAnsi="Arial" w:cs="Arial"/>
                <w:color w:val="7030A0"/>
                <w:lang w:val="en-US"/>
              </w:rPr>
            </w:rPrChange>
          </w:rPr>
          <w:t xml:space="preserve"> an application </w:t>
        </w:r>
      </w:ins>
      <w:ins w:id="64" w:author="Markus Michels" w:date="2020-03-03T16:59:00Z">
        <w:r w:rsidRPr="003231A5">
          <w:rPr>
            <w:rFonts w:ascii="Arial" w:eastAsia="Arial" w:hAnsi="Arial" w:cs="Arial"/>
            <w:b w:val="0"/>
            <w:bCs w:val="0"/>
            <w:color w:val="7030A0"/>
            <w:sz w:val="22"/>
            <w:szCs w:val="22"/>
            <w:lang w:val="en-US"/>
            <w:rPrChange w:id="65" w:author="Markus Michels" w:date="2020-03-03T17:03:00Z">
              <w:rPr>
                <w:rFonts w:ascii="Arial" w:eastAsia="Arial" w:hAnsi="Arial" w:cs="Arial"/>
                <w:color w:val="7030A0"/>
                <w:lang w:val="en-US"/>
              </w:rPr>
            </w:rPrChange>
          </w:rPr>
          <w:t xml:space="preserve">to discover devices on the local network. </w:t>
        </w:r>
      </w:ins>
      <w:ins w:id="66" w:author="Markus Michels" w:date="2020-03-03T17:05: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r>
      </w:ins>
      <w:ins w:id="67" w:author="Markus Michels" w:date="2020-03-03T16:59:00Z">
        <w:r w:rsidRPr="003231A5">
          <w:rPr>
            <w:rFonts w:ascii="Arial" w:eastAsia="Arial" w:hAnsi="Arial" w:cs="Arial"/>
            <w:b w:val="0"/>
            <w:bCs w:val="0"/>
            <w:color w:val="7030A0"/>
            <w:sz w:val="22"/>
            <w:szCs w:val="22"/>
            <w:lang w:val="en-US"/>
            <w:rPrChange w:id="68" w:author="Markus Michels" w:date="2020-03-03T17:03:00Z">
              <w:rPr>
                <w:rFonts w:ascii="Arial" w:eastAsia="Arial" w:hAnsi="Arial" w:cs="Arial"/>
                <w:color w:val="7030A0"/>
                <w:lang w:val="en-US"/>
              </w:rPr>
            </w:rPrChange>
          </w:rPr>
          <w:t xml:space="preserve">The REST </w:t>
        </w:r>
      </w:ins>
      <w:ins w:id="69" w:author="Markus Michels" w:date="2020-03-03T17:01:00Z">
        <w:r w:rsidRPr="003231A5">
          <w:rPr>
            <w:rFonts w:ascii="Arial" w:eastAsia="Arial" w:hAnsi="Arial" w:cs="Arial"/>
            <w:b w:val="0"/>
            <w:bCs w:val="0"/>
            <w:color w:val="7030A0"/>
            <w:sz w:val="22"/>
            <w:szCs w:val="22"/>
            <w:lang w:val="en-US"/>
            <w:rPrChange w:id="70" w:author="Markus Michels" w:date="2020-03-03T17:03:00Z">
              <w:rPr>
                <w:rFonts w:ascii="Arial" w:eastAsia="Arial" w:hAnsi="Arial" w:cs="Arial"/>
                <w:color w:val="7030A0"/>
                <w:lang w:val="en-US"/>
              </w:rPr>
            </w:rPrChange>
          </w:rPr>
          <w:t>API</w:t>
        </w:r>
      </w:ins>
      <w:ins w:id="71" w:author="Markus Michels" w:date="2020-03-03T16:59:00Z">
        <w:r w:rsidRPr="003231A5">
          <w:rPr>
            <w:rFonts w:ascii="Arial" w:eastAsia="Arial" w:hAnsi="Arial" w:cs="Arial"/>
            <w:b w:val="0"/>
            <w:bCs w:val="0"/>
            <w:color w:val="7030A0"/>
            <w:sz w:val="22"/>
            <w:szCs w:val="22"/>
            <w:lang w:val="en-US"/>
            <w:rPrChange w:id="72" w:author="Markus Michels" w:date="2020-03-03T17:03:00Z">
              <w:rPr>
                <w:rFonts w:ascii="Arial" w:eastAsia="Arial" w:hAnsi="Arial" w:cs="Arial"/>
                <w:color w:val="7030A0"/>
                <w:lang w:val="en-US"/>
              </w:rPr>
            </w:rPrChange>
          </w:rPr>
          <w:t xml:space="preserve"> </w:t>
        </w:r>
      </w:ins>
      <w:ins w:id="73" w:author="Markus Michels" w:date="2020-03-03T17:00:00Z">
        <w:r w:rsidRPr="003231A5">
          <w:rPr>
            <w:rFonts w:ascii="Arial" w:eastAsia="Arial" w:hAnsi="Arial" w:cs="Arial"/>
            <w:b w:val="0"/>
            <w:bCs w:val="0"/>
            <w:color w:val="7030A0"/>
            <w:sz w:val="22"/>
            <w:szCs w:val="22"/>
            <w:lang w:val="en-US"/>
            <w:rPrChange w:id="74" w:author="Markus Michels" w:date="2020-03-03T17:03:00Z">
              <w:rPr>
                <w:rFonts w:ascii="Arial" w:eastAsia="Arial" w:hAnsi="Arial" w:cs="Arial"/>
                <w:color w:val="7030A0"/>
                <w:lang w:val="en-US"/>
              </w:rPr>
            </w:rPrChange>
          </w:rPr>
          <w:t xml:space="preserve">is announced as </w:t>
        </w:r>
      </w:ins>
      <w:ins w:id="75" w:author="Markus Michels" w:date="2020-03-03T17:01:00Z">
        <w:r w:rsidRPr="003231A5">
          <w:rPr>
            <w:rFonts w:ascii="Arial" w:eastAsia="Arial" w:hAnsi="Arial" w:cs="Arial"/>
            <w:b w:val="0"/>
            <w:bCs w:val="0"/>
            <w:color w:val="7030A0"/>
            <w:sz w:val="22"/>
            <w:szCs w:val="22"/>
            <w:lang w:val="en-US"/>
            <w:rPrChange w:id="76" w:author="Markus Michels" w:date="2020-03-03T17:03:00Z">
              <w:rPr>
                <w:rFonts w:ascii="Arial" w:eastAsia="Arial" w:hAnsi="Arial" w:cs="Arial"/>
                <w:color w:val="7030A0"/>
                <w:lang w:val="en-US"/>
              </w:rPr>
            </w:rPrChange>
          </w:rPr>
          <w:t>service of type “</w:t>
        </w:r>
        <w:r w:rsidRPr="003231A5">
          <w:rPr>
            <w:rFonts w:ascii="Arial" w:eastAsia="Arial" w:hAnsi="Arial" w:cs="Arial"/>
            <w:b w:val="0"/>
            <w:bCs w:val="0"/>
            <w:color w:val="7030A0"/>
            <w:sz w:val="22"/>
            <w:szCs w:val="22"/>
            <w:lang w:val="en-US"/>
            <w:rPrChange w:id="77" w:author="Markus Michels" w:date="2020-03-03T17:03:00Z">
              <w:rPr>
                <w:rFonts w:ascii="Menlo" w:hAnsi="Menlo" w:cs="Menlo"/>
                <w:color w:val="2A00FF"/>
                <w:sz w:val="28"/>
                <w:szCs w:val="28"/>
                <w:shd w:val="clear" w:color="auto" w:fill="E8F2FE"/>
              </w:rPr>
            </w:rPrChange>
          </w:rPr>
          <w:t>_</w:t>
        </w:r>
        <w:proofErr w:type="gramStart"/>
        <w:r w:rsidRPr="003231A5">
          <w:rPr>
            <w:rFonts w:ascii="Arial" w:eastAsia="Arial" w:hAnsi="Arial" w:cs="Arial"/>
            <w:b w:val="0"/>
            <w:bCs w:val="0"/>
            <w:color w:val="7030A0"/>
            <w:sz w:val="22"/>
            <w:szCs w:val="22"/>
            <w:lang w:val="en-US"/>
            <w:rPrChange w:id="78" w:author="Markus Michels" w:date="2020-03-03T17:03:00Z">
              <w:rPr>
                <w:rFonts w:ascii="Menlo" w:hAnsi="Menlo" w:cs="Menlo"/>
                <w:color w:val="2A00FF"/>
                <w:sz w:val="28"/>
                <w:szCs w:val="28"/>
                <w:shd w:val="clear" w:color="auto" w:fill="E8F2FE"/>
              </w:rPr>
            </w:rPrChange>
          </w:rPr>
          <w:t>http._</w:t>
        </w:r>
        <w:proofErr w:type="spellStart"/>
        <w:proofErr w:type="gramEnd"/>
        <w:r w:rsidRPr="003231A5">
          <w:rPr>
            <w:rFonts w:ascii="Arial" w:eastAsia="Arial" w:hAnsi="Arial" w:cs="Arial"/>
            <w:b w:val="0"/>
            <w:bCs w:val="0"/>
            <w:color w:val="7030A0"/>
            <w:sz w:val="22"/>
            <w:szCs w:val="22"/>
            <w:lang w:val="en-US"/>
            <w:rPrChange w:id="79" w:author="Markus Michels" w:date="2020-03-03T17:03:00Z">
              <w:rPr>
                <w:rFonts w:ascii="Menlo" w:hAnsi="Menlo" w:cs="Menlo"/>
                <w:color w:val="2A00FF"/>
                <w:sz w:val="28"/>
                <w:szCs w:val="28"/>
                <w:shd w:val="clear" w:color="auto" w:fill="E8F2FE"/>
              </w:rPr>
            </w:rPrChange>
          </w:rPr>
          <w:t>tcp.local</w:t>
        </w:r>
        <w:proofErr w:type="spellEnd"/>
        <w:r w:rsidRPr="003231A5">
          <w:rPr>
            <w:rFonts w:ascii="Arial" w:eastAsia="Arial" w:hAnsi="Arial" w:cs="Arial"/>
            <w:b w:val="0"/>
            <w:bCs w:val="0"/>
            <w:color w:val="7030A0"/>
            <w:sz w:val="22"/>
            <w:szCs w:val="22"/>
            <w:lang w:val="en-US"/>
            <w:rPrChange w:id="80" w:author="Markus Michels" w:date="2020-03-03T17:03:00Z">
              <w:rPr>
                <w:rFonts w:ascii="Menlo" w:hAnsi="Menlo" w:cs="Menlo"/>
                <w:color w:val="2A00FF"/>
                <w:sz w:val="28"/>
                <w:szCs w:val="28"/>
                <w:shd w:val="clear" w:color="auto" w:fill="E8F2FE"/>
              </w:rPr>
            </w:rPrChange>
          </w:rPr>
          <w:t>.</w:t>
        </w:r>
        <w:r w:rsidRPr="003231A5">
          <w:rPr>
            <w:rFonts w:ascii="Arial" w:eastAsia="Arial" w:hAnsi="Arial" w:cs="Arial"/>
            <w:b w:val="0"/>
            <w:bCs w:val="0"/>
            <w:color w:val="7030A0"/>
            <w:sz w:val="22"/>
            <w:szCs w:val="22"/>
            <w:lang w:val="en-US"/>
            <w:rPrChange w:id="81" w:author="Markus Michels" w:date="2020-03-03T17:03:00Z">
              <w:rPr>
                <w:rFonts w:ascii="Menlo" w:hAnsi="Menlo" w:cs="Menlo"/>
                <w:color w:val="2A00FF"/>
                <w:sz w:val="28"/>
                <w:szCs w:val="28"/>
                <w:shd w:val="clear" w:color="auto" w:fill="E8F2FE"/>
                <w:lang w:val="en-US"/>
              </w:rPr>
            </w:rPrChange>
          </w:rPr>
          <w:t>”</w:t>
        </w:r>
        <w:r w:rsidRPr="003231A5">
          <w:rPr>
            <w:rFonts w:ascii="Arial" w:eastAsia="Arial" w:hAnsi="Arial" w:cs="Arial"/>
            <w:b w:val="0"/>
            <w:bCs w:val="0"/>
            <w:color w:val="7030A0"/>
            <w:sz w:val="22"/>
            <w:szCs w:val="22"/>
            <w:lang w:val="en-US"/>
            <w:rPrChange w:id="82" w:author="Markus Michels" w:date="2020-03-03T17:03:00Z">
              <w:rPr>
                <w:rFonts w:ascii="Arial" w:eastAsia="Arial" w:hAnsi="Arial" w:cs="Arial"/>
                <w:color w:val="7030A0"/>
                <w:lang w:val="en-US"/>
              </w:rPr>
            </w:rPrChange>
          </w:rPr>
          <w:t>. This includes the unique device id (w</w:t>
        </w:r>
        <w:r w:rsidRPr="003231A5">
          <w:rPr>
            <w:rFonts w:ascii="Arial" w:eastAsia="Arial" w:hAnsi="Arial" w:cs="Arial"/>
            <w:b w:val="0"/>
            <w:bCs w:val="0"/>
            <w:color w:val="7030A0"/>
            <w:sz w:val="22"/>
            <w:szCs w:val="22"/>
            <w:lang w:val="en-US"/>
          </w:rPr>
          <w:t>hich is also used as hostname</w:t>
        </w:r>
      </w:ins>
      <w:ins w:id="83" w:author="Markus Michels" w:date="2020-03-03T17:06:00Z">
        <w:r w:rsidR="00B944B3">
          <w:rPr>
            <w:rFonts w:ascii="Arial" w:eastAsia="Arial" w:hAnsi="Arial" w:cs="Arial"/>
            <w:b w:val="0"/>
            <w:bCs w:val="0"/>
            <w:color w:val="7030A0"/>
            <w:sz w:val="22"/>
            <w:szCs w:val="22"/>
            <w:lang w:val="en-US"/>
          </w:rPr>
          <w:t xml:space="preserve">, </w:t>
        </w:r>
        <w:proofErr w:type="spellStart"/>
        <w:r w:rsidR="00B944B3">
          <w:rPr>
            <w:rFonts w:ascii="Arial" w:eastAsia="Arial" w:hAnsi="Arial" w:cs="Arial"/>
            <w:b w:val="0"/>
            <w:bCs w:val="0"/>
            <w:color w:val="7030A0"/>
            <w:sz w:val="22"/>
            <w:szCs w:val="22"/>
            <w:lang w:val="en-US"/>
          </w:rPr>
          <w:t>mDNS</w:t>
        </w:r>
        <w:proofErr w:type="spellEnd"/>
        <w:r w:rsidR="00B944B3">
          <w:rPr>
            <w:rFonts w:ascii="Arial" w:eastAsia="Arial" w:hAnsi="Arial" w:cs="Arial"/>
            <w:b w:val="0"/>
            <w:bCs w:val="0"/>
            <w:color w:val="7030A0"/>
            <w:sz w:val="22"/>
            <w:szCs w:val="22"/>
            <w:lang w:val="en-US"/>
          </w:rPr>
          <w:t xml:space="preserve"> </w:t>
        </w:r>
        <w:r w:rsidR="00B944B3">
          <w:rPr>
            <w:rFonts w:ascii="Arial" w:eastAsia="Arial" w:hAnsi="Arial" w:cs="Arial"/>
            <w:b w:val="0"/>
            <w:bCs w:val="0"/>
            <w:color w:val="7030A0"/>
            <w:sz w:val="22"/>
            <w:szCs w:val="22"/>
            <w:lang w:val="en-US"/>
          </w:rPr>
          <w:t>TXT record</w:t>
        </w:r>
      </w:ins>
      <w:ins w:id="84" w:author="Markus Michels" w:date="2020-03-03T17:01:00Z">
        <w:r w:rsidRPr="003231A5">
          <w:rPr>
            <w:rFonts w:ascii="Arial" w:eastAsia="Arial" w:hAnsi="Arial" w:cs="Arial"/>
            <w:b w:val="0"/>
            <w:bCs w:val="0"/>
            <w:color w:val="7030A0"/>
            <w:sz w:val="22"/>
            <w:szCs w:val="22"/>
            <w:lang w:val="en-US"/>
          </w:rPr>
          <w:t>).</w:t>
        </w:r>
      </w:ins>
      <w:ins w:id="85" w:author="Markus Michels" w:date="2020-03-03T17:04:00Z">
        <w:r>
          <w:rPr>
            <w:rFonts w:ascii="Arial" w:eastAsia="Arial" w:hAnsi="Arial" w:cs="Arial"/>
            <w:b w:val="0"/>
            <w:bCs w:val="0"/>
            <w:color w:val="7030A0"/>
            <w:sz w:val="22"/>
            <w:szCs w:val="22"/>
            <w:lang w:val="en-US"/>
          </w:rPr>
          <w:br/>
        </w:r>
      </w:ins>
      <w:ins w:id="86" w:author="Markus Michels" w:date="2020-03-03T17:01:00Z">
        <w:r w:rsidRPr="003231A5">
          <w:rPr>
            <w:rFonts w:ascii="Arial" w:eastAsia="Arial" w:hAnsi="Arial" w:cs="Arial"/>
            <w:b w:val="0"/>
            <w:bCs w:val="0"/>
            <w:color w:val="7030A0"/>
            <w:sz w:val="22"/>
            <w:szCs w:val="22"/>
            <w:lang w:val="en-US"/>
            <w:rPrChange w:id="87" w:author="Markus Michels" w:date="2020-03-03T17:03:00Z">
              <w:rPr>
                <w:rFonts w:ascii="Arial" w:eastAsia="Arial" w:hAnsi="Arial" w:cs="Arial"/>
                <w:color w:val="7030A0"/>
                <w:lang w:val="en-US"/>
              </w:rPr>
            </w:rPrChange>
          </w:rPr>
          <w:t xml:space="preserve">By </w:t>
        </w:r>
      </w:ins>
      <w:ins w:id="88" w:author="Markus Michels" w:date="2020-03-03T17:02:00Z">
        <w:r w:rsidRPr="003231A5">
          <w:rPr>
            <w:rFonts w:ascii="Arial" w:eastAsia="Arial" w:hAnsi="Arial" w:cs="Arial"/>
            <w:b w:val="0"/>
            <w:bCs w:val="0"/>
            <w:color w:val="7030A0"/>
            <w:sz w:val="22"/>
            <w:szCs w:val="22"/>
            <w:lang w:val="en-US"/>
            <w:rPrChange w:id="89" w:author="Markus Michels" w:date="2020-03-03T17:03:00Z">
              <w:rPr>
                <w:rFonts w:ascii="Arial" w:eastAsia="Arial" w:hAnsi="Arial" w:cs="Arial"/>
                <w:color w:val="7030A0"/>
                <w:lang w:val="en-US"/>
              </w:rPr>
            </w:rPrChange>
          </w:rPr>
          <w:t>default: &lt;device type&gt;-&lt;last 6 digit</w:t>
        </w:r>
        <w:r w:rsidR="00B944B3" w:rsidRPr="00B944B3">
          <w:rPr>
            <w:rFonts w:ascii="Arial" w:eastAsia="Arial" w:hAnsi="Arial" w:cs="Arial"/>
            <w:b w:val="0"/>
            <w:bCs w:val="0"/>
            <w:color w:val="7030A0"/>
            <w:sz w:val="22"/>
            <w:szCs w:val="22"/>
            <w:lang w:val="en-US"/>
          </w:rPr>
          <w:t>s of the device’s MAC address),</w:t>
        </w:r>
      </w:ins>
      <w:ins w:id="90" w:author="Markus Michels" w:date="2020-03-03T17:06:00Z">
        <w:r w:rsidR="00B944B3">
          <w:rPr>
            <w:rFonts w:ascii="Arial" w:eastAsia="Arial" w:hAnsi="Arial" w:cs="Arial"/>
            <w:b w:val="0"/>
            <w:bCs w:val="0"/>
            <w:color w:val="7030A0"/>
            <w:sz w:val="22"/>
            <w:szCs w:val="22"/>
            <w:lang w:val="en-US"/>
          </w:rPr>
          <w:br/>
        </w:r>
      </w:ins>
      <w:ins w:id="91" w:author="Markus Michels" w:date="2020-03-03T17:02:00Z">
        <w:r w:rsidRPr="003231A5">
          <w:rPr>
            <w:rFonts w:ascii="Arial" w:eastAsia="Arial" w:hAnsi="Arial" w:cs="Arial"/>
            <w:b w:val="0"/>
            <w:bCs w:val="0"/>
            <w:color w:val="7030A0"/>
            <w:sz w:val="22"/>
            <w:szCs w:val="22"/>
            <w:lang w:val="en-US"/>
            <w:rPrChange w:id="92" w:author="Markus Michels" w:date="2020-03-03T17:03:00Z">
              <w:rPr>
                <w:rFonts w:ascii="Arial" w:eastAsia="Arial" w:hAnsi="Arial" w:cs="Arial"/>
                <w:color w:val="7030A0"/>
                <w:lang w:val="en-US"/>
              </w:rPr>
            </w:rPrChange>
          </w:rPr>
          <w:t xml:space="preserve">e.g. </w:t>
        </w:r>
      </w:ins>
      <w:ins w:id="93" w:author="Markus Michels" w:date="2020-03-03T17:03:00Z">
        <w:r w:rsidRPr="003231A5">
          <w:rPr>
            <w:rFonts w:ascii="Arial" w:eastAsia="Arial" w:hAnsi="Arial" w:cs="Arial"/>
            <w:b w:val="0"/>
            <w:bCs w:val="0"/>
            <w:color w:val="7030A0"/>
            <w:sz w:val="22"/>
            <w:szCs w:val="22"/>
            <w:lang w:val="en-US"/>
            <w:rPrChange w:id="94" w:author="Markus Michels" w:date="2020-03-03T17:03:00Z">
              <w:rPr>
                <w:rFonts w:ascii="Helvetica" w:hAnsi="Helvetica"/>
                <w:b w:val="0"/>
                <w:bCs w:val="0"/>
              </w:rPr>
            </w:rPrChange>
          </w:rPr>
          <w:t>shellyswitch25-686ec1</w:t>
        </w:r>
      </w:ins>
      <w:ins w:id="95" w:author="Markus Michels" w:date="2020-03-03T17:04:00Z">
        <w:r w:rsidR="00B944B3">
          <w:rPr>
            <w:rFonts w:ascii="Arial" w:eastAsia="Arial" w:hAnsi="Arial" w:cs="Arial"/>
            <w:b w:val="0"/>
            <w:bCs w:val="0"/>
            <w:color w:val="7030A0"/>
            <w:sz w:val="22"/>
            <w:szCs w:val="22"/>
            <w:lang w:val="en-US"/>
          </w:rPr>
          <w:br/>
        </w:r>
        <w:r w:rsidR="00B944B3">
          <w:rPr>
            <w:rFonts w:ascii="Arial" w:eastAsia="Arial" w:hAnsi="Arial" w:cs="Arial"/>
            <w:b w:val="0"/>
            <w:bCs w:val="0"/>
            <w:color w:val="7030A0"/>
            <w:sz w:val="22"/>
            <w:szCs w:val="22"/>
            <w:lang w:val="en-US"/>
          </w:rPr>
          <w:br/>
          <w:t>Note: The application should not use the device IP address as unique identifier if dynamic IP addresses are used (DHCP).</w:t>
        </w:r>
      </w:ins>
    </w:p>
    <w:p w14:paraId="221ABE11" w14:textId="13C186AD" w:rsidR="00281E05" w:rsidRPr="00281E05" w:rsidRDefault="00B944B3" w:rsidP="00281E05">
      <w:pPr>
        <w:pStyle w:val="Listenabsatz"/>
        <w:numPr>
          <w:ilvl w:val="0"/>
          <w:numId w:val="4"/>
        </w:numPr>
        <w:snapToGrid w:val="0"/>
        <w:spacing w:after="120"/>
        <w:ind w:left="714" w:hanging="357"/>
        <w:contextualSpacing w:val="0"/>
        <w:rPr>
          <w:ins w:id="96" w:author="Markus Michels" w:date="2020-03-03T17:09:00Z"/>
          <w:rFonts w:ascii="Arial" w:eastAsia="Arial" w:hAnsi="Arial" w:cs="Arial"/>
          <w:color w:val="7030A0"/>
          <w:lang w:val="en-US"/>
          <w:rPrChange w:id="97" w:author="Markus Michels" w:date="2020-03-03T17:19:00Z">
            <w:rPr>
              <w:ins w:id="98" w:author="Markus Michels" w:date="2020-03-03T17:09:00Z"/>
              <w:rFonts w:ascii="Arial" w:hAnsi="Arial" w:cs="Arial"/>
              <w:sz w:val="20"/>
              <w:szCs w:val="20"/>
              <w:lang w:val="en-US"/>
            </w:rPr>
          </w:rPrChange>
        </w:rPr>
        <w:pPrChange w:id="99" w:author="Markus Michels" w:date="2020-03-03T17:19:00Z">
          <w:pPr/>
        </w:pPrChange>
      </w:pPr>
      <w:ins w:id="100" w:author="Markus Michels" w:date="2020-03-03T17:06:00Z">
        <w:r w:rsidRPr="00B944B3">
          <w:rPr>
            <w:rFonts w:ascii="Arial" w:eastAsia="Arial" w:hAnsi="Arial" w:cs="Arial"/>
            <w:color w:val="7030A0"/>
            <w:lang w:val="en-US"/>
            <w:rPrChange w:id="101" w:author="Markus Michels" w:date="2020-03-03T17:09:00Z">
              <w:rPr>
                <w:rFonts w:eastAsia="Arial"/>
                <w:lang w:val="en-US"/>
              </w:rPr>
            </w:rPrChange>
          </w:rPr>
          <w:t xml:space="preserve">Once the device is discovered you could send a </w:t>
        </w:r>
      </w:ins>
      <w:proofErr w:type="spellStart"/>
      <w:ins w:id="102" w:author="Markus Michels" w:date="2020-03-03T17:07:00Z">
        <w:r w:rsidRPr="00B944B3">
          <w:rPr>
            <w:rFonts w:ascii="Arial" w:eastAsia="Arial" w:hAnsi="Arial" w:cs="Arial"/>
            <w:color w:val="7030A0"/>
            <w:lang w:val="en-US"/>
            <w:rPrChange w:id="103" w:author="Markus Michels" w:date="2020-03-03T17:09:00Z">
              <w:rPr>
                <w:rFonts w:eastAsia="Arial"/>
                <w:lang w:val="en-US"/>
              </w:rPr>
            </w:rPrChange>
          </w:rPr>
          <w:t>CoAP</w:t>
        </w:r>
      </w:ins>
      <w:proofErr w:type="spellEnd"/>
      <w:ins w:id="104" w:author="Markus Michels" w:date="2020-03-03T17:06:00Z">
        <w:r w:rsidRPr="00B944B3">
          <w:rPr>
            <w:rFonts w:ascii="Arial" w:eastAsia="Arial" w:hAnsi="Arial" w:cs="Arial"/>
            <w:color w:val="7030A0"/>
            <w:lang w:val="en-US"/>
            <w:rPrChange w:id="105" w:author="Markus Michels" w:date="2020-03-03T17:09:00Z">
              <w:rPr>
                <w:rFonts w:eastAsia="Arial"/>
                <w:lang w:val="en-US"/>
              </w:rPr>
            </w:rPrChange>
          </w:rPr>
          <w:t xml:space="preserve"> message</w:t>
        </w:r>
      </w:ins>
      <w:ins w:id="106" w:author="Markus Michels" w:date="2020-03-03T17:07:00Z">
        <w:r w:rsidRPr="00B944B3">
          <w:rPr>
            <w:rFonts w:ascii="Arial" w:eastAsia="Arial" w:hAnsi="Arial" w:cs="Arial"/>
            <w:color w:val="7030A0"/>
            <w:lang w:val="en-US"/>
            <w:rPrChange w:id="107" w:author="Markus Michels" w:date="2020-03-03T17:09:00Z">
              <w:rPr>
                <w:rFonts w:eastAsia="Arial"/>
                <w:lang w:val="en-US"/>
              </w:rPr>
            </w:rPrChange>
          </w:rPr>
          <w:t xml:space="preserve"> to retrieve the </w:t>
        </w:r>
        <w:proofErr w:type="spellStart"/>
        <w:r w:rsidRPr="00B944B3">
          <w:rPr>
            <w:rFonts w:ascii="Arial" w:eastAsia="Arial" w:hAnsi="Arial" w:cs="Arial"/>
            <w:color w:val="7030A0"/>
            <w:lang w:val="en-US"/>
            <w:rPrChange w:id="108" w:author="Markus Michels" w:date="2020-03-03T17:09:00Z">
              <w:rPr>
                <w:rFonts w:eastAsia="Arial"/>
                <w:lang w:val="en-US"/>
              </w:rPr>
            </w:rPrChange>
          </w:rPr>
          <w:t>CoIoT</w:t>
        </w:r>
        <w:proofErr w:type="spellEnd"/>
        <w:r w:rsidRPr="00B944B3">
          <w:rPr>
            <w:rFonts w:ascii="Arial" w:eastAsia="Arial" w:hAnsi="Arial" w:cs="Arial"/>
            <w:color w:val="7030A0"/>
            <w:lang w:val="en-US"/>
            <w:rPrChange w:id="109" w:author="Markus Michels" w:date="2020-03-03T17:09:00Z">
              <w:rPr>
                <w:rFonts w:eastAsia="Arial"/>
                <w:lang w:val="en-US"/>
              </w:rPr>
            </w:rPrChange>
          </w:rPr>
          <w:t xml:space="preserve"> device description. This provides information on the logical </w:t>
        </w:r>
      </w:ins>
      <w:ins w:id="110" w:author="Markus Michels" w:date="2020-03-03T17:08:00Z">
        <w:r w:rsidRPr="00B944B3">
          <w:rPr>
            <w:rFonts w:ascii="Arial" w:eastAsia="Arial" w:hAnsi="Arial" w:cs="Arial"/>
            <w:color w:val="7030A0"/>
            <w:lang w:val="en-US"/>
            <w:rPrChange w:id="111" w:author="Markus Michels" w:date="2020-03-03T17:09:00Z">
              <w:rPr>
                <w:rFonts w:eastAsia="Arial"/>
                <w:lang w:val="en-US"/>
              </w:rPr>
            </w:rPrChange>
          </w:rPr>
          <w:t>components</w:t>
        </w:r>
      </w:ins>
      <w:ins w:id="112" w:author="Markus Michels" w:date="2020-03-03T17:07:00Z">
        <w:r w:rsidRPr="00B944B3">
          <w:rPr>
            <w:rFonts w:ascii="Arial" w:eastAsia="Arial" w:hAnsi="Arial" w:cs="Arial"/>
            <w:color w:val="7030A0"/>
            <w:lang w:val="en-US"/>
            <w:rPrChange w:id="113" w:author="Markus Michels" w:date="2020-03-03T17:09:00Z">
              <w:rPr>
                <w:rFonts w:eastAsia="Arial"/>
                <w:lang w:val="en-US"/>
              </w:rPr>
            </w:rPrChange>
          </w:rPr>
          <w:t xml:space="preserve"> of the device, sensors and actors</w:t>
        </w:r>
      </w:ins>
      <w:ins w:id="114" w:author="Markus Michels" w:date="2020-03-03T17:10:00Z">
        <w:r>
          <w:rPr>
            <w:rFonts w:ascii="Arial" w:eastAsia="Arial" w:hAnsi="Arial" w:cs="Arial"/>
            <w:color w:val="7030A0"/>
            <w:lang w:val="en-US"/>
          </w:rPr>
          <w:t xml:space="preserve"> in a JSON format</w:t>
        </w:r>
      </w:ins>
      <w:ins w:id="115" w:author="Markus Michels" w:date="2020-03-03T17:07:00Z">
        <w:r w:rsidRPr="00B944B3">
          <w:rPr>
            <w:rFonts w:ascii="Arial" w:eastAsia="Arial" w:hAnsi="Arial" w:cs="Arial"/>
            <w:color w:val="7030A0"/>
            <w:lang w:val="en-US"/>
            <w:rPrChange w:id="116" w:author="Markus Michels" w:date="2020-03-03T17:09:00Z">
              <w:rPr>
                <w:rFonts w:eastAsia="Arial"/>
                <w:lang w:val="en-US"/>
              </w:rPr>
            </w:rPrChange>
          </w:rPr>
          <w:t>.</w:t>
        </w:r>
      </w:ins>
      <w:ins w:id="117" w:author="Markus Michels" w:date="2020-03-03T17:09:00Z">
        <w:r w:rsidRPr="00B944B3">
          <w:rPr>
            <w:rFonts w:ascii="Arial" w:eastAsia="Arial" w:hAnsi="Arial" w:cs="Arial"/>
            <w:color w:val="7030A0"/>
            <w:lang w:val="en-US"/>
            <w:rPrChange w:id="118" w:author="Markus Michels" w:date="2020-03-03T17:09:00Z">
              <w:rPr>
                <w:rFonts w:eastAsia="Arial"/>
                <w:lang w:val="en-US"/>
              </w:rPr>
            </w:rPrChange>
          </w:rPr>
          <w:t xml:space="preserve"> See section “</w:t>
        </w:r>
        <w:r w:rsidRPr="00B944B3">
          <w:rPr>
            <w:rFonts w:ascii="Arial" w:eastAsia="Arial" w:hAnsi="Arial" w:cs="Arial"/>
            <w:color w:val="7030A0"/>
            <w:lang w:val="en-US"/>
            <w:rPrChange w:id="119" w:author="Markus Michels" w:date="2020-03-03T17:09:00Z">
              <w:rPr>
                <w:rFonts w:ascii="Arial" w:eastAsia="Arial" w:hAnsi="Arial" w:cs="Arial"/>
                <w:b/>
                <w:bCs/>
                <w:color w:val="2B2B2B"/>
                <w:sz w:val="33"/>
                <w:szCs w:val="33"/>
                <w:lang w:val="en-US"/>
              </w:rPr>
            </w:rPrChange>
          </w:rPr>
          <w:t>Device description (/</w:t>
        </w:r>
        <w:proofErr w:type="spellStart"/>
        <w:r w:rsidRPr="00B944B3">
          <w:rPr>
            <w:rFonts w:ascii="Arial" w:eastAsia="Arial" w:hAnsi="Arial" w:cs="Arial"/>
            <w:color w:val="7030A0"/>
            <w:lang w:val="en-US"/>
            <w:rPrChange w:id="120" w:author="Markus Michels" w:date="2020-03-03T17:09:00Z">
              <w:rPr>
                <w:rFonts w:ascii="Arial" w:eastAsia="Arial" w:hAnsi="Arial" w:cs="Arial"/>
                <w:b/>
                <w:bCs/>
                <w:color w:val="2B2B2B"/>
                <w:sz w:val="33"/>
                <w:szCs w:val="33"/>
                <w:lang w:val="en-US"/>
              </w:rPr>
            </w:rPrChange>
          </w:rPr>
          <w:t>cit</w:t>
        </w:r>
        <w:proofErr w:type="spellEnd"/>
        <w:r w:rsidRPr="00B944B3">
          <w:rPr>
            <w:rFonts w:ascii="Arial" w:eastAsia="Arial" w:hAnsi="Arial" w:cs="Arial"/>
            <w:color w:val="7030A0"/>
            <w:lang w:val="en-US"/>
            <w:rPrChange w:id="121" w:author="Markus Michels" w:date="2020-03-03T17:09:00Z">
              <w:rPr>
                <w:rFonts w:ascii="Arial" w:eastAsia="Arial" w:hAnsi="Arial" w:cs="Arial"/>
                <w:b/>
                <w:bCs/>
                <w:color w:val="2B2B2B"/>
                <w:sz w:val="33"/>
                <w:szCs w:val="33"/>
                <w:lang w:val="en-US"/>
              </w:rPr>
            </w:rPrChange>
          </w:rPr>
          <w:t>/d)</w:t>
        </w:r>
        <w:r>
          <w:rPr>
            <w:rFonts w:ascii="Arial" w:eastAsia="Arial" w:hAnsi="Arial" w:cs="Arial"/>
            <w:color w:val="7030A0"/>
            <w:lang w:val="en-US"/>
          </w:rPr>
          <w:t>” for details on the format.</w:t>
        </w:r>
      </w:ins>
    </w:p>
    <w:p w14:paraId="473C70CF" w14:textId="33F3ED63" w:rsidR="00281E05" w:rsidRDefault="00B944B3" w:rsidP="00281E05">
      <w:pPr>
        <w:pStyle w:val="Listenabsatz"/>
        <w:numPr>
          <w:ilvl w:val="0"/>
          <w:numId w:val="4"/>
        </w:numPr>
        <w:snapToGrid w:val="0"/>
        <w:spacing w:after="120"/>
        <w:ind w:left="714" w:hanging="357"/>
        <w:contextualSpacing w:val="0"/>
        <w:rPr>
          <w:ins w:id="122" w:author="Markus Michels" w:date="2020-03-03T17:21:00Z"/>
          <w:rFonts w:ascii="Arial" w:eastAsia="Arial" w:hAnsi="Arial" w:cs="Arial"/>
          <w:color w:val="7030A0"/>
          <w:lang w:val="en-US"/>
        </w:rPr>
        <w:pPrChange w:id="123" w:author="Markus Michels" w:date="2020-03-03T17:19:00Z">
          <w:pPr>
            <w:pStyle w:val="Listenabsatz"/>
            <w:numPr>
              <w:numId w:val="4"/>
            </w:numPr>
            <w:ind w:hanging="360"/>
          </w:pPr>
        </w:pPrChange>
      </w:pPr>
      <w:proofErr w:type="gramStart"/>
      <w:ins w:id="124" w:author="Markus Michels" w:date="2020-03-03T17:13:00Z">
        <w:r>
          <w:rPr>
            <w:rFonts w:ascii="Arial" w:eastAsia="Arial" w:hAnsi="Arial" w:cs="Arial"/>
            <w:color w:val="7030A0"/>
            <w:lang w:val="en-US"/>
          </w:rPr>
          <w:t>Finally</w:t>
        </w:r>
        <w:proofErr w:type="gramEnd"/>
        <w:r>
          <w:rPr>
            <w:rFonts w:ascii="Arial" w:eastAsia="Arial" w:hAnsi="Arial" w:cs="Arial"/>
            <w:color w:val="7030A0"/>
            <w:lang w:val="en-US"/>
          </w:rPr>
          <w:t xml:space="preserve"> the application subscribes to status updates</w:t>
        </w:r>
      </w:ins>
      <w:ins w:id="125" w:author="Markus Michels" w:date="2020-03-03T17:20:00Z">
        <w:r w:rsidR="00281E05">
          <w:rPr>
            <w:rFonts w:ascii="Arial" w:eastAsia="Arial" w:hAnsi="Arial" w:cs="Arial"/>
            <w:color w:val="7030A0"/>
            <w:lang w:val="en-US"/>
          </w:rPr>
          <w:t xml:space="preserve"> (per device</w:t>
        </w:r>
      </w:ins>
      <w:ins w:id="126" w:author="Markus Michels" w:date="2020-03-03T17:25:00Z">
        <w:r w:rsidR="001B008E">
          <w:rPr>
            <w:rFonts w:ascii="Arial" w:eastAsia="Arial" w:hAnsi="Arial" w:cs="Arial"/>
            <w:color w:val="7030A0"/>
            <w:lang w:val="en-US"/>
          </w:rPr>
          <w:t>, only once</w:t>
        </w:r>
      </w:ins>
      <w:ins w:id="127" w:author="Markus Michels" w:date="2020-03-03T17:20:00Z">
        <w:r w:rsidR="00281E05">
          <w:rPr>
            <w:rFonts w:ascii="Arial" w:eastAsia="Arial" w:hAnsi="Arial" w:cs="Arial"/>
            <w:color w:val="7030A0"/>
            <w:lang w:val="en-US"/>
          </w:rPr>
          <w:t>)</w:t>
        </w:r>
      </w:ins>
      <w:ins w:id="128" w:author="Markus Michels" w:date="2020-03-03T17:13:00Z">
        <w:r>
          <w:rPr>
            <w:rFonts w:ascii="Arial" w:eastAsia="Arial" w:hAnsi="Arial" w:cs="Arial"/>
            <w:color w:val="7030A0"/>
            <w:lang w:val="en-US"/>
          </w:rPr>
          <w:t xml:space="preserve">. </w:t>
        </w:r>
      </w:ins>
      <w:ins w:id="129" w:author="Markus Michels" w:date="2020-03-03T17:14:00Z">
        <w:r w:rsidR="00281E05">
          <w:rPr>
            <w:rFonts w:ascii="Arial" w:eastAsia="Arial" w:hAnsi="Arial" w:cs="Arial"/>
            <w:color w:val="7030A0"/>
            <w:lang w:val="en-US"/>
          </w:rPr>
          <w:t>Those updates are published periodically</w:t>
        </w:r>
      </w:ins>
      <w:ins w:id="130" w:author="Markus Michels" w:date="2020-03-03T17:15:00Z">
        <w:r w:rsidR="00281E05">
          <w:rPr>
            <w:rFonts w:ascii="Arial" w:eastAsia="Arial" w:hAnsi="Arial" w:cs="Arial"/>
            <w:color w:val="7030A0"/>
            <w:lang w:val="en-US"/>
          </w:rPr>
          <w:t xml:space="preserve"> o</w:t>
        </w:r>
      </w:ins>
      <w:ins w:id="131" w:author="Markus Michels" w:date="2020-03-03T17:20:00Z">
        <w:r w:rsidR="00281E05">
          <w:rPr>
            <w:rFonts w:ascii="Arial" w:eastAsia="Arial" w:hAnsi="Arial" w:cs="Arial"/>
            <w:color w:val="7030A0"/>
            <w:lang w:val="en-US"/>
          </w:rPr>
          <w:t>n</w:t>
        </w:r>
      </w:ins>
      <w:ins w:id="132" w:author="Markus Michels" w:date="2020-03-03T17:15:00Z">
        <w:r w:rsidR="00281E05">
          <w:rPr>
            <w:rFonts w:ascii="Arial" w:eastAsia="Arial" w:hAnsi="Arial" w:cs="Arial"/>
            <w:color w:val="7030A0"/>
            <w:lang w:val="en-US"/>
          </w:rPr>
          <w:t xml:space="preserve"> the </w:t>
        </w:r>
      </w:ins>
      <w:ins w:id="133" w:author="Markus Michels" w:date="2020-03-03T17:20:00Z">
        <w:r w:rsidR="00281E05">
          <w:rPr>
            <w:rFonts w:ascii="Arial" w:eastAsia="Arial" w:hAnsi="Arial" w:cs="Arial"/>
            <w:color w:val="7030A0"/>
            <w:lang w:val="en-US"/>
          </w:rPr>
          <w:t xml:space="preserve">local </w:t>
        </w:r>
      </w:ins>
      <w:ins w:id="134" w:author="Markus Michels" w:date="2020-03-03T17:15:00Z">
        <w:r w:rsidR="00281E05">
          <w:rPr>
            <w:rFonts w:ascii="Arial" w:eastAsia="Arial" w:hAnsi="Arial" w:cs="Arial"/>
            <w:color w:val="7030A0"/>
            <w:lang w:val="en-US"/>
          </w:rPr>
          <w:t>network</w:t>
        </w:r>
      </w:ins>
      <w:ins w:id="135" w:author="Markus Michels" w:date="2020-03-03T17:14:00Z">
        <w:r w:rsidR="00281E05">
          <w:rPr>
            <w:rFonts w:ascii="Arial" w:eastAsia="Arial" w:hAnsi="Arial" w:cs="Arial"/>
            <w:color w:val="7030A0"/>
            <w:lang w:val="en-US"/>
          </w:rPr>
          <w:t xml:space="preserve">. </w:t>
        </w:r>
      </w:ins>
      <w:ins w:id="136" w:author="Markus Michels" w:date="2020-03-03T17:15:00Z">
        <w:r w:rsidR="00281E05">
          <w:rPr>
            <w:rFonts w:ascii="Arial" w:eastAsia="Arial" w:hAnsi="Arial" w:cs="Arial"/>
            <w:color w:val="7030A0"/>
            <w:lang w:val="en-US"/>
          </w:rPr>
          <w:t>For efficiency purposes those messages are send using the IP Multicast protocol</w:t>
        </w:r>
      </w:ins>
      <w:ins w:id="137" w:author="Markus Michels" w:date="2020-03-03T17:20:00Z">
        <w:r w:rsidR="00281E05">
          <w:rPr>
            <w:rFonts w:ascii="Arial" w:eastAsia="Arial" w:hAnsi="Arial" w:cs="Arial"/>
            <w:color w:val="7030A0"/>
            <w:lang w:val="en-US"/>
          </w:rPr>
          <w:t xml:space="preserve"> </w:t>
        </w:r>
      </w:ins>
      <w:ins w:id="138" w:author="Markus Michels" w:date="2020-03-03T17:18:00Z">
        <w:r w:rsidR="00281E05">
          <w:rPr>
            <w:rFonts w:ascii="Arial" w:eastAsia="Arial" w:hAnsi="Arial" w:cs="Arial"/>
            <w:color w:val="7030A0"/>
            <w:lang w:val="en-US"/>
          </w:rPr>
          <w:t xml:space="preserve">using multicast IP </w:t>
        </w:r>
        <w:r w:rsidR="00281E05" w:rsidRPr="00281E05">
          <w:rPr>
            <w:rFonts w:ascii="Arial" w:eastAsia="Arial" w:hAnsi="Arial" w:cs="Arial"/>
            <w:color w:val="7030A0"/>
            <w:lang w:val="en-US"/>
            <w:rPrChange w:id="139" w:author="Markus Michels" w:date="2020-03-03T17:18:00Z">
              <w:rPr>
                <w:rFonts w:ascii="Menlo" w:hAnsi="Menlo" w:cs="Menlo"/>
                <w:color w:val="2A00FF"/>
                <w:sz w:val="28"/>
                <w:szCs w:val="28"/>
                <w:shd w:val="clear" w:color="auto" w:fill="E8F2FE"/>
              </w:rPr>
            </w:rPrChange>
          </w:rPr>
          <w:t>224.0.1.187</w:t>
        </w:r>
      </w:ins>
      <w:ins w:id="140" w:author="Markus Michels" w:date="2020-03-03T17:20:00Z">
        <w:r w:rsidR="00281E05">
          <w:rPr>
            <w:rFonts w:ascii="Arial" w:eastAsia="Arial" w:hAnsi="Arial" w:cs="Arial"/>
            <w:color w:val="7030A0"/>
            <w:lang w:val="en-US"/>
          </w:rPr>
          <w:t xml:space="preserve"> and</w:t>
        </w:r>
      </w:ins>
      <w:ins w:id="141" w:author="Markus Michels" w:date="2020-03-03T17:18:00Z">
        <w:r w:rsidR="00281E05" w:rsidRPr="00281E05">
          <w:rPr>
            <w:rFonts w:ascii="Arial" w:eastAsia="Arial" w:hAnsi="Arial" w:cs="Arial"/>
            <w:color w:val="7030A0"/>
            <w:lang w:val="en-US"/>
            <w:rPrChange w:id="142" w:author="Markus Michels" w:date="2020-03-03T17:18:00Z">
              <w:rPr>
                <w:rFonts w:ascii="Menlo" w:hAnsi="Menlo" w:cs="Menlo"/>
                <w:color w:val="2A00FF"/>
                <w:sz w:val="28"/>
                <w:szCs w:val="28"/>
                <w:shd w:val="clear" w:color="auto" w:fill="E8F2FE"/>
              </w:rPr>
            </w:rPrChange>
          </w:rPr>
          <w:t xml:space="preserve"> port </w:t>
        </w:r>
        <w:r w:rsidR="00281E05" w:rsidRPr="00281E05">
          <w:rPr>
            <w:rFonts w:ascii="Arial" w:eastAsia="Arial" w:hAnsi="Arial" w:cs="Arial"/>
            <w:color w:val="7030A0"/>
            <w:lang w:val="en-US"/>
            <w:rPrChange w:id="143" w:author="Markus Michels" w:date="2020-03-03T17:18:00Z">
              <w:rPr>
                <w:rFonts w:ascii="Menlo" w:hAnsi="Menlo" w:cs="Menlo"/>
                <w:color w:val="000000"/>
                <w:sz w:val="28"/>
                <w:szCs w:val="28"/>
                <w:shd w:val="clear" w:color="auto" w:fill="E8F2FE"/>
              </w:rPr>
            </w:rPrChange>
          </w:rPr>
          <w:t>5683</w:t>
        </w:r>
      </w:ins>
      <w:ins w:id="144" w:author="Markus Michels" w:date="2020-03-03T17:20:00Z">
        <w:r w:rsidR="00281E05">
          <w:rPr>
            <w:rFonts w:ascii="Arial" w:eastAsia="Arial" w:hAnsi="Arial" w:cs="Arial"/>
            <w:color w:val="7030A0"/>
            <w:lang w:val="en-US"/>
          </w:rPr>
          <w:t xml:space="preserve">. Send out once, but </w:t>
        </w:r>
      </w:ins>
      <w:ins w:id="145" w:author="Markus Michels" w:date="2020-03-03T17:16:00Z">
        <w:r w:rsidR="00281E05">
          <w:rPr>
            <w:rFonts w:ascii="Arial" w:eastAsia="Arial" w:hAnsi="Arial" w:cs="Arial"/>
            <w:color w:val="7030A0"/>
            <w:lang w:val="en-US"/>
          </w:rPr>
          <w:t xml:space="preserve">received by all devices listening to the multicast socket. </w:t>
        </w:r>
      </w:ins>
    </w:p>
    <w:p w14:paraId="0EA2F9C2" w14:textId="2039C0C7" w:rsidR="00B944B3" w:rsidRDefault="00281E05" w:rsidP="00281E05">
      <w:pPr>
        <w:pStyle w:val="Listenabsatz"/>
        <w:numPr>
          <w:ilvl w:val="0"/>
          <w:numId w:val="4"/>
        </w:numPr>
        <w:snapToGrid w:val="0"/>
        <w:spacing w:after="120"/>
        <w:ind w:left="714" w:hanging="357"/>
        <w:contextualSpacing w:val="0"/>
        <w:rPr>
          <w:ins w:id="146" w:author="Markus Michels" w:date="2020-03-03T17:25:00Z"/>
          <w:rFonts w:ascii="Arial" w:eastAsia="Arial" w:hAnsi="Arial" w:cs="Arial"/>
          <w:color w:val="7030A0"/>
          <w:lang w:val="en-US"/>
        </w:rPr>
        <w:pPrChange w:id="147" w:author="Markus Michels" w:date="2020-03-03T17:25:00Z">
          <w:pPr>
            <w:pStyle w:val="Listenabsatz"/>
            <w:numPr>
              <w:numId w:val="4"/>
            </w:numPr>
            <w:ind w:hanging="360"/>
          </w:pPr>
        </w:pPrChange>
      </w:pPr>
      <w:ins w:id="148" w:author="Markus Michels" w:date="2020-03-03T17:21:00Z">
        <w:r>
          <w:rPr>
            <w:rFonts w:ascii="Arial" w:eastAsia="Arial" w:hAnsi="Arial" w:cs="Arial"/>
            <w:color w:val="7030A0"/>
            <w:lang w:val="en-US"/>
          </w:rPr>
          <w:t xml:space="preserve">Status updates are </w:t>
        </w:r>
        <w:proofErr w:type="gramStart"/>
        <w:r>
          <w:rPr>
            <w:rFonts w:ascii="Arial" w:eastAsia="Arial" w:hAnsi="Arial" w:cs="Arial"/>
            <w:color w:val="7030A0"/>
            <w:lang w:val="en-US"/>
          </w:rPr>
          <w:t>send</w:t>
        </w:r>
        <w:proofErr w:type="gramEnd"/>
        <w:r>
          <w:rPr>
            <w:rFonts w:ascii="Arial" w:eastAsia="Arial" w:hAnsi="Arial" w:cs="Arial"/>
            <w:color w:val="7030A0"/>
            <w:lang w:val="en-US"/>
          </w:rPr>
          <w:t xml:space="preserve"> out periodically (default every 15sec). </w:t>
        </w:r>
      </w:ins>
      <w:ins w:id="149" w:author="Markus Michels" w:date="2020-03-03T17:22:00Z">
        <w:r>
          <w:rPr>
            <w:rFonts w:ascii="Arial" w:eastAsia="Arial" w:hAnsi="Arial" w:cs="Arial"/>
            <w:color w:val="7030A0"/>
            <w:lang w:val="en-US"/>
          </w:rPr>
          <w:t xml:space="preserve">The application needs to implement some kind of dispatching if multiple devices should be supported. Due to the fact that only a single multicast IP and port are used the messages from all devices are received from the same socket. The </w:t>
        </w:r>
      </w:ins>
      <w:ins w:id="150" w:author="Markus Michels" w:date="2020-03-03T17:23:00Z">
        <w:r>
          <w:rPr>
            <w:rFonts w:ascii="Arial" w:eastAsia="Arial" w:hAnsi="Arial" w:cs="Arial"/>
            <w:color w:val="7030A0"/>
            <w:lang w:val="en-US"/>
          </w:rPr>
          <w:t xml:space="preserve">application needs to identify the sending device by decoding the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w:t>
        </w:r>
      </w:ins>
      <w:ins w:id="151" w:author="Markus Michels" w:date="2020-03-03T17:24:00Z">
        <w:r>
          <w:rPr>
            <w:rFonts w:ascii="Arial" w:eastAsia="Arial" w:hAnsi="Arial" w:cs="Arial"/>
            <w:color w:val="7030A0"/>
            <w:lang w:val="en-US"/>
          </w:rPr>
          <w:t xml:space="preserve"> </w:t>
        </w:r>
        <w:r w:rsidRPr="00DB6CAC">
          <w:rPr>
            <w:rFonts w:ascii="Arial" w:eastAsia="Arial" w:hAnsi="Arial" w:cs="Arial"/>
            <w:color w:val="7030A0"/>
            <w:lang w:val="en-US"/>
            <w:rPrChange w:id="152" w:author="Markus Michels" w:date="2020-03-03T18:29:00Z">
              <w:rPr>
                <w:rFonts w:ascii="Arial" w:eastAsia="Courier New" w:hAnsi="Arial" w:cs="Arial"/>
                <w:color w:val="FFFFFF"/>
                <w:sz w:val="20"/>
                <w:szCs w:val="20"/>
              </w:rPr>
            </w:rPrChange>
          </w:rPr>
          <w:t>GLOBAL_</w:t>
        </w:r>
        <w:r w:rsidRPr="00281E05">
          <w:rPr>
            <w:rFonts w:ascii="Arial" w:eastAsia="Arial" w:hAnsi="Arial" w:cs="Arial"/>
            <w:color w:val="7030A0"/>
            <w:lang w:val="en-US"/>
            <w:rPrChange w:id="153" w:author="Markus Michels" w:date="2020-03-03T17:24:00Z">
              <w:rPr>
                <w:rFonts w:ascii="Arial" w:eastAsia="Courier New" w:hAnsi="Arial" w:cs="Arial"/>
                <w:color w:val="FFFFFF"/>
                <w:sz w:val="20"/>
                <w:szCs w:val="20"/>
              </w:rPr>
            </w:rPrChange>
          </w:rPr>
          <w:t>DEVID</w:t>
        </w:r>
        <w:r w:rsidRPr="00281E05">
          <w:rPr>
            <w:rFonts w:ascii="Arial" w:eastAsia="Arial" w:hAnsi="Arial" w:cs="Arial"/>
            <w:color w:val="7030A0"/>
            <w:lang w:val="en-US"/>
            <w:rPrChange w:id="154" w:author="Markus Michels" w:date="2020-03-03T17:24:00Z">
              <w:rPr>
                <w:rFonts w:ascii="Arial" w:eastAsia="Courier New" w:hAnsi="Arial" w:cs="Arial"/>
                <w:color w:val="FFFFFF"/>
                <w:sz w:val="20"/>
                <w:szCs w:val="20"/>
                <w:lang w:val="en-US"/>
              </w:rPr>
            </w:rPrChange>
          </w:rPr>
          <w:t xml:space="preserve"> (</w:t>
        </w:r>
        <w:r w:rsidRPr="00281E05">
          <w:rPr>
            <w:rFonts w:ascii="Arial" w:eastAsia="Arial" w:hAnsi="Arial" w:cs="Arial"/>
            <w:color w:val="7030A0"/>
            <w:lang w:val="en-US"/>
            <w:rPrChange w:id="155" w:author="Markus Michels" w:date="2020-03-03T17:24:00Z">
              <w:rPr>
                <w:rFonts w:ascii="Menlo" w:hAnsi="Menlo" w:cs="Menlo"/>
                <w:color w:val="000000"/>
                <w:sz w:val="28"/>
                <w:szCs w:val="28"/>
                <w:shd w:val="clear" w:color="auto" w:fill="E8F2FE"/>
              </w:rPr>
            </w:rPrChange>
          </w:rPr>
          <w:t>3332</w:t>
        </w:r>
        <w:r w:rsidRPr="00281E05">
          <w:rPr>
            <w:rFonts w:ascii="Arial" w:eastAsia="Arial" w:hAnsi="Arial" w:cs="Arial"/>
            <w:color w:val="7030A0"/>
            <w:lang w:val="en-US"/>
            <w:rPrChange w:id="156" w:author="Markus Michels" w:date="2020-03-03T17:24:00Z">
              <w:rPr>
                <w:rFonts w:ascii="Menlo" w:hAnsi="Menlo" w:cs="Menlo"/>
                <w:color w:val="000000"/>
                <w:sz w:val="28"/>
                <w:szCs w:val="28"/>
                <w:shd w:val="clear" w:color="auto" w:fill="E8F2FE"/>
                <w:lang w:val="en-US"/>
              </w:rPr>
            </w:rPrChange>
          </w:rPr>
          <w:t>)</w:t>
        </w:r>
        <w:r>
          <w:rPr>
            <w:rFonts w:ascii="Arial" w:eastAsia="Arial" w:hAnsi="Arial" w:cs="Arial"/>
            <w:color w:val="7030A0"/>
            <w:lang w:val="en-US"/>
          </w:rPr>
          <w:t>, the sending IP address or some other mechanism.</w:t>
        </w:r>
      </w:ins>
      <w:ins w:id="157" w:author="Markus Michels" w:date="2020-03-03T17:25:00Z">
        <w:r>
          <w:rPr>
            <w:rFonts w:ascii="Arial" w:eastAsia="Arial" w:hAnsi="Arial" w:cs="Arial"/>
            <w:color w:val="7030A0"/>
            <w:lang w:val="en-US"/>
          </w:rPr>
          <w:t xml:space="preserve"> </w:t>
        </w:r>
      </w:ins>
      <w:proofErr w:type="spellStart"/>
      <w:ins w:id="158" w:author="Markus Michels" w:date="2020-03-03T17:24:00Z">
        <w:r w:rsidRPr="00281E05">
          <w:rPr>
            <w:rFonts w:ascii="Arial" w:eastAsia="Arial" w:hAnsi="Arial" w:cs="Arial"/>
            <w:color w:val="7030A0"/>
            <w:lang w:val="en-US"/>
            <w:rPrChange w:id="159" w:author="Markus Michels" w:date="2020-03-03T17:25:00Z">
              <w:rPr>
                <w:rFonts w:eastAsia="Arial"/>
                <w:lang w:val="en-US"/>
              </w:rPr>
            </w:rPrChange>
          </w:rPr>
          <w:t xml:space="preserve">See </w:t>
        </w:r>
        <w:proofErr w:type="gramStart"/>
        <w:r w:rsidRPr="00281E05">
          <w:rPr>
            <w:rFonts w:ascii="Arial" w:eastAsia="Arial" w:hAnsi="Arial" w:cs="Arial"/>
            <w:color w:val="7030A0"/>
            <w:lang w:val="en-US"/>
            <w:rPrChange w:id="160" w:author="Markus Michels" w:date="2020-03-03T17:25:00Z">
              <w:rPr>
                <w:rFonts w:eastAsia="Arial"/>
                <w:lang w:val="en-US"/>
              </w:rPr>
            </w:rPrChange>
          </w:rPr>
          <w:t>n</w:t>
        </w:r>
      </w:ins>
      <w:proofErr w:type="spellEnd"/>
      <w:ins w:id="161" w:author="Markus Michels" w:date="2020-03-03T17:14:00Z">
        <w:r w:rsidRPr="00281E05">
          <w:rPr>
            <w:rFonts w:ascii="Arial" w:eastAsia="Arial" w:hAnsi="Arial" w:cs="Arial"/>
            <w:color w:val="7030A0"/>
            <w:lang w:val="en-US"/>
            <w:rPrChange w:id="162" w:author="Markus Michels" w:date="2020-03-03T17:25:00Z">
              <w:rPr>
                <w:rFonts w:eastAsia="Arial"/>
                <w:lang w:val="en-US"/>
              </w:rPr>
            </w:rPrChange>
          </w:rPr>
          <w:t>“</w:t>
        </w:r>
      </w:ins>
      <w:proofErr w:type="gramEnd"/>
      <w:ins w:id="163" w:author="Markus Michels" w:date="2020-03-03T17:12:00Z">
        <w:r w:rsidR="00B944B3" w:rsidRPr="00281E05">
          <w:rPr>
            <w:rFonts w:ascii="Arial" w:eastAsia="Arial" w:hAnsi="Arial" w:cs="Arial"/>
            <w:color w:val="7030A0"/>
            <w:lang w:val="en-US"/>
            <w:rPrChange w:id="164" w:author="Markus Michels" w:date="2020-03-03T17:25:00Z">
              <w:rPr>
                <w:rFonts w:ascii="Arial" w:eastAsia="Arial" w:hAnsi="Arial" w:cs="Arial"/>
                <w:b/>
                <w:bCs/>
                <w:color w:val="2B2B2B"/>
                <w:sz w:val="33"/>
                <w:szCs w:val="33"/>
                <w:lang w:val="en-US"/>
              </w:rPr>
            </w:rPrChange>
          </w:rPr>
          <w:t>Device status (/</w:t>
        </w:r>
        <w:proofErr w:type="spellStart"/>
        <w:r w:rsidR="00B944B3" w:rsidRPr="00281E05">
          <w:rPr>
            <w:rFonts w:ascii="Arial" w:eastAsia="Arial" w:hAnsi="Arial" w:cs="Arial"/>
            <w:color w:val="7030A0"/>
            <w:lang w:val="en-US"/>
            <w:rPrChange w:id="165" w:author="Markus Michels" w:date="2020-03-03T17:25:00Z">
              <w:rPr>
                <w:rFonts w:ascii="Arial" w:eastAsia="Arial" w:hAnsi="Arial" w:cs="Arial"/>
                <w:b/>
                <w:bCs/>
                <w:color w:val="2B2B2B"/>
                <w:sz w:val="33"/>
                <w:szCs w:val="33"/>
                <w:lang w:val="en-US"/>
              </w:rPr>
            </w:rPrChange>
          </w:rPr>
          <w:t>cit</w:t>
        </w:r>
        <w:proofErr w:type="spellEnd"/>
        <w:r w:rsidR="00B944B3" w:rsidRPr="00281E05">
          <w:rPr>
            <w:rFonts w:ascii="Arial" w:eastAsia="Arial" w:hAnsi="Arial" w:cs="Arial"/>
            <w:color w:val="7030A0"/>
            <w:lang w:val="en-US"/>
            <w:rPrChange w:id="166" w:author="Markus Michels" w:date="2020-03-03T17:25:00Z">
              <w:rPr>
                <w:rFonts w:ascii="Arial" w:eastAsia="Arial" w:hAnsi="Arial" w:cs="Arial"/>
                <w:b/>
                <w:bCs/>
                <w:color w:val="2B2B2B"/>
                <w:sz w:val="33"/>
                <w:szCs w:val="33"/>
                <w:lang w:val="en-US"/>
              </w:rPr>
            </w:rPrChange>
          </w:rPr>
          <w:t>/s)</w:t>
        </w:r>
      </w:ins>
      <w:ins w:id="167" w:author="Markus Michels" w:date="2020-03-03T17:14:00Z">
        <w:r w:rsidRPr="00281E05">
          <w:rPr>
            <w:rFonts w:ascii="Arial" w:eastAsia="Arial" w:hAnsi="Arial" w:cs="Arial"/>
            <w:color w:val="7030A0"/>
            <w:lang w:val="en-US"/>
            <w:rPrChange w:id="168" w:author="Markus Michels" w:date="2020-03-03T17:25:00Z">
              <w:rPr>
                <w:rFonts w:eastAsia="Arial"/>
                <w:lang w:val="en-US"/>
              </w:rPr>
            </w:rPrChange>
          </w:rPr>
          <w:t>” for details</w:t>
        </w:r>
      </w:ins>
      <w:ins w:id="169" w:author="Markus Michels" w:date="2020-03-03T17:25:00Z">
        <w:r w:rsidRPr="00281E05">
          <w:rPr>
            <w:rFonts w:ascii="Arial" w:eastAsia="Arial" w:hAnsi="Arial" w:cs="Arial"/>
            <w:color w:val="7030A0"/>
            <w:lang w:val="en-US"/>
            <w:rPrChange w:id="170" w:author="Markus Michels" w:date="2020-03-03T17:25:00Z">
              <w:rPr>
                <w:rFonts w:eastAsia="Arial"/>
                <w:lang w:val="en-US"/>
              </w:rPr>
            </w:rPrChange>
          </w:rPr>
          <w:t xml:space="preserve"> on the received message.</w:t>
        </w:r>
      </w:ins>
    </w:p>
    <w:p w14:paraId="29BD9A00" w14:textId="3B6CDEF0" w:rsidR="001B008E" w:rsidRDefault="001B008E" w:rsidP="00281E05">
      <w:pPr>
        <w:pStyle w:val="Listenabsatz"/>
        <w:numPr>
          <w:ilvl w:val="0"/>
          <w:numId w:val="4"/>
        </w:numPr>
        <w:snapToGrid w:val="0"/>
        <w:spacing w:after="120"/>
        <w:ind w:left="714" w:hanging="357"/>
        <w:contextualSpacing w:val="0"/>
        <w:rPr>
          <w:ins w:id="171" w:author="Markus Michels" w:date="2020-03-03T17:29:00Z"/>
          <w:rFonts w:ascii="Arial" w:eastAsia="Arial" w:hAnsi="Arial" w:cs="Arial"/>
          <w:color w:val="7030A0"/>
          <w:lang w:val="en-US"/>
        </w:rPr>
        <w:pPrChange w:id="172" w:author="Markus Michels" w:date="2020-03-03T17:25:00Z">
          <w:pPr>
            <w:pStyle w:val="Listenabsatz"/>
            <w:numPr>
              <w:numId w:val="4"/>
            </w:numPr>
            <w:ind w:hanging="360"/>
          </w:pPr>
        </w:pPrChange>
      </w:pPr>
      <w:ins w:id="173" w:author="Markus Michels" w:date="2020-03-03T17:25:00Z">
        <w:r>
          <w:rPr>
            <w:rFonts w:ascii="Arial" w:eastAsia="Arial" w:hAnsi="Arial" w:cs="Arial"/>
            <w:color w:val="7030A0"/>
            <w:lang w:val="en-US"/>
          </w:rPr>
          <w:t xml:space="preserve">A device could be considered </w:t>
        </w:r>
      </w:ins>
      <w:ins w:id="174" w:author="Markus Michels" w:date="2020-03-03T17:26:00Z">
        <w:r>
          <w:rPr>
            <w:rFonts w:ascii="Arial" w:eastAsia="Arial" w:hAnsi="Arial" w:cs="Arial"/>
            <w:color w:val="7030A0"/>
            <w:lang w:val="en-US"/>
          </w:rPr>
          <w:t>rebooted</w:t>
        </w:r>
      </w:ins>
      <w:ins w:id="175" w:author="Markus Michels" w:date="2020-03-03T17:27:00Z">
        <w:r>
          <w:rPr>
            <w:rFonts w:ascii="Arial" w:eastAsia="Arial" w:hAnsi="Arial" w:cs="Arial"/>
            <w:color w:val="7030A0"/>
            <w:lang w:val="en-US"/>
          </w:rPr>
          <w:t xml:space="preserve"> </w:t>
        </w:r>
      </w:ins>
      <w:ins w:id="176" w:author="Markus Michels" w:date="2020-03-03T17:26:00Z">
        <w:r>
          <w:rPr>
            <w:rFonts w:ascii="Arial" w:eastAsia="Arial" w:hAnsi="Arial" w:cs="Arial"/>
            <w:color w:val="7030A0"/>
            <w:lang w:val="en-US"/>
          </w:rPr>
          <w:t>(e.g. after a power failure) if no status updates are received over a longer period of time (e.g. 3*15sec). In this case the subscription to status updates needs to be renewed.</w:t>
        </w:r>
      </w:ins>
      <w:ins w:id="177" w:author="Markus Michels" w:date="2020-03-03T17:27:00Z">
        <w:r>
          <w:rPr>
            <w:rFonts w:ascii="Arial" w:eastAsia="Arial" w:hAnsi="Arial" w:cs="Arial"/>
            <w:color w:val="7030A0"/>
            <w:lang w:val="en-US"/>
          </w:rPr>
          <w:t xml:space="preserve"> If the device is not responding it could be considered as dead or not available.</w:t>
        </w:r>
      </w:ins>
    </w:p>
    <w:p w14:paraId="15E0D58D" w14:textId="05E98284" w:rsidR="001B008E" w:rsidRPr="00281E05" w:rsidRDefault="001B008E" w:rsidP="00281E05">
      <w:pPr>
        <w:pStyle w:val="Listenabsatz"/>
        <w:numPr>
          <w:ilvl w:val="0"/>
          <w:numId w:val="4"/>
        </w:numPr>
        <w:snapToGrid w:val="0"/>
        <w:spacing w:after="120"/>
        <w:ind w:left="714" w:hanging="357"/>
        <w:contextualSpacing w:val="0"/>
        <w:rPr>
          <w:ins w:id="178" w:author="Markus Michels" w:date="2020-03-03T17:12:00Z"/>
          <w:rFonts w:ascii="Arial" w:eastAsia="Arial" w:hAnsi="Arial" w:cs="Arial"/>
          <w:color w:val="7030A0"/>
          <w:lang w:val="en-US"/>
          <w:rPrChange w:id="179" w:author="Markus Michels" w:date="2020-03-03T17:25:00Z">
            <w:rPr>
              <w:ins w:id="180" w:author="Markus Michels" w:date="2020-03-03T17:12:00Z"/>
              <w:rFonts w:ascii="Arial" w:hAnsi="Arial" w:cs="Arial"/>
              <w:sz w:val="20"/>
              <w:szCs w:val="20"/>
              <w:lang w:val="en-US"/>
            </w:rPr>
          </w:rPrChange>
        </w:rPr>
        <w:pPrChange w:id="181" w:author="Markus Michels" w:date="2020-03-03T17:25:00Z">
          <w:pPr>
            <w:pStyle w:val="Listenabsatz"/>
            <w:numPr>
              <w:numId w:val="4"/>
            </w:numPr>
            <w:ind w:hanging="360"/>
          </w:pPr>
        </w:pPrChange>
      </w:pPr>
      <w:ins w:id="182" w:author="Markus Michels" w:date="2020-03-03T17:29:00Z">
        <w:r>
          <w:rPr>
            <w:rFonts w:ascii="Arial" w:eastAsia="Arial" w:hAnsi="Arial" w:cs="Arial"/>
            <w:color w:val="7030A0"/>
            <w:lang w:val="en-US"/>
          </w:rPr>
          <w:t>Each packet has a serial</w:t>
        </w:r>
      </w:ins>
      <w:ins w:id="183" w:author="Markus Michels" w:date="2020-03-03T17:31:00Z">
        <w:r>
          <w:rPr>
            <w:rFonts w:ascii="Arial" w:eastAsia="Arial" w:hAnsi="Arial" w:cs="Arial"/>
            <w:color w:val="7030A0"/>
            <w:lang w:val="en-US"/>
          </w:rPr>
          <w:t xml:space="preserve"> (</w:t>
        </w:r>
        <w:proofErr w:type="spellStart"/>
        <w:r>
          <w:rPr>
            <w:rFonts w:ascii="Arial" w:eastAsia="Arial" w:hAnsi="Arial" w:cs="Arial"/>
            <w:color w:val="7030A0"/>
            <w:lang w:val="en-US"/>
          </w:rPr>
          <w:t>CoAP</w:t>
        </w:r>
        <w:proofErr w:type="spellEnd"/>
        <w:r>
          <w:rPr>
            <w:rFonts w:ascii="Arial" w:eastAsia="Arial" w:hAnsi="Arial" w:cs="Arial"/>
            <w:color w:val="7030A0"/>
            <w:lang w:val="en-US"/>
          </w:rPr>
          <w:t xml:space="preserve"> option 3420)</w:t>
        </w:r>
      </w:ins>
      <w:ins w:id="184" w:author="Markus Michels" w:date="2020-03-03T17:29:00Z">
        <w:r>
          <w:rPr>
            <w:rFonts w:ascii="Arial" w:eastAsia="Arial" w:hAnsi="Arial" w:cs="Arial"/>
            <w:color w:val="7030A0"/>
            <w:lang w:val="en-US"/>
          </w:rPr>
          <w:t>. This will be incremented each time a status value has changed. Recei</w:t>
        </w:r>
      </w:ins>
      <w:ins w:id="185" w:author="Markus Michels" w:date="2020-03-03T17:30:00Z">
        <w:r>
          <w:rPr>
            <w:rFonts w:ascii="Arial" w:eastAsia="Arial" w:hAnsi="Arial" w:cs="Arial"/>
            <w:color w:val="7030A0"/>
            <w:lang w:val="en-US"/>
          </w:rPr>
          <w:t xml:space="preserve">ving a packet with the same serial indicates a regular status update, but none of the sensors have changed. In this case </w:t>
        </w:r>
      </w:ins>
      <w:ins w:id="186" w:author="Markus Michels" w:date="2020-03-03T17:31:00Z">
        <w:r>
          <w:rPr>
            <w:rFonts w:ascii="Arial" w:eastAsia="Arial" w:hAnsi="Arial" w:cs="Arial"/>
            <w:color w:val="7030A0"/>
            <w:lang w:val="en-US"/>
          </w:rPr>
          <w:t>the application</w:t>
        </w:r>
      </w:ins>
      <w:ins w:id="187" w:author="Markus Michels" w:date="2020-03-03T17:30:00Z">
        <w:r>
          <w:rPr>
            <w:rFonts w:ascii="Arial" w:eastAsia="Arial" w:hAnsi="Arial" w:cs="Arial"/>
            <w:color w:val="7030A0"/>
            <w:lang w:val="en-US"/>
          </w:rPr>
          <w:t xml:space="preserve"> could ignore the packet.</w:t>
        </w:r>
      </w:ins>
    </w:p>
    <w:p w14:paraId="43536014" w14:textId="7B220DE6" w:rsidR="00A96EC7" w:rsidRPr="001B008E" w:rsidRDefault="001B008E">
      <w:pPr>
        <w:rPr>
          <w:ins w:id="188" w:author="Markus Michels" w:date="2020-03-02T19:37:00Z"/>
          <w:rFonts w:ascii="Arial" w:eastAsia="Arial" w:hAnsi="Arial" w:cs="Arial"/>
          <w:color w:val="7030A0"/>
          <w:lang w:val="en-US"/>
          <w:rPrChange w:id="189" w:author="Markus Michels" w:date="2020-03-03T17:28:00Z">
            <w:rPr>
              <w:ins w:id="190" w:author="Markus Michels" w:date="2020-03-02T19:37:00Z"/>
              <w:rFonts w:ascii="Arial" w:eastAsia="Arial" w:hAnsi="Arial" w:cs="Arial"/>
              <w:b/>
              <w:bCs/>
              <w:color w:val="2B2B2B"/>
              <w:sz w:val="33"/>
              <w:szCs w:val="33"/>
              <w:lang w:val="en-US"/>
            </w:rPr>
          </w:rPrChange>
        </w:rPr>
      </w:pPr>
      <w:ins w:id="191" w:author="Markus Michels" w:date="2020-03-03T17:28:00Z">
        <w:r w:rsidRPr="001B008E">
          <w:rPr>
            <w:rFonts w:ascii="Arial" w:eastAsia="Arial" w:hAnsi="Arial" w:cs="Arial"/>
            <w:color w:val="7030A0"/>
            <w:lang w:val="en-US"/>
            <w:rPrChange w:id="192" w:author="Markus Michels" w:date="2020-03-03T17:28:00Z">
              <w:rPr>
                <w:rFonts w:ascii="Arial" w:eastAsia="Arial" w:hAnsi="Arial" w:cs="Arial"/>
                <w:b/>
                <w:bCs/>
                <w:color w:val="2B2B2B"/>
                <w:sz w:val="33"/>
                <w:szCs w:val="33"/>
                <w:lang w:val="en-US"/>
              </w:rPr>
            </w:rPrChange>
          </w:rPr>
          <w:t xml:space="preserve">In </w:t>
        </w:r>
        <w:proofErr w:type="gramStart"/>
        <w:r w:rsidRPr="001B008E">
          <w:rPr>
            <w:rFonts w:ascii="Arial" w:eastAsia="Arial" w:hAnsi="Arial" w:cs="Arial"/>
            <w:color w:val="7030A0"/>
            <w:lang w:val="en-US"/>
            <w:rPrChange w:id="193" w:author="Markus Michels" w:date="2020-03-03T17:28:00Z">
              <w:rPr>
                <w:rFonts w:ascii="Arial" w:eastAsia="Arial" w:hAnsi="Arial" w:cs="Arial"/>
                <w:b/>
                <w:bCs/>
                <w:color w:val="2B2B2B"/>
                <w:sz w:val="33"/>
                <w:szCs w:val="33"/>
                <w:lang w:val="en-US"/>
              </w:rPr>
            </w:rPrChange>
          </w:rPr>
          <w:t>general</w:t>
        </w:r>
        <w:proofErr w:type="gramEnd"/>
        <w:r w:rsidRPr="001B008E">
          <w:rPr>
            <w:rFonts w:ascii="Arial" w:eastAsia="Arial" w:hAnsi="Arial" w:cs="Arial"/>
            <w:color w:val="7030A0"/>
            <w:lang w:val="en-US"/>
            <w:rPrChange w:id="194" w:author="Markus Michels" w:date="2020-03-03T17:28:00Z">
              <w:rPr>
                <w:rFonts w:ascii="Arial" w:eastAsia="Arial" w:hAnsi="Arial" w:cs="Arial"/>
                <w:b/>
                <w:bCs/>
                <w:color w:val="2B2B2B"/>
                <w:sz w:val="33"/>
                <w:szCs w:val="33"/>
                <w:lang w:val="en-US"/>
              </w:rPr>
            </w:rPrChange>
          </w:rPr>
          <w:t xml:space="preserve"> your implementation should be fault tolerant and able to recover </w:t>
        </w:r>
        <w:r>
          <w:rPr>
            <w:rFonts w:ascii="Arial" w:eastAsia="Arial" w:hAnsi="Arial" w:cs="Arial"/>
            <w:color w:val="7030A0"/>
            <w:lang w:val="en-US"/>
          </w:rPr>
          <w:t xml:space="preserve">from communication issues. </w:t>
        </w:r>
      </w:ins>
      <w:proofErr w:type="spellStart"/>
      <w:ins w:id="195" w:author="Markus Michels" w:date="2020-03-03T17:29:00Z">
        <w:r>
          <w:rPr>
            <w:rFonts w:ascii="Arial" w:eastAsia="Arial" w:hAnsi="Arial" w:cs="Arial"/>
            <w:color w:val="7030A0"/>
            <w:lang w:val="en-US"/>
          </w:rPr>
          <w:t>CoIoT</w:t>
        </w:r>
        <w:proofErr w:type="spellEnd"/>
        <w:r>
          <w:rPr>
            <w:rFonts w:ascii="Arial" w:eastAsia="Arial" w:hAnsi="Arial" w:cs="Arial"/>
            <w:color w:val="7030A0"/>
            <w:lang w:val="en-US"/>
          </w:rPr>
          <w:t xml:space="preserve"> by itself does not integrate any recovery mechanisms, e.g. a packet loss.</w:t>
        </w:r>
      </w:ins>
    </w:p>
    <w:p w14:paraId="4E10F0E1" w14:textId="77777777" w:rsidR="00A96EC7" w:rsidRDefault="00A96EC7">
      <w:pPr>
        <w:rPr>
          <w:ins w:id="196" w:author="Markus Michels" w:date="2020-03-02T19:36:00Z"/>
          <w:rFonts w:ascii="Arial" w:eastAsia="Arial" w:hAnsi="Arial" w:cs="Arial"/>
          <w:b/>
          <w:bCs/>
          <w:color w:val="2B2B2B"/>
          <w:sz w:val="33"/>
          <w:szCs w:val="33"/>
          <w:lang w:val="en-US"/>
        </w:rPr>
      </w:pPr>
    </w:p>
    <w:p w14:paraId="430E8B85" w14:textId="77777777" w:rsidR="00AC7728" w:rsidRPr="004A0E56" w:rsidRDefault="003231A5">
      <w:pPr>
        <w:rPr>
          <w:rFonts w:ascii="Arial" w:hAnsi="Arial" w:cs="Arial"/>
          <w:sz w:val="20"/>
          <w:szCs w:val="20"/>
          <w:lang w:val="en-US"/>
          <w:rPrChange w:id="197" w:author="Markus Michels" w:date="2020-03-02T18:37:00Z">
            <w:rPr>
              <w:sz w:val="20"/>
              <w:szCs w:val="20"/>
              <w:lang w:val="en-US"/>
            </w:rPr>
          </w:rPrChange>
        </w:rPr>
      </w:pP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mandatory </w:t>
      </w:r>
      <w:proofErr w:type="spellStart"/>
      <w:r w:rsidRPr="004A0E56">
        <w:rPr>
          <w:rFonts w:ascii="Arial" w:eastAsia="Arial" w:hAnsi="Arial" w:cs="Arial"/>
          <w:b/>
          <w:bCs/>
          <w:color w:val="2B2B2B"/>
          <w:sz w:val="33"/>
          <w:szCs w:val="33"/>
          <w:lang w:val="en-US"/>
        </w:rPr>
        <w:t>CoAP</w:t>
      </w:r>
      <w:proofErr w:type="spellEnd"/>
      <w:r w:rsidRPr="004A0E56">
        <w:rPr>
          <w:rFonts w:ascii="Arial" w:eastAsia="Arial" w:hAnsi="Arial" w:cs="Arial"/>
          <w:b/>
          <w:bCs/>
          <w:color w:val="2B2B2B"/>
          <w:sz w:val="33"/>
          <w:szCs w:val="33"/>
          <w:lang w:val="en-US"/>
        </w:rPr>
        <w:t xml:space="preserve"> option</w:t>
      </w:r>
      <w:r w:rsidRPr="00D5184A">
        <w:rPr>
          <w:rFonts w:ascii="Arial" w:eastAsia="Arial" w:hAnsi="Arial" w:cs="Arial"/>
          <w:b/>
          <w:bCs/>
          <w:color w:val="2B2B2B"/>
          <w:sz w:val="33"/>
          <w:szCs w:val="33"/>
          <w:lang w:val="en-US"/>
        </w:rPr>
        <w:t>s</w:t>
      </w:r>
    </w:p>
    <w:p w14:paraId="200B364D" w14:textId="77777777" w:rsidR="00AC7728" w:rsidRPr="004A0E56" w:rsidRDefault="00AC7728">
      <w:pPr>
        <w:spacing w:line="339" w:lineRule="exact"/>
        <w:rPr>
          <w:rFonts w:ascii="Arial" w:hAnsi="Arial" w:cs="Arial"/>
          <w:sz w:val="24"/>
          <w:szCs w:val="24"/>
          <w:lang w:val="en-US"/>
          <w:rPrChange w:id="198" w:author="Markus Michels" w:date="2020-03-02T18:37:00Z">
            <w:rPr>
              <w:sz w:val="24"/>
              <w:szCs w:val="24"/>
              <w:lang w:val="en-US"/>
            </w:rPr>
          </w:rPrChange>
        </w:rPr>
      </w:pPr>
    </w:p>
    <w:p w14:paraId="7B8635C7" w14:textId="56271509" w:rsidR="00A969DD" w:rsidRDefault="003231A5">
      <w:pPr>
        <w:spacing w:line="349" w:lineRule="auto"/>
        <w:ind w:right="80"/>
        <w:rPr>
          <w:ins w:id="199" w:author="Markus Michels" w:date="2020-03-03T17:37:00Z"/>
          <w:rFonts w:ascii="Arial" w:eastAsia="Arial" w:hAnsi="Arial" w:cs="Arial"/>
          <w:color w:val="3A3A3A"/>
          <w:lang w:val="en-US"/>
        </w:rPr>
      </w:pPr>
      <w:r w:rsidRPr="004A0E56">
        <w:rPr>
          <w:rFonts w:ascii="Arial" w:eastAsia="Arial" w:hAnsi="Arial" w:cs="Arial"/>
          <w:color w:val="3A3A3A"/>
          <w:lang w:val="en-US"/>
        </w:rPr>
        <w:t>Some non</w:t>
      </w:r>
      <w:ins w:id="200" w:author="Markus Michels" w:date="2020-03-02T19:35:00Z">
        <w:r w:rsidR="00A96EC7">
          <w:rPr>
            <w:rFonts w:ascii="Arial" w:eastAsia="Arial" w:hAnsi="Arial" w:cs="Arial"/>
            <w:color w:val="3A3A3A"/>
            <w:lang w:val="en-US"/>
          </w:rPr>
          <w:t>-</w:t>
        </w:r>
      </w:ins>
      <w:proofErr w:type="spellStart"/>
      <w:r w:rsidRPr="004A0E56">
        <w:rPr>
          <w:rFonts w:ascii="Arial" w:eastAsia="Arial" w:hAnsi="Arial" w:cs="Arial"/>
          <w:color w:val="3A3A3A"/>
          <w:lang w:val="en-US"/>
        </w:rPr>
        <w:t>standad</w:t>
      </w:r>
      <w:proofErr w:type="spellEnd"/>
      <w:r w:rsidRPr="004A0E56">
        <w:rPr>
          <w:rFonts w:ascii="Arial" w:eastAsia="Arial" w:hAnsi="Arial" w:cs="Arial"/>
          <w:color w:val="3A3A3A"/>
          <w:lang w:val="en-US"/>
        </w:rPr>
        <w:t xml:space="preserve">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options are required to be transmitted to help quickly identify the remote device and determine if further processing is needed. </w:t>
      </w:r>
      <w:ins w:id="201" w:author="Markus Michels" w:date="2020-03-03T17:34:00Z">
        <w:r w:rsidR="001B008E">
          <w:rPr>
            <w:rFonts w:ascii="Arial" w:eastAsia="Arial" w:hAnsi="Arial" w:cs="Arial"/>
            <w:color w:val="3A3A3A"/>
            <w:lang w:val="en-US"/>
          </w:rPr>
          <w:t xml:space="preserve">Those are transmitted using </w:t>
        </w:r>
        <w:proofErr w:type="spellStart"/>
        <w:r w:rsidR="001B008E">
          <w:rPr>
            <w:rFonts w:ascii="Arial" w:eastAsia="Arial" w:hAnsi="Arial" w:cs="Arial"/>
            <w:color w:val="3A3A3A"/>
            <w:lang w:val="en-US"/>
          </w:rPr>
          <w:t>CoAP</w:t>
        </w:r>
        <w:proofErr w:type="spellEnd"/>
        <w:r w:rsidR="001B008E">
          <w:rPr>
            <w:rFonts w:ascii="Arial" w:eastAsia="Arial" w:hAnsi="Arial" w:cs="Arial"/>
            <w:color w:val="3A3A3A"/>
            <w:lang w:val="en-US"/>
          </w:rPr>
          <w:t xml:space="preserve"> Code 0.30. </w:t>
        </w:r>
      </w:ins>
    </w:p>
    <w:p w14:paraId="22DE12EF" w14:textId="5A1A821C" w:rsidR="00A969DD" w:rsidRDefault="00A969DD">
      <w:pPr>
        <w:spacing w:line="349" w:lineRule="auto"/>
        <w:ind w:right="80"/>
        <w:rPr>
          <w:ins w:id="202" w:author="Markus Michels" w:date="2020-03-03T17:36:00Z"/>
          <w:rFonts w:ascii="Arial" w:eastAsia="Arial" w:hAnsi="Arial" w:cs="Arial"/>
          <w:color w:val="3A3A3A"/>
          <w:lang w:val="en-US"/>
        </w:rPr>
      </w:pPr>
      <w:ins w:id="203" w:author="Markus Michels" w:date="2020-03-03T17:37:00Z">
        <w:r>
          <w:rPr>
            <w:rFonts w:ascii="Arial" w:eastAsia="Arial" w:hAnsi="Arial" w:cs="Arial"/>
            <w:color w:val="3A3A3A"/>
            <w:lang w:val="en-US"/>
          </w:rPr>
          <w:t xml:space="preserve">Important: The </w:t>
        </w:r>
        <w:proofErr w:type="spellStart"/>
        <w:r>
          <w:rPr>
            <w:rFonts w:ascii="Arial" w:eastAsia="Arial" w:hAnsi="Arial" w:cs="Arial"/>
            <w:color w:val="3A3A3A"/>
            <w:lang w:val="en-US"/>
          </w:rPr>
          <w:t>CoAP</w:t>
        </w:r>
        <w:proofErr w:type="spellEnd"/>
        <w:r>
          <w:rPr>
            <w:rFonts w:ascii="Arial" w:eastAsia="Arial" w:hAnsi="Arial" w:cs="Arial"/>
            <w:color w:val="3A3A3A"/>
            <w:lang w:val="en-US"/>
          </w:rPr>
          <w:t xml:space="preserve"> implementation has support this non-standard code, otherwise the application is not able to receive the messages. </w:t>
        </w:r>
      </w:ins>
      <w:ins w:id="204" w:author="Markus Michels" w:date="2020-03-03T17:38:00Z">
        <w:r>
          <w:rPr>
            <w:rFonts w:ascii="Arial" w:eastAsia="Arial" w:hAnsi="Arial" w:cs="Arial"/>
            <w:color w:val="3A3A3A"/>
            <w:lang w:val="en-US"/>
          </w:rPr>
          <w:t>For example: Java developers using the Californium framework need to use version 2.0.0 or newer to get this pre-requisite full-filled.</w:t>
        </w:r>
      </w:ins>
    </w:p>
    <w:p w14:paraId="692ED84D" w14:textId="4E49BCC9" w:rsidR="00AC7728" w:rsidRPr="004A0E56" w:rsidDel="00A969DD" w:rsidRDefault="003231A5">
      <w:pPr>
        <w:spacing w:line="349" w:lineRule="auto"/>
        <w:ind w:right="80"/>
        <w:rPr>
          <w:del w:id="205" w:author="Markus Michels" w:date="2020-03-03T17:37:00Z"/>
          <w:rFonts w:ascii="Arial" w:hAnsi="Arial" w:cs="Arial"/>
          <w:sz w:val="20"/>
          <w:szCs w:val="20"/>
          <w:lang w:val="en-US"/>
          <w:rPrChange w:id="206" w:author="Markus Michels" w:date="2020-03-02T18:37:00Z">
            <w:rPr>
              <w:del w:id="207" w:author="Markus Michels" w:date="2020-03-03T17:37:00Z"/>
              <w:sz w:val="20"/>
              <w:szCs w:val="20"/>
              <w:lang w:val="en-US"/>
            </w:rPr>
          </w:rPrChange>
        </w:rPr>
      </w:pPr>
      <w:commentRangeStart w:id="208"/>
      <w:del w:id="209" w:author="Markus Michels" w:date="2020-03-03T17:35:00Z">
        <w:r w:rsidRPr="004A0E56" w:rsidDel="001B008E">
          <w:rPr>
            <w:rFonts w:ascii="Arial" w:eastAsia="Arial" w:hAnsi="Arial" w:cs="Arial"/>
            <w:color w:val="3A3A3A"/>
            <w:lang w:val="en-US"/>
          </w:rPr>
          <w:delText>The options are numbered with the help of this C/C++ preprocessor macros:</w:delText>
        </w:r>
      </w:del>
    </w:p>
    <w:p w14:paraId="452CE1E2" w14:textId="5CE7F6EB" w:rsidR="00AC7728" w:rsidRPr="004A0E56" w:rsidDel="00A969DD" w:rsidRDefault="003231A5">
      <w:pPr>
        <w:spacing w:line="20" w:lineRule="exact"/>
        <w:rPr>
          <w:del w:id="210" w:author="Markus Michels" w:date="2020-03-03T17:37:00Z"/>
          <w:rFonts w:ascii="Arial" w:hAnsi="Arial" w:cs="Arial"/>
          <w:sz w:val="24"/>
          <w:szCs w:val="24"/>
          <w:lang w:val="en-US"/>
          <w:rPrChange w:id="211" w:author="Markus Michels" w:date="2020-03-02T18:37:00Z">
            <w:rPr>
              <w:del w:id="212" w:author="Markus Michels" w:date="2020-03-03T17:37:00Z"/>
              <w:sz w:val="24"/>
              <w:szCs w:val="24"/>
              <w:lang w:val="en-US"/>
            </w:rPr>
          </w:rPrChange>
        </w:rPr>
      </w:pPr>
      <w:del w:id="213" w:author="Markus Michels" w:date="2020-03-03T17:37:00Z">
        <w:r w:rsidRPr="004A0E56" w:rsidDel="00A969DD">
          <w:rPr>
            <w:rFonts w:ascii="Arial" w:hAnsi="Arial" w:cs="Arial"/>
            <w:noProof/>
            <w:sz w:val="24"/>
            <w:szCs w:val="24"/>
            <w:rPrChange w:id="214" w:author="Markus Michels" w:date="2020-03-02T18:37:00Z">
              <w:rPr>
                <w:noProof/>
                <w:sz w:val="24"/>
                <w:szCs w:val="24"/>
              </w:rPr>
            </w:rPrChange>
          </w:rPr>
          <w:drawing>
            <wp:anchor distT="0" distB="0" distL="114300" distR="114300" simplePos="0" relativeHeight="251648512" behindDoc="1" locked="0" layoutInCell="0" allowOverlap="1" wp14:anchorId="3B840999" wp14:editId="5371090C">
              <wp:simplePos x="0" y="0"/>
              <wp:positionH relativeFrom="column">
                <wp:posOffset>-5715</wp:posOffset>
              </wp:positionH>
              <wp:positionV relativeFrom="paragraph">
                <wp:posOffset>104140</wp:posOffset>
              </wp:positionV>
              <wp:extent cx="6480175" cy="1932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del>
    </w:p>
    <w:commentRangeEnd w:id="208"/>
    <w:p w14:paraId="65E261C2" w14:textId="375B231E" w:rsidR="00AC7728" w:rsidRPr="004A0E56" w:rsidDel="00A969DD" w:rsidRDefault="00F80CF0">
      <w:pPr>
        <w:spacing w:line="368" w:lineRule="exact"/>
        <w:rPr>
          <w:del w:id="215" w:author="Markus Michels" w:date="2020-03-03T17:37:00Z"/>
          <w:rFonts w:ascii="Arial" w:hAnsi="Arial" w:cs="Arial"/>
          <w:sz w:val="24"/>
          <w:szCs w:val="24"/>
          <w:lang w:val="en-US"/>
          <w:rPrChange w:id="216" w:author="Markus Michels" w:date="2020-03-02T18:37:00Z">
            <w:rPr>
              <w:del w:id="217" w:author="Markus Michels" w:date="2020-03-03T17:37:00Z"/>
              <w:sz w:val="24"/>
              <w:szCs w:val="24"/>
              <w:lang w:val="en-US"/>
            </w:rPr>
          </w:rPrChange>
        </w:rPr>
      </w:pPr>
      <w:del w:id="218" w:author="Markus Michels" w:date="2020-03-03T17:37:00Z">
        <w:r w:rsidRPr="004A0E56" w:rsidDel="00A969DD">
          <w:rPr>
            <w:rStyle w:val="Kommentarzeichen"/>
            <w:rFonts w:ascii="Arial" w:hAnsi="Arial" w:cs="Arial"/>
            <w:rPrChange w:id="219" w:author="Markus Michels" w:date="2020-03-02T18:37:00Z">
              <w:rPr>
                <w:rStyle w:val="Kommentarzeichen"/>
              </w:rPr>
            </w:rPrChange>
          </w:rPr>
          <w:commentReference w:id="208"/>
        </w:r>
      </w:del>
    </w:p>
    <w:tbl>
      <w:tblPr>
        <w:tblW w:w="0" w:type="auto"/>
        <w:tblInd w:w="220" w:type="dxa"/>
        <w:tblLayout w:type="fixed"/>
        <w:tblCellMar>
          <w:left w:w="0" w:type="dxa"/>
          <w:right w:w="0" w:type="dxa"/>
        </w:tblCellMar>
        <w:tblLook w:val="04A0" w:firstRow="1" w:lastRow="0" w:firstColumn="1" w:lastColumn="0" w:noHBand="0" w:noVBand="1"/>
      </w:tblPr>
      <w:tblGrid>
        <w:gridCol w:w="4260"/>
        <w:gridCol w:w="5100"/>
        <w:gridCol w:w="20"/>
      </w:tblGrid>
      <w:tr w:rsidR="00AC7728" w:rsidRPr="004A0E56" w:rsidDel="00A969DD" w14:paraId="790B5FFC" w14:textId="404E568F">
        <w:trPr>
          <w:trHeight w:val="259"/>
          <w:del w:id="220" w:author="Markus Michels" w:date="2020-03-03T17:37:00Z"/>
        </w:trPr>
        <w:tc>
          <w:tcPr>
            <w:tcW w:w="4260" w:type="dxa"/>
            <w:vAlign w:val="bottom"/>
          </w:tcPr>
          <w:p w14:paraId="38CD3455" w14:textId="1F9D89C0" w:rsidR="00AC7728" w:rsidRPr="00A969DD" w:rsidDel="00A969DD" w:rsidRDefault="003231A5">
            <w:pPr>
              <w:rPr>
                <w:del w:id="221" w:author="Markus Michels" w:date="2020-03-03T17:37:00Z"/>
                <w:rFonts w:ascii="Arial" w:hAnsi="Arial" w:cs="Arial"/>
                <w:sz w:val="20"/>
                <w:szCs w:val="20"/>
                <w:lang w:val="en-US"/>
                <w:rPrChange w:id="222" w:author="Markus Michels" w:date="2020-03-03T17:37:00Z">
                  <w:rPr>
                    <w:del w:id="223" w:author="Markus Michels" w:date="2020-03-03T17:37:00Z"/>
                    <w:sz w:val="20"/>
                    <w:szCs w:val="20"/>
                    <w:lang w:val="it-IT"/>
                  </w:rPr>
                </w:rPrChange>
              </w:rPr>
            </w:pPr>
            <w:del w:id="224" w:author="Markus Michels" w:date="2020-03-03T17:37:00Z">
              <w:r w:rsidRPr="00A969DD" w:rsidDel="00A969DD">
                <w:rPr>
                  <w:rFonts w:ascii="Arial" w:eastAsia="Courier New" w:hAnsi="Arial" w:cs="Arial"/>
                  <w:color w:val="FFFFFF"/>
                  <w:w w:val="98"/>
                  <w:sz w:val="20"/>
                  <w:szCs w:val="20"/>
                  <w:lang w:val="en-US"/>
                  <w:rPrChange w:id="225" w:author="Markus Michels" w:date="2020-03-03T17:37:00Z">
                    <w:rPr>
                      <w:rFonts w:ascii="Courier New" w:eastAsia="Courier New" w:hAnsi="Courier New" w:cs="Courier New"/>
                      <w:color w:val="FFFFFF"/>
                      <w:w w:val="98"/>
                      <w:sz w:val="20"/>
                      <w:szCs w:val="20"/>
                      <w:lang w:val="it-IT"/>
                    </w:rPr>
                  </w:rPrChange>
                </w:rPr>
                <w:delText>#define COIOT_OPTION_BASE 3332 //non</w:delText>
              </w:r>
            </w:del>
          </w:p>
        </w:tc>
        <w:tc>
          <w:tcPr>
            <w:tcW w:w="5100" w:type="dxa"/>
            <w:vAlign w:val="bottom"/>
          </w:tcPr>
          <w:p w14:paraId="335D6716" w14:textId="4EE027F0" w:rsidR="00AC7728" w:rsidRPr="004A0E56" w:rsidDel="00A969DD" w:rsidRDefault="003231A5">
            <w:pPr>
              <w:ind w:left="60"/>
              <w:rPr>
                <w:del w:id="226" w:author="Markus Michels" w:date="2020-03-03T17:37:00Z"/>
                <w:rFonts w:ascii="Arial" w:hAnsi="Arial" w:cs="Arial"/>
                <w:sz w:val="20"/>
                <w:szCs w:val="20"/>
                <w:lang w:val="en-US"/>
                <w:rPrChange w:id="227" w:author="Markus Michels" w:date="2020-03-02T18:37:00Z">
                  <w:rPr>
                    <w:del w:id="228" w:author="Markus Michels" w:date="2020-03-03T17:37:00Z"/>
                    <w:sz w:val="20"/>
                    <w:szCs w:val="20"/>
                    <w:lang w:val="en-US"/>
                  </w:rPr>
                </w:rPrChange>
              </w:rPr>
            </w:pPr>
            <w:del w:id="229" w:author="Markus Michels" w:date="2020-03-03T17:37:00Z">
              <w:r w:rsidRPr="004A0E56" w:rsidDel="00A969DD">
                <w:rPr>
                  <w:rFonts w:ascii="Arial" w:eastAsia="Courier New" w:hAnsi="Arial" w:cs="Arial"/>
                  <w:color w:val="FFFFFF"/>
                  <w:sz w:val="20"/>
                  <w:szCs w:val="20"/>
                  <w:lang w:val="en-US"/>
                  <w:rPrChange w:id="230" w:author="Markus Michels" w:date="2020-03-02T18:37:00Z">
                    <w:rPr>
                      <w:rFonts w:ascii="Courier New" w:eastAsia="Courier New" w:hAnsi="Courier New" w:cs="Courier New"/>
                      <w:color w:val="FFFFFF"/>
                      <w:sz w:val="20"/>
                      <w:szCs w:val="20"/>
                      <w:lang w:val="en-US"/>
                    </w:rPr>
                  </w:rPrChange>
                </w:rPr>
                <w:delText>critical, save to forward, no cache key</w:delText>
              </w:r>
            </w:del>
          </w:p>
        </w:tc>
        <w:tc>
          <w:tcPr>
            <w:tcW w:w="0" w:type="dxa"/>
            <w:vAlign w:val="bottom"/>
          </w:tcPr>
          <w:p w14:paraId="21489867" w14:textId="0869076B" w:rsidR="00AC7728" w:rsidRPr="004A0E56" w:rsidDel="00A969DD" w:rsidRDefault="00AC7728">
            <w:pPr>
              <w:rPr>
                <w:del w:id="231" w:author="Markus Michels" w:date="2020-03-03T17:37:00Z"/>
                <w:rFonts w:ascii="Arial" w:hAnsi="Arial" w:cs="Arial"/>
                <w:sz w:val="1"/>
                <w:szCs w:val="1"/>
                <w:lang w:val="en-US"/>
                <w:rPrChange w:id="232" w:author="Markus Michels" w:date="2020-03-02T18:37:00Z">
                  <w:rPr>
                    <w:del w:id="233" w:author="Markus Michels" w:date="2020-03-03T17:37:00Z"/>
                    <w:sz w:val="1"/>
                    <w:szCs w:val="1"/>
                    <w:lang w:val="en-US"/>
                  </w:rPr>
                </w:rPrChange>
              </w:rPr>
            </w:pPr>
          </w:p>
        </w:tc>
      </w:tr>
      <w:tr w:rsidR="00AC7728" w:rsidRPr="00A969DD" w:rsidDel="00A969DD" w14:paraId="6A91AF87" w14:textId="62CE6C68">
        <w:trPr>
          <w:trHeight w:val="259"/>
          <w:del w:id="234" w:author="Markus Michels" w:date="2020-03-03T17:37:00Z"/>
        </w:trPr>
        <w:tc>
          <w:tcPr>
            <w:tcW w:w="4260" w:type="dxa"/>
            <w:vAlign w:val="bottom"/>
          </w:tcPr>
          <w:p w14:paraId="446E4C12" w14:textId="08343E90" w:rsidR="00AC7728" w:rsidRPr="00A969DD" w:rsidDel="00A969DD" w:rsidRDefault="003231A5">
            <w:pPr>
              <w:rPr>
                <w:del w:id="235" w:author="Markus Michels" w:date="2020-03-03T17:37:00Z"/>
                <w:rFonts w:ascii="Arial" w:hAnsi="Arial" w:cs="Arial"/>
                <w:sz w:val="20"/>
                <w:szCs w:val="20"/>
                <w:lang w:val="en-US"/>
                <w:rPrChange w:id="236" w:author="Markus Michels" w:date="2020-03-03T17:37:00Z">
                  <w:rPr>
                    <w:del w:id="237" w:author="Markus Michels" w:date="2020-03-03T17:37:00Z"/>
                    <w:sz w:val="20"/>
                    <w:szCs w:val="20"/>
                  </w:rPr>
                </w:rPrChange>
              </w:rPr>
            </w:pPr>
            <w:del w:id="238" w:author="Markus Michels" w:date="2020-03-03T17:37:00Z">
              <w:r w:rsidRPr="00A969DD" w:rsidDel="00A969DD">
                <w:rPr>
                  <w:rFonts w:ascii="Arial" w:eastAsia="Courier New" w:hAnsi="Arial" w:cs="Arial"/>
                  <w:color w:val="FFFFFF"/>
                  <w:sz w:val="20"/>
                  <w:szCs w:val="20"/>
                  <w:lang w:val="en-US"/>
                  <w:rPrChange w:id="239" w:author="Markus Michels" w:date="2020-03-03T17:37:00Z">
                    <w:rPr>
                      <w:rFonts w:ascii="Courier New" w:eastAsia="Courier New" w:hAnsi="Courier New" w:cs="Courier New"/>
                      <w:color w:val="FFFFFF"/>
                      <w:sz w:val="20"/>
                      <w:szCs w:val="20"/>
                    </w:rPr>
                  </w:rPrChange>
                </w:rPr>
                <w:delText>#define COIOT_OPTION_INCR 8</w:delText>
              </w:r>
            </w:del>
          </w:p>
        </w:tc>
        <w:tc>
          <w:tcPr>
            <w:tcW w:w="5100" w:type="dxa"/>
            <w:vAlign w:val="bottom"/>
          </w:tcPr>
          <w:p w14:paraId="56691C63" w14:textId="5750C180" w:rsidR="00AC7728" w:rsidRPr="00A969DD" w:rsidDel="00A969DD" w:rsidRDefault="00AC7728">
            <w:pPr>
              <w:rPr>
                <w:del w:id="240" w:author="Markus Michels" w:date="2020-03-03T17:37:00Z"/>
                <w:rFonts w:ascii="Arial" w:hAnsi="Arial" w:cs="Arial"/>
                <w:lang w:val="en-US"/>
                <w:rPrChange w:id="241" w:author="Markus Michels" w:date="2020-03-03T17:37:00Z">
                  <w:rPr>
                    <w:del w:id="242" w:author="Markus Michels" w:date="2020-03-03T17:37:00Z"/>
                  </w:rPr>
                </w:rPrChange>
              </w:rPr>
            </w:pPr>
          </w:p>
        </w:tc>
        <w:tc>
          <w:tcPr>
            <w:tcW w:w="0" w:type="dxa"/>
            <w:vAlign w:val="bottom"/>
          </w:tcPr>
          <w:p w14:paraId="1972F79B" w14:textId="501C2543" w:rsidR="00AC7728" w:rsidRPr="00A969DD" w:rsidDel="00A969DD" w:rsidRDefault="00AC7728">
            <w:pPr>
              <w:rPr>
                <w:del w:id="243" w:author="Markus Michels" w:date="2020-03-03T17:37:00Z"/>
                <w:rFonts w:ascii="Arial" w:hAnsi="Arial" w:cs="Arial"/>
                <w:sz w:val="1"/>
                <w:szCs w:val="1"/>
                <w:lang w:val="en-US"/>
                <w:rPrChange w:id="244" w:author="Markus Michels" w:date="2020-03-03T17:37:00Z">
                  <w:rPr>
                    <w:del w:id="245" w:author="Markus Michels" w:date="2020-03-03T17:37:00Z"/>
                    <w:sz w:val="1"/>
                    <w:szCs w:val="1"/>
                  </w:rPr>
                </w:rPrChange>
              </w:rPr>
            </w:pPr>
          </w:p>
        </w:tc>
      </w:tr>
      <w:tr w:rsidR="00AC7728" w:rsidRPr="00A969DD" w:rsidDel="00A969DD" w14:paraId="6961C1D9" w14:textId="629227A4">
        <w:trPr>
          <w:trHeight w:val="330"/>
          <w:del w:id="246" w:author="Markus Michels" w:date="2020-03-03T17:37:00Z"/>
        </w:trPr>
        <w:tc>
          <w:tcPr>
            <w:tcW w:w="9360" w:type="dxa"/>
            <w:gridSpan w:val="2"/>
            <w:vAlign w:val="bottom"/>
          </w:tcPr>
          <w:p w14:paraId="7207AD0D" w14:textId="3B4E9E19" w:rsidR="00AC7728" w:rsidRPr="00A969DD" w:rsidDel="00A969DD" w:rsidRDefault="003231A5">
            <w:pPr>
              <w:rPr>
                <w:del w:id="247" w:author="Markus Michels" w:date="2020-03-03T17:37:00Z"/>
                <w:rFonts w:ascii="Arial" w:hAnsi="Arial" w:cs="Arial"/>
                <w:sz w:val="20"/>
                <w:szCs w:val="20"/>
                <w:lang w:val="en-US"/>
                <w:rPrChange w:id="248" w:author="Markus Michels" w:date="2020-03-03T17:37:00Z">
                  <w:rPr>
                    <w:del w:id="249" w:author="Markus Michels" w:date="2020-03-03T17:37:00Z"/>
                    <w:sz w:val="20"/>
                    <w:szCs w:val="20"/>
                  </w:rPr>
                </w:rPrChange>
              </w:rPr>
            </w:pPr>
            <w:del w:id="250" w:author="Markus Michels" w:date="2020-03-03T17:37:00Z">
              <w:r w:rsidRPr="00A969DD" w:rsidDel="00A969DD">
                <w:rPr>
                  <w:rFonts w:ascii="Arial" w:eastAsia="Courier New" w:hAnsi="Arial" w:cs="Arial"/>
                  <w:color w:val="FFFFFF"/>
                  <w:sz w:val="20"/>
                  <w:szCs w:val="20"/>
                  <w:lang w:val="en-US"/>
                  <w:rPrChange w:id="251" w:author="Markus Michels" w:date="2020-03-03T17:37:00Z">
                    <w:rPr>
                      <w:rFonts w:ascii="Courier New" w:eastAsia="Courier New" w:hAnsi="Courier New" w:cs="Courier New"/>
                      <w:color w:val="FFFFFF"/>
                      <w:sz w:val="20"/>
                      <w:szCs w:val="20"/>
                    </w:rPr>
                  </w:rPrChange>
                </w:rPr>
                <w:delText>#define COIOT_OPTION_N(n) (COIOT_OPTION_BASE+(COIOT_OPTION_INCR)*(n))</w:delText>
              </w:r>
            </w:del>
          </w:p>
        </w:tc>
        <w:tc>
          <w:tcPr>
            <w:tcW w:w="0" w:type="dxa"/>
            <w:vAlign w:val="bottom"/>
          </w:tcPr>
          <w:p w14:paraId="2B86B1DA" w14:textId="5213F45B" w:rsidR="00AC7728" w:rsidRPr="00A969DD" w:rsidDel="00A969DD" w:rsidRDefault="00AC7728">
            <w:pPr>
              <w:rPr>
                <w:del w:id="252" w:author="Markus Michels" w:date="2020-03-03T17:37:00Z"/>
                <w:rFonts w:ascii="Arial" w:hAnsi="Arial" w:cs="Arial"/>
                <w:sz w:val="1"/>
                <w:szCs w:val="1"/>
                <w:lang w:val="en-US"/>
                <w:rPrChange w:id="253" w:author="Markus Michels" w:date="2020-03-03T17:37:00Z">
                  <w:rPr>
                    <w:del w:id="254" w:author="Markus Michels" w:date="2020-03-03T17:37:00Z"/>
                    <w:sz w:val="1"/>
                    <w:szCs w:val="1"/>
                  </w:rPr>
                </w:rPrChange>
              </w:rPr>
            </w:pPr>
          </w:p>
        </w:tc>
      </w:tr>
      <w:tr w:rsidR="00AC7728" w:rsidRPr="00A969DD" w:rsidDel="00A969DD" w14:paraId="0A9CAF59" w14:textId="082C6043">
        <w:trPr>
          <w:trHeight w:val="448"/>
          <w:del w:id="255" w:author="Markus Michels" w:date="2020-03-03T17:37:00Z"/>
        </w:trPr>
        <w:tc>
          <w:tcPr>
            <w:tcW w:w="4260" w:type="dxa"/>
            <w:vAlign w:val="bottom"/>
          </w:tcPr>
          <w:p w14:paraId="665690E0" w14:textId="6B35699E" w:rsidR="00AC7728" w:rsidRPr="00A969DD" w:rsidDel="00A969DD" w:rsidRDefault="003231A5">
            <w:pPr>
              <w:rPr>
                <w:del w:id="256" w:author="Markus Michels" w:date="2020-03-03T17:37:00Z"/>
                <w:rFonts w:ascii="Arial" w:hAnsi="Arial" w:cs="Arial"/>
                <w:sz w:val="20"/>
                <w:szCs w:val="20"/>
                <w:lang w:val="en-US"/>
                <w:rPrChange w:id="257" w:author="Markus Michels" w:date="2020-03-03T17:37:00Z">
                  <w:rPr>
                    <w:del w:id="258" w:author="Markus Michels" w:date="2020-03-03T17:37:00Z"/>
                    <w:sz w:val="20"/>
                    <w:szCs w:val="20"/>
                  </w:rPr>
                </w:rPrChange>
              </w:rPr>
            </w:pPr>
            <w:del w:id="259" w:author="Markus Michels" w:date="2020-03-03T17:37:00Z">
              <w:r w:rsidRPr="00A969DD" w:rsidDel="00A969DD">
                <w:rPr>
                  <w:rFonts w:ascii="Arial" w:eastAsia="Courier New" w:hAnsi="Arial" w:cs="Arial"/>
                  <w:color w:val="FFFFFF"/>
                  <w:sz w:val="20"/>
                  <w:szCs w:val="20"/>
                  <w:lang w:val="en-US"/>
                  <w:rPrChange w:id="260" w:author="Markus Michels" w:date="2020-03-03T17:37:00Z">
                    <w:rPr>
                      <w:rFonts w:ascii="Courier New" w:eastAsia="Courier New" w:hAnsi="Courier New" w:cs="Courier New"/>
                      <w:color w:val="FFFFFF"/>
                      <w:sz w:val="20"/>
                      <w:szCs w:val="20"/>
                    </w:rPr>
                  </w:rPrChange>
                </w:rPr>
                <w:delText>#define COIOT_OPTION_GLOBAL_DEVID</w:delText>
              </w:r>
            </w:del>
          </w:p>
        </w:tc>
        <w:tc>
          <w:tcPr>
            <w:tcW w:w="5100" w:type="dxa"/>
            <w:vAlign w:val="bottom"/>
          </w:tcPr>
          <w:p w14:paraId="2200C28F" w14:textId="59296BD4" w:rsidR="00AC7728" w:rsidRPr="00A969DD" w:rsidDel="00A969DD" w:rsidRDefault="003231A5">
            <w:pPr>
              <w:ind w:left="60"/>
              <w:rPr>
                <w:del w:id="261" w:author="Markus Michels" w:date="2020-03-03T17:37:00Z"/>
                <w:rFonts w:ascii="Arial" w:hAnsi="Arial" w:cs="Arial"/>
                <w:sz w:val="20"/>
                <w:szCs w:val="20"/>
                <w:lang w:val="en-US"/>
                <w:rPrChange w:id="262" w:author="Markus Michels" w:date="2020-03-03T17:37:00Z">
                  <w:rPr>
                    <w:del w:id="263" w:author="Markus Michels" w:date="2020-03-03T17:37:00Z"/>
                    <w:sz w:val="20"/>
                    <w:szCs w:val="20"/>
                  </w:rPr>
                </w:rPrChange>
              </w:rPr>
            </w:pPr>
            <w:del w:id="264" w:author="Markus Michels" w:date="2020-03-03T17:37:00Z">
              <w:r w:rsidRPr="00A969DD" w:rsidDel="00A969DD">
                <w:rPr>
                  <w:rFonts w:ascii="Arial" w:eastAsia="Courier New" w:hAnsi="Arial" w:cs="Arial"/>
                  <w:color w:val="FFFFFF"/>
                  <w:sz w:val="20"/>
                  <w:szCs w:val="20"/>
                  <w:lang w:val="en-US"/>
                  <w:rPrChange w:id="265" w:author="Markus Michels" w:date="2020-03-03T17:37:00Z">
                    <w:rPr>
                      <w:rFonts w:ascii="Courier New" w:eastAsia="Courier New" w:hAnsi="Courier New" w:cs="Courier New"/>
                      <w:color w:val="FFFFFF"/>
                      <w:sz w:val="20"/>
                      <w:szCs w:val="20"/>
                    </w:rPr>
                  </w:rPrChange>
                </w:rPr>
                <w:delText>COIOT_OPTION_N(0)</w:delText>
              </w:r>
            </w:del>
          </w:p>
        </w:tc>
        <w:tc>
          <w:tcPr>
            <w:tcW w:w="0" w:type="dxa"/>
            <w:vAlign w:val="bottom"/>
          </w:tcPr>
          <w:p w14:paraId="1234B1FB" w14:textId="251A9755" w:rsidR="00AC7728" w:rsidRPr="00A969DD" w:rsidDel="00A969DD" w:rsidRDefault="00AC7728">
            <w:pPr>
              <w:rPr>
                <w:del w:id="266" w:author="Markus Michels" w:date="2020-03-03T17:37:00Z"/>
                <w:rFonts w:ascii="Arial" w:hAnsi="Arial" w:cs="Arial"/>
                <w:sz w:val="1"/>
                <w:szCs w:val="1"/>
                <w:lang w:val="en-US"/>
                <w:rPrChange w:id="267" w:author="Markus Michels" w:date="2020-03-03T17:37:00Z">
                  <w:rPr>
                    <w:del w:id="268" w:author="Markus Michels" w:date="2020-03-03T17:37:00Z"/>
                    <w:sz w:val="1"/>
                    <w:szCs w:val="1"/>
                  </w:rPr>
                </w:rPrChange>
              </w:rPr>
            </w:pPr>
          </w:p>
        </w:tc>
      </w:tr>
      <w:tr w:rsidR="00AC7728" w:rsidRPr="004A0E56" w:rsidDel="00A969DD" w14:paraId="4F0D47C1" w14:textId="78FA28F0">
        <w:trPr>
          <w:trHeight w:val="259"/>
          <w:del w:id="269" w:author="Markus Michels" w:date="2020-03-03T17:37:00Z"/>
        </w:trPr>
        <w:tc>
          <w:tcPr>
            <w:tcW w:w="9360" w:type="dxa"/>
            <w:gridSpan w:val="2"/>
            <w:vAlign w:val="bottom"/>
          </w:tcPr>
          <w:p w14:paraId="37FF8F8C" w14:textId="22E04DD2" w:rsidR="00AC7728" w:rsidRPr="004A0E56" w:rsidDel="00A969DD" w:rsidRDefault="003231A5">
            <w:pPr>
              <w:rPr>
                <w:del w:id="270" w:author="Markus Michels" w:date="2020-03-03T17:37:00Z"/>
                <w:rFonts w:ascii="Arial" w:hAnsi="Arial" w:cs="Arial"/>
                <w:sz w:val="20"/>
                <w:szCs w:val="20"/>
                <w:lang w:val="en-US"/>
                <w:rPrChange w:id="271" w:author="Markus Michels" w:date="2020-03-02T18:37:00Z">
                  <w:rPr>
                    <w:del w:id="272" w:author="Markus Michels" w:date="2020-03-03T17:37:00Z"/>
                    <w:sz w:val="20"/>
                    <w:szCs w:val="20"/>
                    <w:lang w:val="en-US"/>
                  </w:rPr>
                </w:rPrChange>
              </w:rPr>
            </w:pPr>
            <w:del w:id="273" w:author="Markus Michels" w:date="2020-03-03T17:37:00Z">
              <w:r w:rsidRPr="004A0E56" w:rsidDel="00A969DD">
                <w:rPr>
                  <w:rFonts w:ascii="Arial" w:eastAsia="Courier New" w:hAnsi="Arial" w:cs="Arial"/>
                  <w:color w:val="FFFFFF"/>
                  <w:sz w:val="20"/>
                  <w:szCs w:val="20"/>
                  <w:lang w:val="en-US"/>
                  <w:rPrChange w:id="274" w:author="Markus Michels" w:date="2020-03-02T18:37:00Z">
                    <w:rPr>
                      <w:rFonts w:ascii="Courier New" w:eastAsia="Courier New" w:hAnsi="Courier New" w:cs="Courier New"/>
                      <w:color w:val="FFFFFF"/>
                      <w:sz w:val="20"/>
                      <w:szCs w:val="20"/>
                      <w:lang w:val="en-US"/>
                    </w:rPr>
                  </w:rPrChange>
                </w:rPr>
                <w:delText>#define COIOT_OPTION_MGR_GLOBAL_NBASE 1</w:delText>
              </w:r>
            </w:del>
          </w:p>
        </w:tc>
        <w:tc>
          <w:tcPr>
            <w:tcW w:w="0" w:type="dxa"/>
            <w:vAlign w:val="bottom"/>
          </w:tcPr>
          <w:p w14:paraId="6232B9C3" w14:textId="121634F4" w:rsidR="00AC7728" w:rsidRPr="004A0E56" w:rsidDel="00A969DD" w:rsidRDefault="00AC7728">
            <w:pPr>
              <w:rPr>
                <w:del w:id="275" w:author="Markus Michels" w:date="2020-03-03T17:37:00Z"/>
                <w:rFonts w:ascii="Arial" w:hAnsi="Arial" w:cs="Arial"/>
                <w:sz w:val="1"/>
                <w:szCs w:val="1"/>
                <w:lang w:val="en-US"/>
                <w:rPrChange w:id="276" w:author="Markus Michels" w:date="2020-03-02T18:37:00Z">
                  <w:rPr>
                    <w:del w:id="277" w:author="Markus Michels" w:date="2020-03-03T17:37:00Z"/>
                    <w:sz w:val="1"/>
                    <w:szCs w:val="1"/>
                    <w:lang w:val="en-US"/>
                  </w:rPr>
                </w:rPrChange>
              </w:rPr>
            </w:pPr>
          </w:p>
        </w:tc>
      </w:tr>
      <w:tr w:rsidR="00AC7728" w:rsidRPr="00A969DD" w:rsidDel="00A969DD" w14:paraId="2563AD20" w14:textId="57E96AED">
        <w:trPr>
          <w:trHeight w:val="259"/>
          <w:del w:id="278" w:author="Markus Michels" w:date="2020-03-03T17:37:00Z"/>
        </w:trPr>
        <w:tc>
          <w:tcPr>
            <w:tcW w:w="4260" w:type="dxa"/>
            <w:vAlign w:val="bottom"/>
          </w:tcPr>
          <w:p w14:paraId="4B868FC1" w14:textId="3F6BC64A" w:rsidR="00AC7728" w:rsidRPr="004A0E56" w:rsidDel="00A969DD" w:rsidRDefault="003231A5">
            <w:pPr>
              <w:rPr>
                <w:del w:id="279" w:author="Markus Michels" w:date="2020-03-03T17:37:00Z"/>
                <w:rFonts w:ascii="Arial" w:hAnsi="Arial" w:cs="Arial"/>
                <w:sz w:val="20"/>
                <w:szCs w:val="20"/>
                <w:lang w:val="en-US"/>
                <w:rPrChange w:id="280" w:author="Markus Michels" w:date="2020-03-02T18:37:00Z">
                  <w:rPr>
                    <w:del w:id="281" w:author="Markus Michels" w:date="2020-03-03T17:37:00Z"/>
                    <w:sz w:val="20"/>
                    <w:szCs w:val="20"/>
                    <w:lang w:val="en-US"/>
                  </w:rPr>
                </w:rPrChange>
              </w:rPr>
            </w:pPr>
            <w:del w:id="282" w:author="Markus Michels" w:date="2020-03-03T17:37:00Z">
              <w:r w:rsidRPr="004A0E56" w:rsidDel="00A969DD">
                <w:rPr>
                  <w:rFonts w:ascii="Arial" w:eastAsia="Courier New" w:hAnsi="Arial" w:cs="Arial"/>
                  <w:color w:val="FFFFFF"/>
                  <w:w w:val="98"/>
                  <w:sz w:val="20"/>
                  <w:szCs w:val="20"/>
                  <w:lang w:val="en-US"/>
                  <w:rPrChange w:id="283" w:author="Markus Michels" w:date="2020-03-02T18:37:00Z">
                    <w:rPr>
                      <w:rFonts w:ascii="Courier New" w:eastAsia="Courier New" w:hAnsi="Courier New" w:cs="Courier New"/>
                      <w:color w:val="FFFFFF"/>
                      <w:w w:val="98"/>
                      <w:sz w:val="20"/>
                      <w:szCs w:val="20"/>
                      <w:lang w:val="en-US"/>
                    </w:rPr>
                  </w:rPrChange>
                </w:rPr>
                <w:delText>#define COIOT_OPTION_STATUS_NBASE 10</w:delText>
              </w:r>
            </w:del>
          </w:p>
        </w:tc>
        <w:tc>
          <w:tcPr>
            <w:tcW w:w="5100" w:type="dxa"/>
            <w:vMerge w:val="restart"/>
            <w:vAlign w:val="bottom"/>
          </w:tcPr>
          <w:p w14:paraId="0445B463" w14:textId="147E50F4" w:rsidR="00AC7728" w:rsidRPr="00A969DD" w:rsidDel="00A969DD" w:rsidRDefault="003231A5">
            <w:pPr>
              <w:ind w:left="60"/>
              <w:rPr>
                <w:del w:id="284" w:author="Markus Michels" w:date="2020-03-03T17:37:00Z"/>
                <w:rFonts w:ascii="Arial" w:hAnsi="Arial" w:cs="Arial"/>
                <w:sz w:val="20"/>
                <w:szCs w:val="20"/>
                <w:lang w:val="en-US"/>
                <w:rPrChange w:id="285" w:author="Markus Michels" w:date="2020-03-03T17:37:00Z">
                  <w:rPr>
                    <w:del w:id="286" w:author="Markus Michels" w:date="2020-03-03T17:37:00Z"/>
                    <w:sz w:val="20"/>
                    <w:szCs w:val="20"/>
                  </w:rPr>
                </w:rPrChange>
              </w:rPr>
            </w:pPr>
            <w:del w:id="287" w:author="Markus Michels" w:date="2020-03-03T17:37:00Z">
              <w:r w:rsidRPr="00A969DD" w:rsidDel="00A969DD">
                <w:rPr>
                  <w:rFonts w:ascii="Arial" w:eastAsia="Courier New" w:hAnsi="Arial" w:cs="Arial"/>
                  <w:color w:val="FFFFFF"/>
                  <w:w w:val="97"/>
                  <w:sz w:val="20"/>
                  <w:szCs w:val="20"/>
                  <w:lang w:val="en-US"/>
                  <w:rPrChange w:id="288" w:author="Markus Michels" w:date="2020-03-03T17:37:00Z">
                    <w:rPr>
                      <w:rFonts w:ascii="Courier New" w:eastAsia="Courier New" w:hAnsi="Courier New" w:cs="Courier New"/>
                      <w:color w:val="FFFFFF"/>
                      <w:w w:val="97"/>
                      <w:sz w:val="20"/>
                      <w:szCs w:val="20"/>
                    </w:rPr>
                  </w:rPrChange>
                </w:rPr>
                <w:delText>COIOT_OPTION_N(COIOT_OPTION_STATUS_NBASE+0)</w:delText>
              </w:r>
            </w:del>
          </w:p>
        </w:tc>
        <w:tc>
          <w:tcPr>
            <w:tcW w:w="0" w:type="dxa"/>
            <w:vAlign w:val="bottom"/>
          </w:tcPr>
          <w:p w14:paraId="0125E235" w14:textId="4CF46C3E" w:rsidR="00AC7728" w:rsidRPr="00A969DD" w:rsidDel="00A969DD" w:rsidRDefault="00AC7728">
            <w:pPr>
              <w:rPr>
                <w:del w:id="289" w:author="Markus Michels" w:date="2020-03-03T17:37:00Z"/>
                <w:rFonts w:ascii="Arial" w:hAnsi="Arial" w:cs="Arial"/>
                <w:sz w:val="1"/>
                <w:szCs w:val="1"/>
                <w:lang w:val="en-US"/>
                <w:rPrChange w:id="290" w:author="Markus Michels" w:date="2020-03-03T17:37:00Z">
                  <w:rPr>
                    <w:del w:id="291" w:author="Markus Michels" w:date="2020-03-03T17:37:00Z"/>
                    <w:sz w:val="1"/>
                    <w:szCs w:val="1"/>
                  </w:rPr>
                </w:rPrChange>
              </w:rPr>
            </w:pPr>
          </w:p>
        </w:tc>
      </w:tr>
      <w:tr w:rsidR="00AC7728" w:rsidRPr="004A0E56" w:rsidDel="00A969DD" w14:paraId="0EF47CCF" w14:textId="1FB750EA">
        <w:trPr>
          <w:trHeight w:val="259"/>
          <w:del w:id="292" w:author="Markus Michels" w:date="2020-03-03T17:37:00Z"/>
        </w:trPr>
        <w:tc>
          <w:tcPr>
            <w:tcW w:w="4260" w:type="dxa"/>
            <w:vAlign w:val="bottom"/>
          </w:tcPr>
          <w:p w14:paraId="7BF55BFF" w14:textId="1B61317B" w:rsidR="00AC7728" w:rsidRPr="004A0E56" w:rsidDel="00A969DD" w:rsidRDefault="003231A5">
            <w:pPr>
              <w:rPr>
                <w:del w:id="293" w:author="Markus Michels" w:date="2020-03-03T17:37:00Z"/>
                <w:rFonts w:ascii="Arial" w:hAnsi="Arial" w:cs="Arial"/>
                <w:sz w:val="20"/>
                <w:szCs w:val="20"/>
                <w:lang w:val="en-US"/>
                <w:rPrChange w:id="294" w:author="Markus Michels" w:date="2020-03-02T18:37:00Z">
                  <w:rPr>
                    <w:del w:id="295" w:author="Markus Michels" w:date="2020-03-03T17:37:00Z"/>
                    <w:sz w:val="20"/>
                    <w:szCs w:val="20"/>
                    <w:lang w:val="en-US"/>
                  </w:rPr>
                </w:rPrChange>
              </w:rPr>
            </w:pPr>
            <w:del w:id="296" w:author="Markus Michels" w:date="2020-03-03T17:37:00Z">
              <w:r w:rsidRPr="004A0E56" w:rsidDel="00A969DD">
                <w:rPr>
                  <w:rFonts w:ascii="Arial" w:eastAsia="Courier New" w:hAnsi="Arial" w:cs="Arial"/>
                  <w:color w:val="FFFFFF"/>
                  <w:w w:val="98"/>
                  <w:sz w:val="20"/>
                  <w:szCs w:val="20"/>
                  <w:lang w:val="en-US"/>
                  <w:rPrChange w:id="297" w:author="Markus Michels" w:date="2020-03-02T18:37:00Z">
                    <w:rPr>
                      <w:rFonts w:ascii="Courier New" w:eastAsia="Courier New" w:hAnsi="Courier New" w:cs="Courier New"/>
                      <w:color w:val="FFFFFF"/>
                      <w:w w:val="98"/>
                      <w:sz w:val="20"/>
                      <w:szCs w:val="20"/>
                      <w:lang w:val="en-US"/>
                    </w:rPr>
                  </w:rPrChange>
                </w:rPr>
                <w:delText>#define COIOT_OPTION_STATUS_VALIDITY</w:delText>
              </w:r>
            </w:del>
          </w:p>
        </w:tc>
        <w:tc>
          <w:tcPr>
            <w:tcW w:w="5100" w:type="dxa"/>
            <w:vMerge/>
            <w:vAlign w:val="bottom"/>
          </w:tcPr>
          <w:p w14:paraId="0ED733E6" w14:textId="7AB3F201" w:rsidR="00AC7728" w:rsidRPr="004A0E56" w:rsidDel="00A969DD" w:rsidRDefault="00AC7728">
            <w:pPr>
              <w:rPr>
                <w:del w:id="298" w:author="Markus Michels" w:date="2020-03-03T17:37:00Z"/>
                <w:rFonts w:ascii="Arial" w:hAnsi="Arial" w:cs="Arial"/>
                <w:lang w:val="en-US"/>
                <w:rPrChange w:id="299" w:author="Markus Michels" w:date="2020-03-02T18:37:00Z">
                  <w:rPr>
                    <w:del w:id="300" w:author="Markus Michels" w:date="2020-03-03T17:37:00Z"/>
                    <w:lang w:val="en-US"/>
                  </w:rPr>
                </w:rPrChange>
              </w:rPr>
            </w:pPr>
          </w:p>
        </w:tc>
        <w:tc>
          <w:tcPr>
            <w:tcW w:w="0" w:type="dxa"/>
            <w:vAlign w:val="bottom"/>
          </w:tcPr>
          <w:p w14:paraId="70EEA9C9" w14:textId="645804A6" w:rsidR="00AC7728" w:rsidRPr="004A0E56" w:rsidDel="00A969DD" w:rsidRDefault="00AC7728">
            <w:pPr>
              <w:rPr>
                <w:del w:id="301" w:author="Markus Michels" w:date="2020-03-03T17:37:00Z"/>
                <w:rFonts w:ascii="Arial" w:hAnsi="Arial" w:cs="Arial"/>
                <w:sz w:val="1"/>
                <w:szCs w:val="1"/>
                <w:lang w:val="en-US"/>
                <w:rPrChange w:id="302" w:author="Markus Michels" w:date="2020-03-02T18:37:00Z">
                  <w:rPr>
                    <w:del w:id="303" w:author="Markus Michels" w:date="2020-03-03T17:37:00Z"/>
                    <w:sz w:val="1"/>
                    <w:szCs w:val="1"/>
                    <w:lang w:val="en-US"/>
                  </w:rPr>
                </w:rPrChange>
              </w:rPr>
            </w:pPr>
          </w:p>
        </w:tc>
      </w:tr>
      <w:tr w:rsidR="00AC7728" w:rsidRPr="00A969DD" w:rsidDel="00A969DD" w14:paraId="2293E6B4" w14:textId="2509E187">
        <w:trPr>
          <w:trHeight w:val="295"/>
          <w:del w:id="304" w:author="Markus Michels" w:date="2020-03-03T17:37:00Z"/>
        </w:trPr>
        <w:tc>
          <w:tcPr>
            <w:tcW w:w="4260" w:type="dxa"/>
            <w:vAlign w:val="bottom"/>
          </w:tcPr>
          <w:p w14:paraId="5464BD2E" w14:textId="7FF40630" w:rsidR="00AC7728" w:rsidRPr="004A0E56" w:rsidDel="00A969DD" w:rsidRDefault="003231A5">
            <w:pPr>
              <w:rPr>
                <w:del w:id="305" w:author="Markus Michels" w:date="2020-03-03T17:37:00Z"/>
                <w:rFonts w:ascii="Arial" w:hAnsi="Arial" w:cs="Arial"/>
                <w:sz w:val="20"/>
                <w:szCs w:val="20"/>
                <w:lang w:val="en-US"/>
                <w:rPrChange w:id="306" w:author="Markus Michels" w:date="2020-03-02T18:37:00Z">
                  <w:rPr>
                    <w:del w:id="307" w:author="Markus Michels" w:date="2020-03-03T17:37:00Z"/>
                    <w:sz w:val="20"/>
                    <w:szCs w:val="20"/>
                    <w:lang w:val="en-US"/>
                  </w:rPr>
                </w:rPrChange>
              </w:rPr>
            </w:pPr>
            <w:del w:id="308" w:author="Markus Michels" w:date="2020-03-03T17:37:00Z">
              <w:r w:rsidRPr="004A0E56" w:rsidDel="00A969DD">
                <w:rPr>
                  <w:rFonts w:ascii="Arial" w:eastAsia="Courier New" w:hAnsi="Arial" w:cs="Arial"/>
                  <w:color w:val="FFFFFF"/>
                  <w:sz w:val="20"/>
                  <w:szCs w:val="20"/>
                  <w:lang w:val="en-US"/>
                  <w:rPrChange w:id="309" w:author="Markus Michels" w:date="2020-03-02T18:37:00Z">
                    <w:rPr>
                      <w:rFonts w:ascii="Courier New" w:eastAsia="Courier New" w:hAnsi="Courier New" w:cs="Courier New"/>
                      <w:color w:val="FFFFFF"/>
                      <w:sz w:val="20"/>
                      <w:szCs w:val="20"/>
                      <w:lang w:val="en-US"/>
                    </w:rPr>
                  </w:rPrChange>
                </w:rPr>
                <w:delText>#define COIOT_OPTION_STATUS_SERIAL</w:delText>
              </w:r>
            </w:del>
          </w:p>
        </w:tc>
        <w:tc>
          <w:tcPr>
            <w:tcW w:w="5100" w:type="dxa"/>
            <w:vAlign w:val="bottom"/>
          </w:tcPr>
          <w:p w14:paraId="37BA7F74" w14:textId="0B18391F" w:rsidR="00AC7728" w:rsidRPr="00A969DD" w:rsidDel="00A969DD" w:rsidRDefault="003231A5">
            <w:pPr>
              <w:ind w:left="60"/>
              <w:rPr>
                <w:del w:id="310" w:author="Markus Michels" w:date="2020-03-03T17:37:00Z"/>
                <w:rFonts w:ascii="Arial" w:hAnsi="Arial" w:cs="Arial"/>
                <w:sz w:val="20"/>
                <w:szCs w:val="20"/>
                <w:lang w:val="en-US"/>
                <w:rPrChange w:id="311" w:author="Markus Michels" w:date="2020-03-03T17:37:00Z">
                  <w:rPr>
                    <w:del w:id="312" w:author="Markus Michels" w:date="2020-03-03T17:37:00Z"/>
                    <w:sz w:val="20"/>
                    <w:szCs w:val="20"/>
                  </w:rPr>
                </w:rPrChange>
              </w:rPr>
            </w:pPr>
            <w:del w:id="313" w:author="Markus Michels" w:date="2020-03-03T17:37:00Z">
              <w:r w:rsidRPr="00A969DD" w:rsidDel="00A969DD">
                <w:rPr>
                  <w:rFonts w:ascii="Arial" w:eastAsia="Courier New" w:hAnsi="Arial" w:cs="Arial"/>
                  <w:color w:val="FFFFFF"/>
                  <w:w w:val="97"/>
                  <w:sz w:val="20"/>
                  <w:szCs w:val="20"/>
                  <w:lang w:val="en-US"/>
                  <w:rPrChange w:id="314" w:author="Markus Michels" w:date="2020-03-03T17:37:00Z">
                    <w:rPr>
                      <w:rFonts w:ascii="Courier New" w:eastAsia="Courier New" w:hAnsi="Courier New" w:cs="Courier New"/>
                      <w:color w:val="FFFFFF"/>
                      <w:w w:val="97"/>
                      <w:sz w:val="20"/>
                      <w:szCs w:val="20"/>
                    </w:rPr>
                  </w:rPrChange>
                </w:rPr>
                <w:delText>COIOT_OPTION_N(COIOT_OPTION_STATUS_NBASE+1)</w:delText>
              </w:r>
            </w:del>
          </w:p>
        </w:tc>
        <w:tc>
          <w:tcPr>
            <w:tcW w:w="0" w:type="dxa"/>
            <w:vAlign w:val="bottom"/>
          </w:tcPr>
          <w:p w14:paraId="08B854A5" w14:textId="3B541DD9" w:rsidR="00AC7728" w:rsidRPr="00A969DD" w:rsidDel="00A969DD" w:rsidRDefault="00AC7728">
            <w:pPr>
              <w:rPr>
                <w:del w:id="315" w:author="Markus Michels" w:date="2020-03-03T17:37:00Z"/>
                <w:rFonts w:ascii="Arial" w:hAnsi="Arial" w:cs="Arial"/>
                <w:sz w:val="1"/>
                <w:szCs w:val="1"/>
                <w:lang w:val="en-US"/>
                <w:rPrChange w:id="316" w:author="Markus Michels" w:date="2020-03-03T17:37:00Z">
                  <w:rPr>
                    <w:del w:id="317" w:author="Markus Michels" w:date="2020-03-03T17:37:00Z"/>
                    <w:sz w:val="1"/>
                    <w:szCs w:val="1"/>
                  </w:rPr>
                </w:rPrChange>
              </w:rPr>
            </w:pPr>
          </w:p>
        </w:tc>
      </w:tr>
    </w:tbl>
    <w:p w14:paraId="1F065A0A" w14:textId="1D6B83E4" w:rsidR="00AC7728" w:rsidRPr="004A0E56" w:rsidDel="00A969DD" w:rsidRDefault="003231A5">
      <w:pPr>
        <w:ind w:left="220"/>
        <w:rPr>
          <w:del w:id="318" w:author="Markus Michels" w:date="2020-03-03T17:37:00Z"/>
          <w:rFonts w:ascii="Arial" w:hAnsi="Arial" w:cs="Arial"/>
          <w:sz w:val="20"/>
          <w:szCs w:val="20"/>
          <w:lang w:val="en-US"/>
          <w:rPrChange w:id="319" w:author="Markus Michels" w:date="2020-03-02T18:37:00Z">
            <w:rPr>
              <w:del w:id="320" w:author="Markus Michels" w:date="2020-03-03T17:37:00Z"/>
              <w:sz w:val="20"/>
              <w:szCs w:val="20"/>
              <w:lang w:val="en-US"/>
            </w:rPr>
          </w:rPrChange>
        </w:rPr>
      </w:pPr>
      <w:del w:id="321" w:author="Markus Michels" w:date="2020-03-03T17:37:00Z">
        <w:r w:rsidRPr="004A0E56" w:rsidDel="00A969DD">
          <w:rPr>
            <w:rFonts w:ascii="Arial" w:eastAsia="Courier New" w:hAnsi="Arial" w:cs="Arial"/>
            <w:color w:val="FFFFFF"/>
            <w:sz w:val="20"/>
            <w:szCs w:val="20"/>
            <w:lang w:val="en-US"/>
            <w:rPrChange w:id="322" w:author="Markus Michels" w:date="2020-03-02T18:37:00Z">
              <w:rPr>
                <w:rFonts w:ascii="Courier New" w:eastAsia="Courier New" w:hAnsi="Courier New" w:cs="Courier New"/>
                <w:color w:val="FFFFFF"/>
                <w:sz w:val="20"/>
                <w:szCs w:val="20"/>
                <w:lang w:val="en-US"/>
              </w:rPr>
            </w:rPrChange>
          </w:rPr>
          <w:delText>#define COIOT_OPTION_MGR_STATUS_NBASE 20</w:delText>
        </w:r>
      </w:del>
    </w:p>
    <w:p w14:paraId="51B8F285" w14:textId="40AF7155" w:rsidR="00AC7728" w:rsidRPr="004A0E56" w:rsidDel="00A969DD" w:rsidRDefault="00AC7728">
      <w:pPr>
        <w:spacing w:line="200" w:lineRule="exact"/>
        <w:rPr>
          <w:del w:id="323" w:author="Markus Michels" w:date="2020-03-03T17:37:00Z"/>
          <w:rFonts w:ascii="Arial" w:hAnsi="Arial" w:cs="Arial"/>
          <w:sz w:val="24"/>
          <w:szCs w:val="24"/>
          <w:lang w:val="en-US"/>
          <w:rPrChange w:id="324" w:author="Markus Michels" w:date="2020-03-02T18:37:00Z">
            <w:rPr>
              <w:del w:id="325" w:author="Markus Michels" w:date="2020-03-03T17:37:00Z"/>
              <w:sz w:val="24"/>
              <w:szCs w:val="24"/>
              <w:lang w:val="en-US"/>
            </w:rPr>
          </w:rPrChange>
        </w:rPr>
      </w:pPr>
    </w:p>
    <w:p w14:paraId="3F3CBDB2" w14:textId="259BA9DD" w:rsidR="00AC7728" w:rsidRPr="004A0E56" w:rsidDel="00A969DD" w:rsidRDefault="00AC7728">
      <w:pPr>
        <w:spacing w:line="283" w:lineRule="exact"/>
        <w:rPr>
          <w:del w:id="326" w:author="Markus Michels" w:date="2020-03-03T17:37:00Z"/>
          <w:rFonts w:ascii="Arial" w:hAnsi="Arial" w:cs="Arial"/>
          <w:sz w:val="24"/>
          <w:szCs w:val="24"/>
          <w:lang w:val="en-US"/>
          <w:rPrChange w:id="327" w:author="Markus Michels" w:date="2020-03-02T18:37:00Z">
            <w:rPr>
              <w:del w:id="328" w:author="Markus Michels" w:date="2020-03-03T17:37:00Z"/>
              <w:sz w:val="24"/>
              <w:szCs w:val="24"/>
              <w:lang w:val="en-US"/>
            </w:rPr>
          </w:rPrChange>
        </w:rPr>
      </w:pPr>
    </w:p>
    <w:p w14:paraId="12E15325" w14:textId="77777777" w:rsidR="00A969DD" w:rsidRDefault="00A969DD">
      <w:pPr>
        <w:spacing w:line="349" w:lineRule="auto"/>
        <w:ind w:right="460"/>
        <w:rPr>
          <w:ins w:id="329" w:author="Markus Michels" w:date="2020-03-03T17:36:00Z"/>
          <w:rFonts w:ascii="Arial" w:eastAsia="Arial" w:hAnsi="Arial" w:cs="Arial"/>
          <w:color w:val="3A3A3A"/>
          <w:lang w:val="en-US"/>
        </w:rPr>
      </w:pPr>
    </w:p>
    <w:p w14:paraId="1846264A" w14:textId="77777777" w:rsidR="00AC7728" w:rsidRDefault="003231A5">
      <w:pPr>
        <w:spacing w:line="349" w:lineRule="auto"/>
        <w:ind w:right="460"/>
        <w:rPr>
          <w:ins w:id="330" w:author="Markus Michels" w:date="2020-03-03T17:49:00Z"/>
          <w:rFonts w:ascii="Arial" w:eastAsia="Arial" w:hAnsi="Arial" w:cs="Arial"/>
          <w:color w:val="3A3A3A"/>
          <w:lang w:val="en-US"/>
        </w:rPr>
      </w:pPr>
      <w:r w:rsidRPr="004A0E56">
        <w:rPr>
          <w:rFonts w:ascii="Arial" w:eastAsia="Arial" w:hAnsi="Arial" w:cs="Arial"/>
          <w:color w:val="3A3A3A"/>
          <w:lang w:val="en-US"/>
        </w:rPr>
        <w:t>To follow</w:t>
      </w:r>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standard, options are numbered above 2048 where proprietary options should reside. LS Bits carry some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proxy flags so we guard them with spacing the numbers with increment of 8.</w:t>
      </w:r>
    </w:p>
    <w:tbl>
      <w:tblPr>
        <w:tblStyle w:val="Tabellenraster"/>
        <w:tblW w:w="9918" w:type="dxa"/>
        <w:tblLayout w:type="fixed"/>
        <w:tblLook w:val="04A0" w:firstRow="1" w:lastRow="0" w:firstColumn="1" w:lastColumn="0" w:noHBand="0" w:noVBand="1"/>
        <w:tblPrChange w:id="331" w:author="Markus Michels" w:date="2020-03-03T18:02:00Z">
          <w:tblPr>
            <w:tblStyle w:val="Tabellenraster"/>
            <w:tblW w:w="0" w:type="auto"/>
            <w:tblLook w:val="04A0" w:firstRow="1" w:lastRow="0" w:firstColumn="1" w:lastColumn="0" w:noHBand="0" w:noVBand="1"/>
          </w:tblPr>
        </w:tblPrChange>
      </w:tblPr>
      <w:tblGrid>
        <w:gridCol w:w="3823"/>
        <w:gridCol w:w="1275"/>
        <w:gridCol w:w="4820"/>
        <w:tblGridChange w:id="332">
          <w:tblGrid>
            <w:gridCol w:w="3969"/>
            <w:gridCol w:w="6141"/>
            <w:gridCol w:w="6141"/>
          </w:tblGrid>
        </w:tblGridChange>
      </w:tblGrid>
      <w:tr w:rsidR="005E16FF" w:rsidRPr="005E16FF" w14:paraId="7F4B8259" w14:textId="77777777" w:rsidTr="005E16FF">
        <w:trPr>
          <w:ins w:id="333" w:author="Markus Michels" w:date="2020-03-03T17:49:00Z"/>
        </w:trPr>
        <w:tc>
          <w:tcPr>
            <w:tcW w:w="3823" w:type="dxa"/>
            <w:tcPrChange w:id="334" w:author="Markus Michels" w:date="2020-03-03T18:02:00Z">
              <w:tcPr>
                <w:tcW w:w="2405" w:type="dxa"/>
              </w:tcPr>
            </w:tcPrChange>
          </w:tcPr>
          <w:p w14:paraId="584D9EA2" w14:textId="7822AF35" w:rsidR="005E16FF" w:rsidRPr="005E16FF" w:rsidRDefault="005E16FF">
            <w:pPr>
              <w:spacing w:line="349" w:lineRule="auto"/>
              <w:ind w:right="460"/>
              <w:rPr>
                <w:ins w:id="335" w:author="Markus Michels" w:date="2020-03-03T17:49:00Z"/>
                <w:rFonts w:ascii="Arial" w:hAnsi="Arial" w:cs="Arial"/>
                <w:lang w:val="en-US"/>
                <w:rPrChange w:id="336" w:author="Markus Michels" w:date="2020-03-03T18:03:00Z">
                  <w:rPr>
                    <w:ins w:id="337" w:author="Markus Michels" w:date="2020-03-03T17:49:00Z"/>
                    <w:rFonts w:ascii="Arial" w:hAnsi="Arial" w:cs="Arial"/>
                    <w:sz w:val="20"/>
                    <w:szCs w:val="20"/>
                    <w:lang w:val="en-US"/>
                  </w:rPr>
                </w:rPrChange>
              </w:rPr>
            </w:pPr>
            <w:proofErr w:type="spellStart"/>
            <w:ins w:id="338" w:author="Markus Michels" w:date="2020-03-03T17:49:00Z">
              <w:r w:rsidRPr="005E16FF">
                <w:rPr>
                  <w:rFonts w:ascii="Arial" w:hAnsi="Arial" w:cs="Arial"/>
                  <w:lang w:val="en-US"/>
                  <w:rPrChange w:id="339" w:author="Markus Michels" w:date="2020-03-03T18:03:00Z">
                    <w:rPr>
                      <w:rFonts w:ascii="Arial" w:hAnsi="Arial" w:cs="Arial"/>
                      <w:sz w:val="20"/>
                      <w:szCs w:val="20"/>
                      <w:lang w:val="en-US"/>
                    </w:rPr>
                  </w:rPrChange>
                </w:rPr>
                <w:t>CoAP</w:t>
              </w:r>
              <w:proofErr w:type="spellEnd"/>
              <w:r w:rsidRPr="005E16FF">
                <w:rPr>
                  <w:rFonts w:ascii="Arial" w:hAnsi="Arial" w:cs="Arial"/>
                  <w:lang w:val="en-US"/>
                  <w:rPrChange w:id="340" w:author="Markus Michels" w:date="2020-03-03T18:03:00Z">
                    <w:rPr>
                      <w:rFonts w:ascii="Arial" w:hAnsi="Arial" w:cs="Arial"/>
                      <w:sz w:val="20"/>
                      <w:szCs w:val="20"/>
                      <w:lang w:val="en-US"/>
                    </w:rPr>
                  </w:rPrChange>
                </w:rPr>
                <w:t xml:space="preserve"> Option</w:t>
              </w:r>
            </w:ins>
          </w:p>
        </w:tc>
        <w:tc>
          <w:tcPr>
            <w:tcW w:w="1275" w:type="dxa"/>
            <w:tcPrChange w:id="341" w:author="Markus Michels" w:date="2020-03-03T18:02:00Z">
              <w:tcPr>
                <w:tcW w:w="6141" w:type="dxa"/>
              </w:tcPr>
            </w:tcPrChange>
          </w:tcPr>
          <w:p w14:paraId="65FAD9DF" w14:textId="4C0D3711" w:rsidR="005E16FF" w:rsidRPr="005E16FF" w:rsidRDefault="005E16FF" w:rsidP="005E16FF">
            <w:pPr>
              <w:spacing w:line="349" w:lineRule="auto"/>
              <w:ind w:right="460"/>
              <w:jc w:val="center"/>
              <w:rPr>
                <w:ins w:id="342" w:author="Markus Michels" w:date="2020-03-03T17:58:00Z"/>
                <w:rFonts w:ascii="Arial" w:hAnsi="Arial" w:cs="Arial"/>
                <w:lang w:val="en-US"/>
                <w:rPrChange w:id="343" w:author="Markus Michels" w:date="2020-03-03T18:03:00Z">
                  <w:rPr>
                    <w:ins w:id="344" w:author="Markus Michels" w:date="2020-03-03T17:58:00Z"/>
                    <w:rFonts w:ascii="Arial" w:hAnsi="Arial" w:cs="Arial"/>
                    <w:sz w:val="20"/>
                    <w:szCs w:val="20"/>
                    <w:lang w:val="en-US"/>
                  </w:rPr>
                </w:rPrChange>
              </w:rPr>
              <w:pPrChange w:id="345" w:author="Markus Michels" w:date="2020-03-03T18:00:00Z">
                <w:pPr>
                  <w:spacing w:line="349" w:lineRule="auto"/>
                  <w:ind w:right="460"/>
                </w:pPr>
              </w:pPrChange>
            </w:pPr>
            <w:ins w:id="346" w:author="Markus Michels" w:date="2020-03-03T17:58:00Z">
              <w:r w:rsidRPr="005E16FF">
                <w:rPr>
                  <w:rFonts w:ascii="Arial" w:hAnsi="Arial" w:cs="Arial"/>
                  <w:lang w:val="en-US"/>
                  <w:rPrChange w:id="347" w:author="Markus Michels" w:date="2020-03-03T18:03:00Z">
                    <w:rPr>
                      <w:rFonts w:ascii="Arial" w:hAnsi="Arial" w:cs="Arial"/>
                      <w:sz w:val="20"/>
                      <w:szCs w:val="20"/>
                      <w:lang w:val="en-US"/>
                    </w:rPr>
                  </w:rPrChange>
                </w:rPr>
                <w:t>Code</w:t>
              </w:r>
            </w:ins>
          </w:p>
        </w:tc>
        <w:tc>
          <w:tcPr>
            <w:tcW w:w="4820" w:type="dxa"/>
            <w:tcPrChange w:id="348" w:author="Markus Michels" w:date="2020-03-03T18:02:00Z">
              <w:tcPr>
                <w:tcW w:w="7699" w:type="dxa"/>
              </w:tcPr>
            </w:tcPrChange>
          </w:tcPr>
          <w:p w14:paraId="34CB88CA" w14:textId="03F4EB7D" w:rsidR="005E16FF" w:rsidRPr="005E16FF" w:rsidRDefault="005E16FF">
            <w:pPr>
              <w:spacing w:line="349" w:lineRule="auto"/>
              <w:ind w:right="460"/>
              <w:rPr>
                <w:ins w:id="349" w:author="Markus Michels" w:date="2020-03-03T17:49:00Z"/>
                <w:rFonts w:ascii="Arial" w:hAnsi="Arial" w:cs="Arial"/>
                <w:lang w:val="en-US"/>
                <w:rPrChange w:id="350" w:author="Markus Michels" w:date="2020-03-03T18:03:00Z">
                  <w:rPr>
                    <w:ins w:id="351" w:author="Markus Michels" w:date="2020-03-03T17:49:00Z"/>
                    <w:rFonts w:ascii="Arial" w:hAnsi="Arial" w:cs="Arial"/>
                    <w:sz w:val="20"/>
                    <w:szCs w:val="20"/>
                    <w:lang w:val="en-US"/>
                  </w:rPr>
                </w:rPrChange>
              </w:rPr>
            </w:pPr>
            <w:ins w:id="352" w:author="Markus Michels" w:date="2020-03-03T17:49:00Z">
              <w:r w:rsidRPr="005E16FF">
                <w:rPr>
                  <w:rFonts w:ascii="Arial" w:hAnsi="Arial" w:cs="Arial"/>
                  <w:lang w:val="en-US"/>
                  <w:rPrChange w:id="353" w:author="Markus Michels" w:date="2020-03-03T18:03:00Z">
                    <w:rPr>
                      <w:rFonts w:ascii="Arial" w:hAnsi="Arial" w:cs="Arial"/>
                      <w:sz w:val="20"/>
                      <w:szCs w:val="20"/>
                      <w:lang w:val="en-US"/>
                    </w:rPr>
                  </w:rPrChange>
                </w:rPr>
                <w:t>Description</w:t>
              </w:r>
            </w:ins>
          </w:p>
        </w:tc>
      </w:tr>
      <w:tr w:rsidR="005E16FF" w14:paraId="1DE8EA68" w14:textId="77777777" w:rsidTr="005E16FF">
        <w:trPr>
          <w:ins w:id="354" w:author="Markus Michels" w:date="2020-03-03T17:49:00Z"/>
        </w:trPr>
        <w:tc>
          <w:tcPr>
            <w:tcW w:w="3823" w:type="dxa"/>
            <w:tcPrChange w:id="355" w:author="Markus Michels" w:date="2020-03-03T18:02:00Z">
              <w:tcPr>
                <w:tcW w:w="2405" w:type="dxa"/>
              </w:tcPr>
            </w:tcPrChange>
          </w:tcPr>
          <w:p w14:paraId="0ED48FCA" w14:textId="478A01A9" w:rsidR="005E16FF" w:rsidRPr="005E16FF" w:rsidRDefault="005E16FF" w:rsidP="005E16FF">
            <w:pPr>
              <w:autoSpaceDE w:val="0"/>
              <w:autoSpaceDN w:val="0"/>
              <w:adjustRightInd w:val="0"/>
              <w:spacing w:before="40" w:after="40"/>
              <w:rPr>
                <w:ins w:id="356" w:author="Markus Michels" w:date="2020-03-03T17:49:00Z"/>
                <w:rFonts w:ascii="Arial" w:eastAsia="Arial" w:hAnsi="Arial" w:cs="Arial"/>
                <w:color w:val="3A3A3A"/>
                <w:sz w:val="20"/>
                <w:szCs w:val="20"/>
                <w:lang w:val="en-US"/>
                <w:rPrChange w:id="357" w:author="Markus Michels" w:date="2020-03-03T17:59:00Z">
                  <w:rPr>
                    <w:ins w:id="358" w:author="Markus Michels" w:date="2020-03-03T17:49:00Z"/>
                    <w:rFonts w:ascii="Arial" w:hAnsi="Arial" w:cs="Arial"/>
                    <w:sz w:val="20"/>
                    <w:szCs w:val="20"/>
                    <w:lang w:val="en-US"/>
                  </w:rPr>
                </w:rPrChange>
              </w:rPr>
              <w:pPrChange w:id="359" w:author="Markus Michels" w:date="2020-03-03T18:03:00Z">
                <w:pPr>
                  <w:spacing w:line="349" w:lineRule="auto"/>
                  <w:ind w:right="460"/>
                </w:pPr>
              </w:pPrChange>
            </w:pPr>
            <w:ins w:id="360" w:author="Markus Michels" w:date="2020-03-03T17:57:00Z">
              <w:r w:rsidRPr="005E16FF">
                <w:rPr>
                  <w:rFonts w:ascii="Arial" w:eastAsia="Arial" w:hAnsi="Arial" w:cs="Arial"/>
                  <w:color w:val="3A3A3A"/>
                  <w:sz w:val="20"/>
                  <w:szCs w:val="20"/>
                  <w:lang w:val="en-US"/>
                  <w:rPrChange w:id="361" w:author="Markus Michels" w:date="2020-03-03T17:59:00Z">
                    <w:rPr>
                      <w:rFonts w:ascii="Menlo" w:hAnsi="Menlo" w:cs="Menlo"/>
                      <w:b/>
                      <w:bCs/>
                      <w:i/>
                      <w:iCs/>
                      <w:color w:val="0000C0"/>
                      <w:sz w:val="28"/>
                      <w:szCs w:val="28"/>
                    </w:rPr>
                  </w:rPrChange>
                </w:rPr>
                <w:t>COIOT_OPTION_GLOBAL_DEVI</w:t>
              </w:r>
            </w:ins>
            <w:ins w:id="362" w:author="Markus Michels" w:date="2020-03-03T17:58:00Z">
              <w:r w:rsidRPr="005E16FF">
                <w:rPr>
                  <w:rFonts w:ascii="Arial" w:eastAsia="Arial" w:hAnsi="Arial" w:cs="Arial"/>
                  <w:color w:val="3A3A3A"/>
                  <w:sz w:val="20"/>
                  <w:szCs w:val="20"/>
                  <w:lang w:val="en-US"/>
                  <w:rPrChange w:id="363" w:author="Markus Michels" w:date="2020-03-03T17:59:00Z">
                    <w:rPr>
                      <w:rFonts w:ascii="Arial" w:eastAsia="Arial" w:hAnsi="Arial" w:cs="Arial"/>
                      <w:color w:val="3A3A3A"/>
                      <w:lang w:val="en-US"/>
                    </w:rPr>
                  </w:rPrChange>
                </w:rPr>
                <w:t>D</w:t>
              </w:r>
            </w:ins>
          </w:p>
        </w:tc>
        <w:tc>
          <w:tcPr>
            <w:tcW w:w="1275" w:type="dxa"/>
            <w:tcPrChange w:id="364" w:author="Markus Michels" w:date="2020-03-03T18:02:00Z">
              <w:tcPr>
                <w:tcW w:w="6141" w:type="dxa"/>
              </w:tcPr>
            </w:tcPrChange>
          </w:tcPr>
          <w:p w14:paraId="091FF99D" w14:textId="6F67734C" w:rsidR="005E16FF" w:rsidRPr="005E16FF" w:rsidRDefault="005E16FF" w:rsidP="005E16FF">
            <w:pPr>
              <w:spacing w:before="40" w:after="40"/>
              <w:ind w:right="460"/>
              <w:jc w:val="center"/>
              <w:rPr>
                <w:ins w:id="365" w:author="Markus Michels" w:date="2020-03-03T17:58:00Z"/>
                <w:rFonts w:ascii="Arial" w:hAnsi="Arial" w:cs="Arial"/>
                <w:sz w:val="20"/>
                <w:szCs w:val="20"/>
                <w:lang w:val="en-US"/>
              </w:rPr>
              <w:pPrChange w:id="366" w:author="Markus Michels" w:date="2020-03-03T18:03:00Z">
                <w:pPr>
                  <w:spacing w:line="349" w:lineRule="auto"/>
                  <w:ind w:right="460"/>
                </w:pPr>
              </w:pPrChange>
            </w:pPr>
            <w:ins w:id="367" w:author="Markus Michels" w:date="2020-03-03T17:58:00Z">
              <w:r w:rsidRPr="005E16FF">
                <w:rPr>
                  <w:rFonts w:ascii="Arial" w:eastAsia="Arial" w:hAnsi="Arial" w:cs="Arial"/>
                  <w:color w:val="3A3A3A"/>
                  <w:sz w:val="20"/>
                  <w:szCs w:val="20"/>
                  <w:lang w:val="en-US"/>
                  <w:rPrChange w:id="368" w:author="Markus Michels" w:date="2020-03-03T17:59:00Z">
                    <w:rPr>
                      <w:rFonts w:ascii="Arial" w:eastAsia="Arial" w:hAnsi="Arial" w:cs="Arial"/>
                      <w:color w:val="3A3A3A"/>
                      <w:lang w:val="en-US"/>
                    </w:rPr>
                  </w:rPrChange>
                </w:rPr>
                <w:t>3332</w:t>
              </w:r>
            </w:ins>
          </w:p>
        </w:tc>
        <w:tc>
          <w:tcPr>
            <w:tcW w:w="4820" w:type="dxa"/>
            <w:tcPrChange w:id="369" w:author="Markus Michels" w:date="2020-03-03T18:02:00Z">
              <w:tcPr>
                <w:tcW w:w="7699" w:type="dxa"/>
              </w:tcPr>
            </w:tcPrChange>
          </w:tcPr>
          <w:p w14:paraId="6B494ADC" w14:textId="77777777" w:rsidR="00726D43" w:rsidRDefault="005E16FF" w:rsidP="005E16FF">
            <w:pPr>
              <w:spacing w:before="40" w:after="40"/>
              <w:ind w:right="460"/>
              <w:rPr>
                <w:ins w:id="370" w:author="Markus Michels" w:date="2020-03-03T18:04:00Z"/>
                <w:rFonts w:ascii="Arial" w:eastAsia="Courier New" w:hAnsi="Arial" w:cs="Arial"/>
                <w:color w:val="3A3A3A"/>
                <w:sz w:val="20"/>
                <w:szCs w:val="20"/>
                <w:lang w:val="en-US"/>
              </w:rPr>
              <w:pPrChange w:id="371" w:author="Markus Michels" w:date="2020-03-03T18:03:00Z">
                <w:pPr>
                  <w:spacing w:line="349" w:lineRule="auto"/>
                  <w:ind w:right="460"/>
                </w:pPr>
              </w:pPrChange>
            </w:pPr>
            <w:ins w:id="372" w:author="Markus Michels" w:date="2020-03-03T18:04:00Z">
              <w:r>
                <w:rPr>
                  <w:rFonts w:ascii="Arial" w:eastAsia="Courier New" w:hAnsi="Arial" w:cs="Arial"/>
                  <w:color w:val="3A3A3A"/>
                  <w:sz w:val="20"/>
                  <w:szCs w:val="20"/>
                  <w:lang w:val="en-US"/>
                </w:rPr>
                <w:t>A unique device identifier</w:t>
              </w:r>
              <w:r w:rsidR="00726D43">
                <w:rPr>
                  <w:rFonts w:ascii="Arial" w:eastAsia="Courier New" w:hAnsi="Arial" w:cs="Arial"/>
                  <w:color w:val="3A3A3A"/>
                  <w:sz w:val="20"/>
                  <w:szCs w:val="20"/>
                  <w:lang w:val="en-US"/>
                </w:rPr>
                <w:t xml:space="preserve"> including the device type and the last 6 digits of the device.</w:t>
              </w:r>
            </w:ins>
          </w:p>
          <w:p w14:paraId="0B9CEAD0" w14:textId="2A5BD8F0" w:rsidR="005E16FF" w:rsidRPr="005E16FF" w:rsidRDefault="005E16FF" w:rsidP="005E16FF">
            <w:pPr>
              <w:spacing w:before="40" w:after="40"/>
              <w:ind w:right="460"/>
              <w:rPr>
                <w:ins w:id="373" w:author="Markus Michels" w:date="2020-03-03T17:49:00Z"/>
                <w:rFonts w:ascii="Arial" w:hAnsi="Arial" w:cs="Arial"/>
                <w:sz w:val="20"/>
                <w:szCs w:val="20"/>
                <w:lang w:val="en-US"/>
              </w:rPr>
              <w:pPrChange w:id="374" w:author="Markus Michels" w:date="2020-03-03T18:03:00Z">
                <w:pPr>
                  <w:spacing w:line="349" w:lineRule="auto"/>
                  <w:ind w:right="460"/>
                </w:pPr>
              </w:pPrChange>
            </w:pPr>
            <w:ins w:id="375" w:author="Markus Michels" w:date="2020-03-03T18:04:00Z">
              <w:r w:rsidRPr="00112168">
                <w:rPr>
                  <w:rFonts w:ascii="Arial" w:eastAsia="Courier New" w:hAnsi="Arial" w:cs="Arial"/>
                  <w:color w:val="3A3A3A"/>
                  <w:sz w:val="20"/>
                  <w:szCs w:val="20"/>
                  <w:lang w:val="en-US"/>
                </w:rPr>
                <w:t>&lt;</w:t>
              </w:r>
              <w:proofErr w:type="spellStart"/>
              <w:r w:rsidRPr="00112168">
                <w:rPr>
                  <w:rFonts w:ascii="Arial" w:eastAsia="Courier New" w:hAnsi="Arial" w:cs="Arial"/>
                  <w:color w:val="3A3A3A"/>
                  <w:sz w:val="20"/>
                  <w:szCs w:val="20"/>
                  <w:lang w:val="en-US"/>
                </w:rPr>
                <w:t>devtype</w:t>
              </w:r>
              <w:proofErr w:type="spellEnd"/>
              <w:r w:rsidRPr="00112168">
                <w:rPr>
                  <w:rFonts w:ascii="Arial" w:eastAsia="Courier New" w:hAnsi="Arial" w:cs="Arial"/>
                  <w:color w:val="3A3A3A"/>
                  <w:sz w:val="20"/>
                  <w:szCs w:val="20"/>
                  <w:lang w:val="en-US"/>
                </w:rPr>
                <w:t>&gt;#&lt;</w:t>
              </w:r>
              <w:proofErr w:type="spellStart"/>
              <w:r w:rsidRPr="00112168">
                <w:rPr>
                  <w:rFonts w:ascii="Arial" w:eastAsia="Courier New" w:hAnsi="Arial" w:cs="Arial"/>
                  <w:color w:val="3A3A3A"/>
                  <w:sz w:val="20"/>
                  <w:szCs w:val="20"/>
                  <w:lang w:val="en-US"/>
                </w:rPr>
                <w:t>devid</w:t>
              </w:r>
              <w:proofErr w:type="spellEnd"/>
              <w:r w:rsidRPr="00112168">
                <w:rPr>
                  <w:rFonts w:ascii="Arial" w:eastAsia="Courier New" w:hAnsi="Arial" w:cs="Arial"/>
                  <w:color w:val="3A3A3A"/>
                  <w:sz w:val="20"/>
                  <w:szCs w:val="20"/>
                  <w:lang w:val="en-US"/>
                </w:rPr>
                <w:t xml:space="preserve">&gt;#&lt;version&gt; </w:t>
              </w:r>
              <w:r w:rsidR="00726D43">
                <w:rPr>
                  <w:rFonts w:ascii="Arial" w:eastAsia="Courier New" w:hAnsi="Arial" w:cs="Arial"/>
                  <w:color w:val="3A3A3A"/>
                  <w:sz w:val="20"/>
                  <w:szCs w:val="20"/>
                  <w:lang w:val="en-US"/>
                </w:rPr>
                <w:br/>
              </w:r>
              <w:r w:rsidRPr="004A0E56">
                <w:rPr>
                  <w:rFonts w:ascii="Arial" w:eastAsia="Arial" w:hAnsi="Arial" w:cs="Arial"/>
                  <w:color w:val="3A3A3A"/>
                  <w:lang w:val="en-US"/>
                </w:rPr>
                <w:t>for example</w:t>
              </w:r>
              <w:r w:rsidRPr="00112168">
                <w:rPr>
                  <w:rFonts w:ascii="Arial" w:eastAsia="Courier New" w:hAnsi="Arial" w:cs="Arial"/>
                  <w:color w:val="3A3A3A"/>
                  <w:sz w:val="20"/>
                  <w:szCs w:val="20"/>
                  <w:lang w:val="en-US"/>
                </w:rPr>
                <w:t xml:space="preserve"> </w:t>
              </w:r>
              <w:r w:rsidR="00726D43">
                <w:rPr>
                  <w:rFonts w:ascii="Arial" w:eastAsia="Courier New" w:hAnsi="Arial" w:cs="Arial"/>
                  <w:color w:val="3A3A3A"/>
                  <w:sz w:val="20"/>
                  <w:szCs w:val="20"/>
                  <w:lang w:val="en-US"/>
                </w:rPr>
                <w:t>“</w:t>
              </w:r>
              <w:r w:rsidRPr="00112168">
                <w:rPr>
                  <w:rFonts w:ascii="Arial" w:eastAsia="Courier New" w:hAnsi="Arial" w:cs="Arial"/>
                  <w:color w:val="3A3A3A"/>
                  <w:sz w:val="20"/>
                  <w:szCs w:val="20"/>
                  <w:lang w:val="en-US"/>
                </w:rPr>
                <w:t>SHSEN-1#4B3F9E#1</w:t>
              </w:r>
              <w:r w:rsidR="00726D43">
                <w:rPr>
                  <w:rFonts w:ascii="Arial" w:eastAsia="Courier New" w:hAnsi="Arial" w:cs="Arial"/>
                  <w:color w:val="3A3A3A"/>
                  <w:sz w:val="20"/>
                  <w:szCs w:val="20"/>
                  <w:lang w:val="en-US"/>
                </w:rPr>
                <w:t>”</w:t>
              </w:r>
            </w:ins>
          </w:p>
        </w:tc>
      </w:tr>
      <w:tr w:rsidR="005E16FF" w14:paraId="6B0A9A24" w14:textId="77777777" w:rsidTr="005E16FF">
        <w:trPr>
          <w:ins w:id="376" w:author="Markus Michels" w:date="2020-03-03T17:49:00Z"/>
        </w:trPr>
        <w:tc>
          <w:tcPr>
            <w:tcW w:w="3823" w:type="dxa"/>
            <w:tcPrChange w:id="377" w:author="Markus Michels" w:date="2020-03-03T18:02:00Z">
              <w:tcPr>
                <w:tcW w:w="2405" w:type="dxa"/>
              </w:tcPr>
            </w:tcPrChange>
          </w:tcPr>
          <w:p w14:paraId="0B755E24" w14:textId="665291A6" w:rsidR="005E16FF" w:rsidRPr="005E16FF" w:rsidRDefault="005E16FF" w:rsidP="005E16FF">
            <w:pPr>
              <w:autoSpaceDE w:val="0"/>
              <w:autoSpaceDN w:val="0"/>
              <w:adjustRightInd w:val="0"/>
              <w:spacing w:before="40" w:after="40"/>
              <w:rPr>
                <w:ins w:id="378" w:author="Markus Michels" w:date="2020-03-03T17:49:00Z"/>
                <w:rFonts w:ascii="Arial" w:eastAsia="Arial" w:hAnsi="Arial" w:cs="Arial"/>
                <w:color w:val="3A3A3A"/>
                <w:sz w:val="20"/>
                <w:szCs w:val="20"/>
                <w:lang w:val="en-US"/>
                <w:rPrChange w:id="379" w:author="Markus Michels" w:date="2020-03-03T18:03:00Z">
                  <w:rPr>
                    <w:ins w:id="380" w:author="Markus Michels" w:date="2020-03-03T17:49:00Z"/>
                    <w:rFonts w:ascii="Arial" w:hAnsi="Arial" w:cs="Arial"/>
                    <w:sz w:val="20"/>
                    <w:szCs w:val="20"/>
                    <w:lang w:val="en-US"/>
                  </w:rPr>
                </w:rPrChange>
              </w:rPr>
              <w:pPrChange w:id="381" w:author="Markus Michels" w:date="2020-03-03T18:03:00Z">
                <w:pPr>
                  <w:spacing w:line="349" w:lineRule="auto"/>
                  <w:ind w:right="460"/>
                </w:pPr>
              </w:pPrChange>
            </w:pPr>
            <w:ins w:id="382" w:author="Markus Michels" w:date="2020-03-03T17:58:00Z">
              <w:r w:rsidRPr="005E16FF">
                <w:rPr>
                  <w:rFonts w:ascii="Arial" w:eastAsia="Arial" w:hAnsi="Arial" w:cs="Arial"/>
                  <w:color w:val="3A3A3A"/>
                  <w:sz w:val="20"/>
                  <w:szCs w:val="20"/>
                  <w:lang w:val="en-US"/>
                  <w:rPrChange w:id="383" w:author="Markus Michels" w:date="2020-03-03T17:59:00Z">
                    <w:rPr>
                      <w:rFonts w:ascii="Arial" w:eastAsia="Arial" w:hAnsi="Arial" w:cs="Arial"/>
                      <w:color w:val="3A3A3A"/>
                      <w:lang w:val="en-US"/>
                    </w:rPr>
                  </w:rPrChange>
                </w:rPr>
                <w:t>COIOT_OPTION_STATUS_VALIDITY</w:t>
              </w:r>
              <w:r w:rsidRPr="005E16FF">
                <w:rPr>
                  <w:rFonts w:ascii="Arial" w:eastAsia="Arial" w:hAnsi="Arial" w:cs="Arial"/>
                  <w:color w:val="3A3A3A"/>
                  <w:sz w:val="20"/>
                  <w:szCs w:val="20"/>
                  <w:lang w:val="en-US"/>
                  <w:rPrChange w:id="384" w:author="Markus Michels" w:date="2020-03-03T17:59:00Z">
                    <w:rPr>
                      <w:rFonts w:ascii="Arial" w:eastAsia="Arial" w:hAnsi="Arial" w:cs="Arial"/>
                      <w:color w:val="3A3A3A"/>
                      <w:lang w:val="en-US"/>
                    </w:rPr>
                  </w:rPrChange>
                </w:rPr>
                <w:t xml:space="preserve"> </w:t>
              </w:r>
            </w:ins>
          </w:p>
        </w:tc>
        <w:tc>
          <w:tcPr>
            <w:tcW w:w="1275" w:type="dxa"/>
            <w:tcPrChange w:id="385" w:author="Markus Michels" w:date="2020-03-03T18:02:00Z">
              <w:tcPr>
                <w:tcW w:w="6141" w:type="dxa"/>
              </w:tcPr>
            </w:tcPrChange>
          </w:tcPr>
          <w:p w14:paraId="6553550F" w14:textId="78EB20DA" w:rsidR="005E16FF" w:rsidRPr="005E16FF" w:rsidRDefault="005E16FF" w:rsidP="005E16FF">
            <w:pPr>
              <w:spacing w:before="40" w:after="40"/>
              <w:ind w:right="460"/>
              <w:jc w:val="center"/>
              <w:rPr>
                <w:ins w:id="386" w:author="Markus Michels" w:date="2020-03-03T17:58:00Z"/>
                <w:rFonts w:ascii="Arial" w:eastAsia="Arial" w:hAnsi="Arial" w:cs="Arial"/>
                <w:color w:val="3A3A3A"/>
                <w:sz w:val="20"/>
                <w:szCs w:val="20"/>
                <w:lang w:val="en-US"/>
                <w:rPrChange w:id="387" w:author="Markus Michels" w:date="2020-03-03T17:59:00Z">
                  <w:rPr>
                    <w:ins w:id="388" w:author="Markus Michels" w:date="2020-03-03T17:58:00Z"/>
                    <w:rFonts w:ascii="Arial" w:hAnsi="Arial" w:cs="Arial"/>
                    <w:sz w:val="20"/>
                    <w:szCs w:val="20"/>
                    <w:lang w:val="en-US"/>
                  </w:rPr>
                </w:rPrChange>
              </w:rPr>
              <w:pPrChange w:id="389" w:author="Markus Michels" w:date="2020-03-03T18:03:00Z">
                <w:pPr>
                  <w:spacing w:line="349" w:lineRule="auto"/>
                  <w:ind w:right="460"/>
                </w:pPr>
              </w:pPrChange>
            </w:pPr>
            <w:ins w:id="390" w:author="Markus Michels" w:date="2020-03-03T17:58:00Z">
              <w:r w:rsidRPr="005E16FF">
                <w:rPr>
                  <w:rFonts w:ascii="Arial" w:eastAsia="Arial" w:hAnsi="Arial" w:cs="Arial"/>
                  <w:color w:val="3A3A3A"/>
                  <w:sz w:val="20"/>
                  <w:szCs w:val="20"/>
                  <w:lang w:val="en-US"/>
                  <w:rPrChange w:id="391" w:author="Markus Michels" w:date="2020-03-03T17:59:00Z">
                    <w:rPr>
                      <w:rFonts w:ascii="Arial" w:eastAsia="Arial" w:hAnsi="Arial" w:cs="Arial"/>
                      <w:color w:val="3A3A3A"/>
                      <w:lang w:val="en-US"/>
                    </w:rPr>
                  </w:rPrChange>
                </w:rPr>
                <w:t>3412</w:t>
              </w:r>
            </w:ins>
          </w:p>
        </w:tc>
        <w:tc>
          <w:tcPr>
            <w:tcW w:w="4820" w:type="dxa"/>
            <w:tcPrChange w:id="392" w:author="Markus Michels" w:date="2020-03-03T18:02:00Z">
              <w:tcPr>
                <w:tcW w:w="7699" w:type="dxa"/>
              </w:tcPr>
            </w:tcPrChange>
          </w:tcPr>
          <w:p w14:paraId="30A9540F" w14:textId="26C1FE24" w:rsidR="005E16FF" w:rsidRPr="005E16FF" w:rsidRDefault="00726D43" w:rsidP="005E16FF">
            <w:pPr>
              <w:spacing w:before="40" w:after="40"/>
              <w:ind w:right="460"/>
              <w:rPr>
                <w:ins w:id="393" w:author="Markus Michels" w:date="2020-03-03T17:49:00Z"/>
                <w:rFonts w:ascii="Arial" w:hAnsi="Arial" w:cs="Arial"/>
                <w:sz w:val="20"/>
                <w:szCs w:val="20"/>
                <w:lang w:val="en-US"/>
              </w:rPr>
              <w:pPrChange w:id="394" w:author="Markus Michels" w:date="2020-03-03T18:03:00Z">
                <w:pPr>
                  <w:spacing w:line="349" w:lineRule="auto"/>
                  <w:ind w:right="460"/>
                </w:pPr>
              </w:pPrChange>
            </w:pPr>
            <w:ins w:id="395" w:author="Markus Michels" w:date="2020-03-03T18:07:00Z">
              <w:r>
                <w:rPr>
                  <w:rFonts w:ascii="Arial" w:eastAsia="Arial" w:hAnsi="Arial" w:cs="Arial"/>
                  <w:color w:val="3A3A3A"/>
                  <w:lang w:val="en-US"/>
                </w:rPr>
                <w:t>M</w:t>
              </w:r>
              <w:r w:rsidRPr="004A0E56">
                <w:rPr>
                  <w:rFonts w:ascii="Arial" w:eastAsia="Arial" w:hAnsi="Arial" w:cs="Arial"/>
                  <w:color w:val="3A3A3A"/>
                  <w:lang w:val="en-US"/>
                </w:rPr>
                <w:t>aximal time between this and the next status publish</w:t>
              </w:r>
              <w:r>
                <w:rPr>
                  <w:rFonts w:ascii="Arial" w:eastAsia="Arial" w:hAnsi="Arial" w:cs="Arial"/>
                  <w:color w:val="3A3A3A"/>
                  <w:lang w:val="en-US"/>
                </w:rPr>
                <w:t xml:space="preserve">, see section </w:t>
              </w:r>
              <w:r w:rsidRPr="00726D43">
                <w:rPr>
                  <w:rFonts w:ascii="Arial" w:eastAsia="Arial" w:hAnsi="Arial" w:cs="Arial"/>
                  <w:color w:val="3A3A3A"/>
                  <w:sz w:val="20"/>
                  <w:szCs w:val="20"/>
                  <w:lang w:val="en-US"/>
                  <w:rPrChange w:id="396" w:author="Markus Michels" w:date="2020-03-03T18:08:00Z">
                    <w:rPr>
                      <w:rFonts w:ascii="Arial" w:eastAsia="Arial" w:hAnsi="Arial" w:cs="Arial"/>
                      <w:color w:val="3A3A3A"/>
                      <w:lang w:val="en-US"/>
                    </w:rPr>
                  </w:rPrChange>
                </w:rPr>
                <w:t>COIOT_OPTION_STATUS_VALIDITY</w:t>
              </w:r>
              <w:r>
                <w:rPr>
                  <w:rFonts w:ascii="Arial" w:eastAsia="Arial" w:hAnsi="Arial" w:cs="Arial"/>
                  <w:color w:val="3A3A3A"/>
                  <w:lang w:val="en-US"/>
                </w:rPr>
                <w:t xml:space="preserve"> for details.</w:t>
              </w:r>
            </w:ins>
          </w:p>
        </w:tc>
      </w:tr>
      <w:tr w:rsidR="005E16FF" w14:paraId="49BCF587" w14:textId="77777777" w:rsidTr="005E16FF">
        <w:trPr>
          <w:ins w:id="397" w:author="Markus Michels" w:date="2020-03-03T17:49:00Z"/>
        </w:trPr>
        <w:tc>
          <w:tcPr>
            <w:tcW w:w="3823" w:type="dxa"/>
            <w:tcPrChange w:id="398" w:author="Markus Michels" w:date="2020-03-03T18:02:00Z">
              <w:tcPr>
                <w:tcW w:w="2405" w:type="dxa"/>
              </w:tcPr>
            </w:tcPrChange>
          </w:tcPr>
          <w:p w14:paraId="10C836FD" w14:textId="0551C8FC" w:rsidR="005E16FF" w:rsidRPr="005E16FF" w:rsidRDefault="005E16FF" w:rsidP="005E16FF">
            <w:pPr>
              <w:autoSpaceDE w:val="0"/>
              <w:autoSpaceDN w:val="0"/>
              <w:adjustRightInd w:val="0"/>
              <w:spacing w:before="40" w:after="40"/>
              <w:rPr>
                <w:ins w:id="399" w:author="Markus Michels" w:date="2020-03-03T17:49:00Z"/>
                <w:rFonts w:ascii="Arial" w:eastAsia="Arial" w:hAnsi="Arial" w:cs="Arial"/>
                <w:color w:val="3A3A3A"/>
                <w:sz w:val="20"/>
                <w:szCs w:val="20"/>
                <w:lang w:val="en-US"/>
                <w:rPrChange w:id="400" w:author="Markus Michels" w:date="2020-03-03T18:03:00Z">
                  <w:rPr>
                    <w:ins w:id="401" w:author="Markus Michels" w:date="2020-03-03T17:49:00Z"/>
                    <w:rFonts w:ascii="Arial" w:hAnsi="Arial" w:cs="Arial"/>
                    <w:sz w:val="20"/>
                    <w:szCs w:val="20"/>
                    <w:lang w:val="en-US"/>
                  </w:rPr>
                </w:rPrChange>
              </w:rPr>
              <w:pPrChange w:id="402" w:author="Markus Michels" w:date="2020-03-03T18:03:00Z">
                <w:pPr>
                  <w:spacing w:line="349" w:lineRule="auto"/>
                  <w:ind w:right="460"/>
                </w:pPr>
              </w:pPrChange>
            </w:pPr>
            <w:ins w:id="403" w:author="Markus Michels" w:date="2020-03-03T17:58:00Z">
              <w:r w:rsidRPr="005E16FF">
                <w:rPr>
                  <w:rFonts w:ascii="Arial" w:eastAsia="Arial" w:hAnsi="Arial" w:cs="Arial"/>
                  <w:color w:val="3A3A3A"/>
                  <w:sz w:val="20"/>
                  <w:szCs w:val="20"/>
                  <w:lang w:val="en-US"/>
                  <w:rPrChange w:id="404" w:author="Markus Michels" w:date="2020-03-03T17:59:00Z">
                    <w:rPr>
                      <w:rFonts w:ascii="Arial" w:eastAsia="Arial" w:hAnsi="Arial" w:cs="Arial"/>
                      <w:color w:val="3A3A3A"/>
                      <w:lang w:val="en-US"/>
                    </w:rPr>
                  </w:rPrChange>
                </w:rPr>
                <w:t>COIOT_OPTION_STATUS_SERIAL</w:t>
              </w:r>
            </w:ins>
          </w:p>
        </w:tc>
        <w:tc>
          <w:tcPr>
            <w:tcW w:w="1275" w:type="dxa"/>
            <w:tcPrChange w:id="405" w:author="Markus Michels" w:date="2020-03-03T18:02:00Z">
              <w:tcPr>
                <w:tcW w:w="6141" w:type="dxa"/>
              </w:tcPr>
            </w:tcPrChange>
          </w:tcPr>
          <w:p w14:paraId="3080AC21" w14:textId="54B3E87E" w:rsidR="005E16FF" w:rsidRPr="005E16FF" w:rsidRDefault="005E16FF" w:rsidP="005E16FF">
            <w:pPr>
              <w:spacing w:before="40" w:after="40"/>
              <w:ind w:right="460"/>
              <w:jc w:val="center"/>
              <w:rPr>
                <w:ins w:id="406" w:author="Markus Michels" w:date="2020-03-03T17:58:00Z"/>
                <w:rFonts w:ascii="Arial" w:hAnsi="Arial" w:cs="Arial"/>
                <w:sz w:val="20"/>
                <w:szCs w:val="20"/>
                <w:lang w:val="en-US"/>
              </w:rPr>
              <w:pPrChange w:id="407" w:author="Markus Michels" w:date="2020-03-03T18:03:00Z">
                <w:pPr>
                  <w:spacing w:line="349" w:lineRule="auto"/>
                  <w:ind w:right="460"/>
                </w:pPr>
              </w:pPrChange>
            </w:pPr>
            <w:ins w:id="408" w:author="Markus Michels" w:date="2020-03-03T17:58:00Z">
              <w:r w:rsidRPr="005E16FF">
                <w:rPr>
                  <w:rFonts w:ascii="Arial" w:eastAsia="Arial" w:hAnsi="Arial" w:cs="Arial"/>
                  <w:color w:val="3A3A3A"/>
                  <w:sz w:val="20"/>
                  <w:szCs w:val="20"/>
                  <w:lang w:val="en-US"/>
                  <w:rPrChange w:id="409" w:author="Markus Michels" w:date="2020-03-03T17:59:00Z">
                    <w:rPr>
                      <w:rFonts w:ascii="Arial" w:eastAsia="Arial" w:hAnsi="Arial" w:cs="Arial"/>
                      <w:color w:val="3A3A3A"/>
                      <w:lang w:val="en-US"/>
                    </w:rPr>
                  </w:rPrChange>
                </w:rPr>
                <w:t>3420</w:t>
              </w:r>
            </w:ins>
          </w:p>
        </w:tc>
        <w:tc>
          <w:tcPr>
            <w:tcW w:w="4820" w:type="dxa"/>
            <w:tcPrChange w:id="410" w:author="Markus Michels" w:date="2020-03-03T18:02:00Z">
              <w:tcPr>
                <w:tcW w:w="7699" w:type="dxa"/>
              </w:tcPr>
            </w:tcPrChange>
          </w:tcPr>
          <w:p w14:paraId="6BF24E91" w14:textId="762A0BF7" w:rsidR="005E16FF" w:rsidRPr="00726D43" w:rsidRDefault="00726D43" w:rsidP="00726D43">
            <w:pPr>
              <w:rPr>
                <w:ins w:id="411" w:author="Markus Michels" w:date="2020-03-03T17:49:00Z"/>
                <w:rFonts w:ascii="Arial" w:eastAsia="Arial" w:hAnsi="Arial" w:cs="Arial"/>
                <w:color w:val="3A3A3A"/>
                <w:lang w:val="en-US"/>
                <w:rPrChange w:id="412" w:author="Markus Michels" w:date="2020-03-03T18:09:00Z">
                  <w:rPr>
                    <w:ins w:id="413" w:author="Markus Michels" w:date="2020-03-03T17:49:00Z"/>
                    <w:rFonts w:ascii="Arial" w:hAnsi="Arial" w:cs="Arial"/>
                    <w:sz w:val="20"/>
                    <w:szCs w:val="20"/>
                    <w:lang w:val="en-US"/>
                  </w:rPr>
                </w:rPrChange>
              </w:rPr>
              <w:pPrChange w:id="414" w:author="Markus Michels" w:date="2020-03-03T18:09:00Z">
                <w:pPr>
                  <w:spacing w:line="349" w:lineRule="auto"/>
                  <w:ind w:right="460"/>
                </w:pPr>
              </w:pPrChange>
            </w:pPr>
            <w:ins w:id="415" w:author="Markus Michels" w:date="2020-03-03T18:08:00Z">
              <w:r>
                <w:rPr>
                  <w:rFonts w:ascii="Arial" w:eastAsia="Arial" w:hAnsi="Arial" w:cs="Arial"/>
                  <w:color w:val="3A3A3A"/>
                  <w:lang w:val="en-US"/>
                </w:rPr>
                <w:t>I</w:t>
              </w:r>
              <w:r w:rsidRPr="004A0E56">
                <w:rPr>
                  <w:rFonts w:ascii="Arial" w:eastAsia="Arial" w:hAnsi="Arial" w:cs="Arial"/>
                  <w:color w:val="3A3A3A"/>
                  <w:lang w:val="en-US"/>
                </w:rPr>
                <w:t>ndicates a change in the status report</w:t>
              </w:r>
              <w:r>
                <w:rPr>
                  <w:rFonts w:ascii="Arial" w:eastAsia="Arial" w:hAnsi="Arial" w:cs="Arial"/>
                  <w:color w:val="3A3A3A"/>
                  <w:lang w:val="en-US"/>
                </w:rPr>
                <w:t xml:space="preserve"> when changed from the last packet, see section</w:t>
              </w:r>
            </w:ins>
            <w:ins w:id="416" w:author="Markus Michels" w:date="2020-03-03T18:09:00Z">
              <w:r w:rsidRPr="00726D43">
                <w:rPr>
                  <w:rFonts w:ascii="Arial" w:eastAsia="Arial" w:hAnsi="Arial" w:cs="Arial"/>
                  <w:color w:val="3A3A3A"/>
                  <w:lang w:val="en-US"/>
                  <w:rPrChange w:id="417" w:author="Markus Michels" w:date="2020-03-03T18:09:00Z">
                    <w:rPr>
                      <w:rFonts w:ascii="Arial" w:eastAsia="Arial" w:hAnsi="Arial" w:cs="Arial"/>
                      <w:b/>
                      <w:bCs/>
                      <w:color w:val="2B2B2B"/>
                      <w:lang w:val="en-US"/>
                    </w:rPr>
                  </w:rPrChange>
                </w:rPr>
                <w:t xml:space="preserve"> </w:t>
              </w:r>
              <w:r w:rsidRPr="00726D43">
                <w:rPr>
                  <w:rFonts w:ascii="Arial" w:eastAsia="Arial" w:hAnsi="Arial" w:cs="Arial"/>
                  <w:color w:val="3A3A3A"/>
                  <w:lang w:val="en-US"/>
                  <w:rPrChange w:id="418" w:author="Markus Michels" w:date="2020-03-03T18:09:00Z">
                    <w:rPr>
                      <w:rFonts w:ascii="Arial" w:eastAsia="Arial" w:hAnsi="Arial" w:cs="Arial"/>
                      <w:b/>
                      <w:bCs/>
                      <w:color w:val="2B2B2B"/>
                      <w:lang w:val="en-US"/>
                    </w:rPr>
                  </w:rPrChange>
                </w:rPr>
                <w:t>COIOT_OPTION_STATUS_SERIAL</w:t>
              </w:r>
              <w:r w:rsidRPr="00726D43">
                <w:rPr>
                  <w:rFonts w:ascii="Arial" w:eastAsia="Arial" w:hAnsi="Arial" w:cs="Arial"/>
                  <w:color w:val="3A3A3A"/>
                  <w:lang w:val="en-US"/>
                  <w:rPrChange w:id="419" w:author="Markus Michels" w:date="2020-03-03T18:09:00Z">
                    <w:rPr>
                      <w:rFonts w:ascii="Arial" w:hAnsi="Arial" w:cs="Arial"/>
                      <w:sz w:val="20"/>
                      <w:szCs w:val="20"/>
                      <w:lang w:val="en-US"/>
                    </w:rPr>
                  </w:rPrChange>
                </w:rPr>
                <w:t xml:space="preserve"> for details.</w:t>
              </w:r>
            </w:ins>
          </w:p>
        </w:tc>
      </w:tr>
    </w:tbl>
    <w:p w14:paraId="699AA49A" w14:textId="77777777" w:rsidR="00A969DD" w:rsidRPr="004A0E56" w:rsidRDefault="00A969DD">
      <w:pPr>
        <w:spacing w:line="349" w:lineRule="auto"/>
        <w:ind w:right="460"/>
        <w:rPr>
          <w:rFonts w:ascii="Arial" w:hAnsi="Arial" w:cs="Arial"/>
          <w:sz w:val="20"/>
          <w:szCs w:val="20"/>
          <w:lang w:val="en-US"/>
          <w:rPrChange w:id="420" w:author="Markus Michels" w:date="2020-03-02T18:37:00Z">
            <w:rPr>
              <w:sz w:val="20"/>
              <w:szCs w:val="20"/>
              <w:lang w:val="en-US"/>
            </w:rPr>
          </w:rPrChange>
        </w:rPr>
      </w:pPr>
    </w:p>
    <w:p w14:paraId="5637A971" w14:textId="77777777" w:rsidR="00AC7728" w:rsidRPr="004A0E56" w:rsidRDefault="00AC7728">
      <w:pPr>
        <w:spacing w:line="152" w:lineRule="exact"/>
        <w:rPr>
          <w:rFonts w:ascii="Arial" w:hAnsi="Arial" w:cs="Arial"/>
          <w:sz w:val="24"/>
          <w:szCs w:val="24"/>
          <w:lang w:val="en-US"/>
          <w:rPrChange w:id="421" w:author="Markus Michels" w:date="2020-03-02T18:37:00Z">
            <w:rPr>
              <w:sz w:val="24"/>
              <w:szCs w:val="24"/>
              <w:lang w:val="en-US"/>
            </w:rPr>
          </w:rPrChange>
        </w:rPr>
      </w:pPr>
    </w:p>
    <w:p w14:paraId="306C359C" w14:textId="77777777" w:rsidR="00AC7728" w:rsidRPr="004A0E56" w:rsidRDefault="003231A5">
      <w:pPr>
        <w:rPr>
          <w:rFonts w:ascii="Arial" w:hAnsi="Arial" w:cs="Arial"/>
          <w:sz w:val="20"/>
          <w:szCs w:val="20"/>
          <w:lang w:val="en-US"/>
          <w:rPrChange w:id="422" w:author="Markus Michels" w:date="2020-03-02T18:37:00Z">
            <w:rPr>
              <w:sz w:val="20"/>
              <w:szCs w:val="20"/>
              <w:lang w:val="en-US"/>
            </w:rPr>
          </w:rPrChange>
        </w:rPr>
      </w:pPr>
      <w:r w:rsidRPr="004A0E56">
        <w:rPr>
          <w:rFonts w:ascii="Arial" w:eastAsia="Arial" w:hAnsi="Arial" w:cs="Arial"/>
          <w:b/>
          <w:bCs/>
          <w:color w:val="2B2B2B"/>
          <w:lang w:val="en-US"/>
        </w:rPr>
        <w:t>COIOT_OPTION_GLOBAL_DEVID</w:t>
      </w:r>
    </w:p>
    <w:p w14:paraId="4251682E" w14:textId="77777777" w:rsidR="00AC7728" w:rsidRPr="004A0E56" w:rsidRDefault="00AC7728">
      <w:pPr>
        <w:spacing w:line="312" w:lineRule="exact"/>
        <w:rPr>
          <w:rFonts w:ascii="Arial" w:hAnsi="Arial" w:cs="Arial"/>
          <w:sz w:val="24"/>
          <w:szCs w:val="24"/>
          <w:lang w:val="en-US"/>
          <w:rPrChange w:id="423" w:author="Markus Michels" w:date="2020-03-02T18:37:00Z">
            <w:rPr>
              <w:sz w:val="24"/>
              <w:szCs w:val="24"/>
              <w:lang w:val="en-US"/>
            </w:rPr>
          </w:rPrChange>
        </w:rPr>
      </w:pPr>
    </w:p>
    <w:p w14:paraId="1482D035" w14:textId="77777777" w:rsidR="00726D43" w:rsidRDefault="003231A5">
      <w:pPr>
        <w:spacing w:line="320" w:lineRule="auto"/>
        <w:ind w:right="100"/>
        <w:rPr>
          <w:ins w:id="424" w:author="Markus Michels" w:date="2020-03-03T18:09:00Z"/>
          <w:rFonts w:ascii="Arial" w:eastAsia="Arial" w:hAnsi="Arial" w:cs="Arial"/>
          <w:color w:val="3A3A3A"/>
          <w:lang w:val="en-US"/>
        </w:rPr>
      </w:pPr>
      <w:r w:rsidRPr="004A0E56">
        <w:rPr>
          <w:rFonts w:ascii="Arial" w:eastAsia="Arial" w:hAnsi="Arial" w:cs="Arial"/>
          <w:color w:val="3A3A3A"/>
          <w:lang w:val="en-US"/>
        </w:rPr>
        <w:t xml:space="preserve">First defined option is </w:t>
      </w:r>
      <w:r w:rsidRPr="004A0E56">
        <w:rPr>
          <w:rFonts w:ascii="Arial" w:eastAsia="Courier New" w:hAnsi="Arial" w:cs="Arial"/>
          <w:color w:val="3A3A3A"/>
          <w:sz w:val="19"/>
          <w:szCs w:val="19"/>
          <w:lang w:val="en-US"/>
          <w:rPrChange w:id="425" w:author="Markus Michels" w:date="2020-03-02T18:37:00Z">
            <w:rPr>
              <w:rFonts w:ascii="Courier New" w:eastAsia="Courier New" w:hAnsi="Courier New" w:cs="Courier New"/>
              <w:color w:val="3A3A3A"/>
              <w:sz w:val="19"/>
              <w:szCs w:val="19"/>
              <w:lang w:val="en-US"/>
            </w:rPr>
          </w:rPrChange>
        </w:rPr>
        <w:t>COIOT_OPTION_GLOBAL_DEVID</w:t>
      </w:r>
      <w:r w:rsidRPr="004A0E56">
        <w:rPr>
          <w:rFonts w:ascii="Arial" w:eastAsia="Arial" w:hAnsi="Arial" w:cs="Arial"/>
          <w:color w:val="3A3A3A"/>
          <w:lang w:val="en-US"/>
        </w:rPr>
        <w:t xml:space="preserve"> This is global option and must be present in all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packages with request or payload. </w:t>
      </w:r>
    </w:p>
    <w:p w14:paraId="2697C755" w14:textId="511871EE" w:rsidR="00726D43" w:rsidRDefault="003231A5" w:rsidP="00726D43">
      <w:pPr>
        <w:spacing w:line="320" w:lineRule="auto"/>
        <w:ind w:right="100"/>
        <w:rPr>
          <w:ins w:id="426" w:author="Markus Michels" w:date="2020-03-03T18:10:00Z"/>
          <w:rFonts w:ascii="Arial" w:eastAsia="Courier New" w:hAnsi="Arial" w:cs="Arial"/>
          <w:color w:val="3A3A3A"/>
          <w:sz w:val="20"/>
          <w:szCs w:val="20"/>
          <w:lang w:val="en-US"/>
        </w:rPr>
        <w:pPrChange w:id="427" w:author="Markus Michels" w:date="2020-03-03T18:10:00Z">
          <w:pPr>
            <w:spacing w:line="327" w:lineRule="auto"/>
            <w:ind w:right="400"/>
          </w:pPr>
        </w:pPrChange>
      </w:pPr>
      <w:commentRangeStart w:id="428"/>
      <w:del w:id="429" w:author="Markus Michels" w:date="2020-03-03T18:29:00Z">
        <w:r w:rsidRPr="004A0E56" w:rsidDel="00DB6CAC">
          <w:rPr>
            <w:rFonts w:ascii="Arial" w:eastAsia="Arial" w:hAnsi="Arial" w:cs="Arial"/>
            <w:color w:val="3A3A3A"/>
            <w:lang w:val="en-US"/>
          </w:rPr>
          <w:delText>It's</w:delText>
        </w:r>
      </w:del>
      <w:ins w:id="430" w:author="Markus Michels" w:date="2020-03-03T18:29:00Z">
        <w:r w:rsidR="00DB6CAC" w:rsidRPr="004A0E56">
          <w:rPr>
            <w:rFonts w:ascii="Arial" w:eastAsia="Arial" w:hAnsi="Arial" w:cs="Arial"/>
            <w:color w:val="3A3A3A"/>
            <w:lang w:val="en-US"/>
          </w:rPr>
          <w:t>Its</w:t>
        </w:r>
      </w:ins>
      <w:r w:rsidRPr="004A0E56">
        <w:rPr>
          <w:rFonts w:ascii="Arial" w:eastAsia="Arial" w:hAnsi="Arial" w:cs="Arial"/>
          <w:color w:val="3A3A3A"/>
          <w:lang w:val="en-US"/>
        </w:rPr>
        <w:t xml:space="preserve"> value is string in format</w:t>
      </w:r>
      <w:ins w:id="431" w:author="Markus Michels" w:date="2020-03-03T18:10:00Z">
        <w:r w:rsidR="00726D43">
          <w:rPr>
            <w:rFonts w:ascii="Arial" w:eastAsia="Courier New" w:hAnsi="Arial" w:cs="Arial"/>
            <w:color w:val="3A3A3A"/>
            <w:sz w:val="20"/>
            <w:szCs w:val="20"/>
            <w:lang w:val="en-US"/>
          </w:rPr>
          <w:t xml:space="preserve"> </w:t>
        </w:r>
      </w:ins>
      <w:r w:rsidRPr="004A0E56">
        <w:rPr>
          <w:rFonts w:ascii="Arial" w:eastAsia="Courier New" w:hAnsi="Arial" w:cs="Arial"/>
          <w:color w:val="3A3A3A"/>
          <w:sz w:val="20"/>
          <w:szCs w:val="20"/>
          <w:lang w:val="en-US"/>
          <w:rPrChange w:id="432" w:author="Markus Michels" w:date="2020-03-02T18:37:00Z">
            <w:rPr>
              <w:rFonts w:ascii="Courier New" w:eastAsia="Courier New" w:hAnsi="Courier New" w:cs="Courier New"/>
              <w:color w:val="3A3A3A"/>
              <w:sz w:val="20"/>
              <w:szCs w:val="20"/>
              <w:lang w:val="en-US"/>
            </w:rPr>
          </w:rPrChange>
        </w:rPr>
        <w:t>&lt;</w:t>
      </w:r>
      <w:proofErr w:type="spellStart"/>
      <w:r w:rsidRPr="004A0E56">
        <w:rPr>
          <w:rFonts w:ascii="Arial" w:eastAsia="Courier New" w:hAnsi="Arial" w:cs="Arial"/>
          <w:color w:val="3A3A3A"/>
          <w:sz w:val="20"/>
          <w:szCs w:val="20"/>
          <w:lang w:val="en-US"/>
          <w:rPrChange w:id="433" w:author="Markus Michels" w:date="2020-03-02T18:37:00Z">
            <w:rPr>
              <w:rFonts w:ascii="Courier New" w:eastAsia="Courier New" w:hAnsi="Courier New" w:cs="Courier New"/>
              <w:color w:val="3A3A3A"/>
              <w:sz w:val="20"/>
              <w:szCs w:val="20"/>
              <w:lang w:val="en-US"/>
            </w:rPr>
          </w:rPrChange>
        </w:rPr>
        <w:t>devtype</w:t>
      </w:r>
      <w:proofErr w:type="spellEnd"/>
      <w:r w:rsidRPr="004A0E56">
        <w:rPr>
          <w:rFonts w:ascii="Arial" w:eastAsia="Courier New" w:hAnsi="Arial" w:cs="Arial"/>
          <w:color w:val="3A3A3A"/>
          <w:sz w:val="20"/>
          <w:szCs w:val="20"/>
          <w:lang w:val="en-US"/>
          <w:rPrChange w:id="434" w:author="Markus Michels" w:date="2020-03-02T18:37:00Z">
            <w:rPr>
              <w:rFonts w:ascii="Courier New" w:eastAsia="Courier New" w:hAnsi="Courier New" w:cs="Courier New"/>
              <w:color w:val="3A3A3A"/>
              <w:sz w:val="20"/>
              <w:szCs w:val="20"/>
              <w:lang w:val="en-US"/>
            </w:rPr>
          </w:rPrChange>
        </w:rPr>
        <w:t>&gt;#&lt;</w:t>
      </w:r>
      <w:proofErr w:type="spellStart"/>
      <w:r w:rsidRPr="004A0E56">
        <w:rPr>
          <w:rFonts w:ascii="Arial" w:eastAsia="Courier New" w:hAnsi="Arial" w:cs="Arial"/>
          <w:color w:val="3A3A3A"/>
          <w:sz w:val="20"/>
          <w:szCs w:val="20"/>
          <w:lang w:val="en-US"/>
          <w:rPrChange w:id="435" w:author="Markus Michels" w:date="2020-03-02T18:37:00Z">
            <w:rPr>
              <w:rFonts w:ascii="Courier New" w:eastAsia="Courier New" w:hAnsi="Courier New" w:cs="Courier New"/>
              <w:color w:val="3A3A3A"/>
              <w:sz w:val="20"/>
              <w:szCs w:val="20"/>
              <w:lang w:val="en-US"/>
            </w:rPr>
          </w:rPrChange>
        </w:rPr>
        <w:t>devid</w:t>
      </w:r>
      <w:proofErr w:type="spellEnd"/>
      <w:r w:rsidRPr="004A0E56">
        <w:rPr>
          <w:rFonts w:ascii="Arial" w:eastAsia="Courier New" w:hAnsi="Arial" w:cs="Arial"/>
          <w:color w:val="3A3A3A"/>
          <w:sz w:val="20"/>
          <w:szCs w:val="20"/>
          <w:lang w:val="en-US"/>
          <w:rPrChange w:id="436" w:author="Markus Michels" w:date="2020-03-02T18:37:00Z">
            <w:rPr>
              <w:rFonts w:ascii="Courier New" w:eastAsia="Courier New" w:hAnsi="Courier New" w:cs="Courier New"/>
              <w:color w:val="3A3A3A"/>
              <w:sz w:val="20"/>
              <w:szCs w:val="20"/>
              <w:lang w:val="en-US"/>
            </w:rPr>
          </w:rPrChange>
        </w:rPr>
        <w:t>&gt;#&lt;version&gt;</w:t>
      </w:r>
      <w:ins w:id="437" w:author="Markus Michels" w:date="2020-03-03T18:10:00Z">
        <w:r w:rsidR="00726D43">
          <w:rPr>
            <w:rFonts w:ascii="Arial" w:eastAsia="Courier New" w:hAnsi="Arial" w:cs="Arial"/>
            <w:color w:val="3A3A3A"/>
            <w:sz w:val="20"/>
            <w:szCs w:val="20"/>
            <w:lang w:val="en-US"/>
          </w:rPr>
          <w:t>,</w:t>
        </w:r>
      </w:ins>
      <w:r w:rsidRPr="004A0E56">
        <w:rPr>
          <w:rFonts w:ascii="Arial" w:eastAsia="Courier New" w:hAnsi="Arial" w:cs="Arial"/>
          <w:color w:val="3A3A3A"/>
          <w:sz w:val="20"/>
          <w:szCs w:val="20"/>
          <w:lang w:val="en-US"/>
          <w:rPrChange w:id="438"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for example</w:t>
      </w:r>
      <w:r w:rsidRPr="004A0E56">
        <w:rPr>
          <w:rFonts w:ascii="Arial" w:eastAsia="Courier New" w:hAnsi="Arial" w:cs="Arial"/>
          <w:color w:val="3A3A3A"/>
          <w:sz w:val="20"/>
          <w:szCs w:val="20"/>
          <w:lang w:val="en-US"/>
          <w:rPrChange w:id="439" w:author="Markus Michels" w:date="2020-03-02T18:37:00Z">
            <w:rPr>
              <w:rFonts w:ascii="Courier New" w:eastAsia="Courier New" w:hAnsi="Courier New" w:cs="Courier New"/>
              <w:color w:val="3A3A3A"/>
              <w:sz w:val="20"/>
              <w:szCs w:val="20"/>
              <w:lang w:val="en-US"/>
            </w:rPr>
          </w:rPrChange>
        </w:rPr>
        <w:t xml:space="preserve"> SHSEN-1#4B3F9E#1</w:t>
      </w:r>
    </w:p>
    <w:p w14:paraId="685328D8" w14:textId="18486837" w:rsidR="00AC7728" w:rsidRPr="004A0E56" w:rsidRDefault="003231A5" w:rsidP="00726D43">
      <w:pPr>
        <w:spacing w:line="320" w:lineRule="auto"/>
        <w:ind w:right="100"/>
        <w:rPr>
          <w:rFonts w:ascii="Arial" w:hAnsi="Arial" w:cs="Arial"/>
          <w:sz w:val="20"/>
          <w:szCs w:val="20"/>
          <w:lang w:val="en-US"/>
          <w:rPrChange w:id="440" w:author="Markus Michels" w:date="2020-03-02T18:37:00Z">
            <w:rPr>
              <w:sz w:val="20"/>
              <w:szCs w:val="20"/>
              <w:lang w:val="en-US"/>
            </w:rPr>
          </w:rPrChange>
        </w:rPr>
        <w:pPrChange w:id="441" w:author="Markus Michels" w:date="2020-03-03T18:10:00Z">
          <w:pPr>
            <w:spacing w:line="327" w:lineRule="auto"/>
            <w:ind w:right="400"/>
          </w:pPr>
        </w:pPrChange>
      </w:pPr>
      <w:r w:rsidRPr="004A0E56">
        <w:rPr>
          <w:rFonts w:ascii="Arial" w:eastAsia="Arial" w:hAnsi="Arial" w:cs="Arial"/>
          <w:color w:val="3A3A3A"/>
          <w:lang w:val="en-US"/>
        </w:rPr>
        <w:t>The whole option should be less</w:t>
      </w:r>
      <w:r w:rsidRPr="004A0E56">
        <w:rPr>
          <w:rFonts w:ascii="Arial" w:eastAsia="Courier New" w:hAnsi="Arial" w:cs="Arial"/>
          <w:color w:val="3A3A3A"/>
          <w:sz w:val="20"/>
          <w:szCs w:val="20"/>
          <w:lang w:val="en-US"/>
          <w:rPrChange w:id="442"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than 50 bytes.</w:t>
      </w:r>
      <w:commentRangeEnd w:id="428"/>
      <w:r w:rsidR="00DB6CAC">
        <w:rPr>
          <w:rStyle w:val="Kommentarzeichen"/>
        </w:rPr>
        <w:commentReference w:id="428"/>
      </w:r>
    </w:p>
    <w:p w14:paraId="5952CC72" w14:textId="77777777" w:rsidR="00AC7728" w:rsidRPr="004A0E56" w:rsidRDefault="00AC7728">
      <w:pPr>
        <w:spacing w:line="194" w:lineRule="exact"/>
        <w:rPr>
          <w:rFonts w:ascii="Arial" w:hAnsi="Arial" w:cs="Arial"/>
          <w:sz w:val="24"/>
          <w:szCs w:val="24"/>
          <w:lang w:val="en-US"/>
          <w:rPrChange w:id="443" w:author="Markus Michels" w:date="2020-03-02T18:37:00Z">
            <w:rPr>
              <w:sz w:val="24"/>
              <w:szCs w:val="24"/>
              <w:lang w:val="en-US"/>
            </w:rPr>
          </w:rPrChange>
        </w:rPr>
      </w:pPr>
    </w:p>
    <w:p w14:paraId="587A136B" w14:textId="77777777" w:rsidR="00AC7728" w:rsidRDefault="003231A5">
      <w:pPr>
        <w:spacing w:line="361" w:lineRule="auto"/>
        <w:ind w:right="240"/>
        <w:rPr>
          <w:ins w:id="444" w:author="Markus Michels" w:date="2020-03-02T19:39:00Z"/>
          <w:rFonts w:ascii="Arial" w:eastAsia="Arial" w:hAnsi="Arial" w:cs="Arial"/>
          <w:color w:val="3A3A3A"/>
          <w:lang w:val="en-US"/>
        </w:rPr>
      </w:pPr>
      <w:r w:rsidRPr="004A0E56">
        <w:rPr>
          <w:rFonts w:ascii="Arial" w:eastAsia="Arial" w:hAnsi="Arial" w:cs="Arial"/>
          <w:color w:val="3A3A3A"/>
          <w:lang w:val="en-US"/>
        </w:rPr>
        <w:t xml:space="preserve">Other mandatory options are </w:t>
      </w:r>
      <w:r w:rsidRPr="004A0E56">
        <w:rPr>
          <w:rFonts w:ascii="Arial" w:eastAsia="Courier New" w:hAnsi="Arial" w:cs="Arial"/>
          <w:color w:val="3A3A3A"/>
          <w:sz w:val="19"/>
          <w:szCs w:val="19"/>
          <w:lang w:val="en-US"/>
          <w:rPrChange w:id="445" w:author="Markus Michels" w:date="2020-03-02T18:37:00Z">
            <w:rPr>
              <w:rFonts w:ascii="Courier New" w:eastAsia="Courier New" w:hAnsi="Courier New" w:cs="Courier New"/>
              <w:color w:val="3A3A3A"/>
              <w:sz w:val="19"/>
              <w:szCs w:val="19"/>
              <w:lang w:val="en-US"/>
            </w:rPr>
          </w:rPrChange>
        </w:rPr>
        <w:t>COIOT_OPTION_STATUS_VALIDITY</w:t>
      </w:r>
      <w:r w:rsidRPr="004A0E56">
        <w:rPr>
          <w:rFonts w:ascii="Arial" w:eastAsia="Arial" w:hAnsi="Arial" w:cs="Arial"/>
          <w:color w:val="3A3A3A"/>
          <w:lang w:val="en-US"/>
        </w:rPr>
        <w:t xml:space="preserve"> and </w:t>
      </w:r>
      <w:r w:rsidRPr="004A0E56">
        <w:rPr>
          <w:rFonts w:ascii="Arial" w:eastAsia="Courier New" w:hAnsi="Arial" w:cs="Arial"/>
          <w:color w:val="3A3A3A"/>
          <w:sz w:val="19"/>
          <w:szCs w:val="19"/>
          <w:lang w:val="en-US"/>
          <w:rPrChange w:id="446" w:author="Markus Michels" w:date="2020-03-02T18:37:00Z">
            <w:rPr>
              <w:rFonts w:ascii="Courier New" w:eastAsia="Courier New" w:hAnsi="Courier New" w:cs="Courier New"/>
              <w:color w:val="3A3A3A"/>
              <w:sz w:val="19"/>
              <w:szCs w:val="19"/>
              <w:lang w:val="en-US"/>
            </w:rPr>
          </w:rPrChange>
        </w:rPr>
        <w:t>COIOT_OPTION_STATUS_SERIAL</w:t>
      </w:r>
      <w:r w:rsidRPr="004A0E56">
        <w:rPr>
          <w:rFonts w:ascii="Arial" w:eastAsia="Arial" w:hAnsi="Arial" w:cs="Arial"/>
          <w:color w:val="3A3A3A"/>
          <w:lang w:val="en-US"/>
        </w:rPr>
        <w:t xml:space="preserve"> this are mandatory only in status responses or publishes.</w:t>
      </w:r>
    </w:p>
    <w:p w14:paraId="5D911277" w14:textId="77777777" w:rsidR="00A96EC7" w:rsidRPr="004A0E56" w:rsidRDefault="00A96EC7">
      <w:pPr>
        <w:spacing w:line="361" w:lineRule="auto"/>
        <w:ind w:right="240"/>
        <w:rPr>
          <w:rFonts w:ascii="Arial" w:hAnsi="Arial" w:cs="Arial"/>
          <w:sz w:val="20"/>
          <w:szCs w:val="20"/>
          <w:lang w:val="en-US"/>
          <w:rPrChange w:id="447" w:author="Markus Michels" w:date="2020-03-02T18:37:00Z">
            <w:rPr>
              <w:sz w:val="20"/>
              <w:szCs w:val="20"/>
              <w:lang w:val="en-US"/>
            </w:rPr>
          </w:rPrChange>
        </w:rPr>
      </w:pPr>
    </w:p>
    <w:p w14:paraId="5E47E030" w14:textId="77777777" w:rsidR="00AC7728" w:rsidRPr="004A0E56" w:rsidRDefault="00AC7728">
      <w:pPr>
        <w:spacing w:line="134" w:lineRule="exact"/>
        <w:rPr>
          <w:rFonts w:ascii="Arial" w:hAnsi="Arial" w:cs="Arial"/>
          <w:sz w:val="24"/>
          <w:szCs w:val="24"/>
          <w:lang w:val="en-US"/>
          <w:rPrChange w:id="448" w:author="Markus Michels" w:date="2020-03-02T18:37:00Z">
            <w:rPr>
              <w:sz w:val="24"/>
              <w:szCs w:val="24"/>
              <w:lang w:val="en-US"/>
            </w:rPr>
          </w:rPrChange>
        </w:rPr>
      </w:pPr>
    </w:p>
    <w:p w14:paraId="067075FF" w14:textId="77777777" w:rsidR="00AC7728" w:rsidRPr="00A96EC7" w:rsidRDefault="003231A5" w:rsidP="00A96EC7">
      <w:pPr>
        <w:rPr>
          <w:rFonts w:ascii="Arial" w:eastAsia="Arial" w:hAnsi="Arial" w:cs="Arial"/>
          <w:b/>
          <w:bCs/>
          <w:color w:val="2B2B2B"/>
          <w:lang w:val="en-US"/>
          <w:rPrChange w:id="449" w:author="Markus Michels" w:date="2020-03-02T19:39:00Z">
            <w:rPr>
              <w:sz w:val="20"/>
              <w:szCs w:val="20"/>
              <w:lang w:val="en-US"/>
            </w:rPr>
          </w:rPrChange>
        </w:rPr>
      </w:pPr>
      <w:commentRangeStart w:id="450"/>
      <w:r w:rsidRPr="004A0E56">
        <w:rPr>
          <w:rFonts w:ascii="Arial" w:eastAsia="Arial" w:hAnsi="Arial" w:cs="Arial"/>
          <w:b/>
          <w:bCs/>
          <w:color w:val="2B2B2B"/>
          <w:lang w:val="en-US"/>
        </w:rPr>
        <w:t>COIOT_OPTION_STATUS_VALIDITY</w:t>
      </w:r>
      <w:commentRangeEnd w:id="450"/>
      <w:r w:rsidR="002045BC" w:rsidRPr="00A96EC7">
        <w:rPr>
          <w:rFonts w:eastAsia="Arial"/>
          <w:b/>
          <w:bCs/>
          <w:color w:val="2B2B2B"/>
          <w:lang w:val="en-US"/>
          <w:rPrChange w:id="451" w:author="Markus Michels" w:date="2020-03-02T19:39:00Z">
            <w:rPr>
              <w:rStyle w:val="Kommentarzeichen"/>
            </w:rPr>
          </w:rPrChange>
        </w:rPr>
        <w:commentReference w:id="450"/>
      </w:r>
    </w:p>
    <w:p w14:paraId="236B61F9" w14:textId="77777777" w:rsidR="00AC7728" w:rsidRPr="00A96EC7" w:rsidRDefault="00AC7728" w:rsidP="00A96EC7">
      <w:pPr>
        <w:rPr>
          <w:rFonts w:ascii="Arial" w:eastAsia="Arial" w:hAnsi="Arial" w:cs="Arial"/>
          <w:b/>
          <w:bCs/>
          <w:color w:val="2B2B2B"/>
          <w:lang w:val="en-US"/>
          <w:rPrChange w:id="452" w:author="Markus Michels" w:date="2020-03-02T19:39:00Z">
            <w:rPr>
              <w:lang w:val="en-US"/>
            </w:rPr>
          </w:rPrChange>
        </w:rPr>
        <w:sectPr w:rsidR="00AC7728" w:rsidRPr="00A96EC7">
          <w:pgSz w:w="11900" w:h="16838"/>
          <w:pgMar w:top="883" w:right="926" w:bottom="759" w:left="860" w:header="0" w:footer="0" w:gutter="0"/>
          <w:cols w:space="720" w:equalWidth="0">
            <w:col w:w="10120"/>
          </w:cols>
        </w:sectPr>
      </w:pPr>
    </w:p>
    <w:p w14:paraId="699A58FC" w14:textId="177A900F" w:rsidR="00AC7728" w:rsidRPr="00A96EC7" w:rsidRDefault="003231A5" w:rsidP="00A96EC7">
      <w:pPr>
        <w:spacing w:line="341" w:lineRule="auto"/>
        <w:ind w:right="240"/>
        <w:rPr>
          <w:rFonts w:ascii="Arial" w:eastAsia="Arial" w:hAnsi="Arial" w:cs="Arial"/>
          <w:color w:val="3A3A3A"/>
          <w:lang w:val="en-US"/>
          <w:rPrChange w:id="453" w:author="Markus Michels" w:date="2020-03-02T19:39:00Z">
            <w:rPr>
              <w:sz w:val="20"/>
              <w:szCs w:val="20"/>
              <w:lang w:val="en-US"/>
            </w:rPr>
          </w:rPrChange>
        </w:rPr>
        <w:pPrChange w:id="454" w:author="Markus Michels" w:date="2020-03-02T19:39:00Z">
          <w:pPr>
            <w:spacing w:line="324" w:lineRule="auto"/>
          </w:pPr>
        </w:pPrChange>
      </w:pPr>
      <w:bookmarkStart w:id="455" w:name="page2"/>
      <w:bookmarkEnd w:id="455"/>
      <w:r w:rsidRPr="00A96EC7">
        <w:rPr>
          <w:rFonts w:ascii="Arial" w:eastAsia="Arial" w:hAnsi="Arial" w:cs="Arial"/>
          <w:color w:val="3A3A3A"/>
          <w:lang w:val="en-US"/>
          <w:rPrChange w:id="456" w:author="Markus Michels" w:date="2020-03-02T19:39:00Z">
            <w:rPr>
              <w:rFonts w:ascii="Courier New" w:eastAsia="Courier New" w:hAnsi="Courier New" w:cs="Courier New"/>
              <w:color w:val="3A3A3A"/>
              <w:sz w:val="20"/>
              <w:szCs w:val="20"/>
              <w:lang w:val="en-US"/>
            </w:rPr>
          </w:rPrChange>
        </w:rPr>
        <w:lastRenderedPageBreak/>
        <w:t xml:space="preserve">COIOT_OPTION_STATUS_VALIDITY </w:t>
      </w:r>
      <w:r w:rsidRPr="004A0E56">
        <w:rPr>
          <w:rFonts w:ascii="Arial" w:eastAsia="Arial" w:hAnsi="Arial" w:cs="Arial"/>
          <w:color w:val="3A3A3A"/>
          <w:lang w:val="en-US"/>
        </w:rPr>
        <w:t>is uint16_t in network byte order (big endian) that states the</w:t>
      </w:r>
      <w:r w:rsidRPr="00A96EC7">
        <w:rPr>
          <w:rFonts w:ascii="Arial" w:eastAsia="Arial" w:hAnsi="Arial" w:cs="Arial"/>
          <w:color w:val="3A3A3A"/>
          <w:lang w:val="en-US"/>
          <w:rPrChange w:id="457" w:author="Markus Michels" w:date="2020-03-02T19:39: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 xml:space="preserve">maximal time between this and the next status publish. This way a device can state </w:t>
      </w:r>
      <w:ins w:id="458" w:author="Markus Michels" w:date="2020-03-03T18:11:00Z">
        <w:r w:rsidR="00726D43" w:rsidRPr="004A0E56">
          <w:rPr>
            <w:rFonts w:ascii="Arial" w:eastAsia="Arial" w:hAnsi="Arial" w:cs="Arial"/>
            <w:color w:val="3A3A3A"/>
            <w:lang w:val="en-US"/>
          </w:rPr>
          <w:t>its</w:t>
        </w:r>
      </w:ins>
      <w:r w:rsidRPr="004A0E56">
        <w:rPr>
          <w:rFonts w:ascii="Arial" w:eastAsia="Arial" w:hAnsi="Arial" w:cs="Arial"/>
          <w:color w:val="3A3A3A"/>
          <w:lang w:val="en-US"/>
        </w:rPr>
        <w:t xml:space="preserve"> report interval. If a report is not received from this device after the interval has passed the device should be considered offline. T</w:t>
      </w:r>
      <w:r w:rsidRPr="00D5184A">
        <w:rPr>
          <w:rFonts w:ascii="Arial" w:eastAsia="Arial" w:hAnsi="Arial" w:cs="Arial"/>
          <w:color w:val="3A3A3A"/>
          <w:lang w:val="en-US"/>
        </w:rPr>
        <w:t xml:space="preserve">he LS bit of this option controls how the values is scaled. if the LS bit is 0 the value is number of 1/10 of seconds in the validity period so 2 is 0.2 seconds, 10 is a second, 600 is a minute, 65534 is 109 minutes and 13 seconds. If the LS bit of </w:t>
      </w:r>
      <w:r w:rsidRPr="00A96EC7">
        <w:rPr>
          <w:rFonts w:ascii="Arial" w:eastAsia="Arial" w:hAnsi="Arial" w:cs="Arial"/>
          <w:color w:val="3A3A3A"/>
          <w:lang w:val="en-US"/>
          <w:rPrChange w:id="459" w:author="Markus Michels" w:date="2020-03-02T19:39:00Z">
            <w:rPr>
              <w:rFonts w:ascii="Courier New" w:eastAsia="Courier New" w:hAnsi="Courier New" w:cs="Courier New"/>
              <w:color w:val="3A3A3A"/>
              <w:sz w:val="19"/>
              <w:szCs w:val="19"/>
              <w:lang w:val="en-US"/>
            </w:rPr>
          </w:rPrChange>
        </w:rPr>
        <w:t>COIOT_OPTION_STATUS_VALIDITY</w:t>
      </w:r>
      <w:r w:rsidRPr="004A0E56">
        <w:rPr>
          <w:rFonts w:ascii="Arial" w:eastAsia="Arial" w:hAnsi="Arial" w:cs="Arial"/>
          <w:color w:val="3A3A3A"/>
          <w:lang w:val="en-US"/>
        </w:rPr>
        <w:t xml:space="preserve"> is 1 the value is number of 4 seconds interval in the whole interval. </w:t>
      </w:r>
      <w:proofErr w:type="gramStart"/>
      <w:r w:rsidRPr="004A0E56">
        <w:rPr>
          <w:rFonts w:ascii="Arial" w:eastAsia="Arial" w:hAnsi="Arial" w:cs="Arial"/>
          <w:color w:val="3A3A3A"/>
          <w:lang w:val="en-US"/>
        </w:rPr>
        <w:t>So</w:t>
      </w:r>
      <w:proofErr w:type="gramEnd"/>
      <w:r w:rsidRPr="004A0E56">
        <w:rPr>
          <w:rFonts w:ascii="Arial" w:eastAsia="Arial" w:hAnsi="Arial" w:cs="Arial"/>
          <w:color w:val="3A3A3A"/>
          <w:lang w:val="en-US"/>
        </w:rPr>
        <w:t xml:space="preserve"> 3 is 12 seconds 11 is 44 seconds and 65535 is more than 3 days.</w:t>
      </w:r>
    </w:p>
    <w:p w14:paraId="615498FB" w14:textId="77777777" w:rsidR="00AC7728" w:rsidRPr="004A0E56" w:rsidRDefault="00AC7728">
      <w:pPr>
        <w:spacing w:line="182" w:lineRule="exact"/>
        <w:rPr>
          <w:rFonts w:ascii="Arial" w:hAnsi="Arial" w:cs="Arial"/>
          <w:sz w:val="20"/>
          <w:szCs w:val="20"/>
          <w:lang w:val="en-US"/>
          <w:rPrChange w:id="460" w:author="Markus Michels" w:date="2020-03-02T18:37:00Z">
            <w:rPr>
              <w:sz w:val="20"/>
              <w:szCs w:val="20"/>
              <w:lang w:val="en-US"/>
            </w:rPr>
          </w:rPrChange>
        </w:rPr>
      </w:pPr>
    </w:p>
    <w:p w14:paraId="057DC26F" w14:textId="77777777" w:rsidR="00AC7728" w:rsidRPr="004A0E56" w:rsidRDefault="003231A5">
      <w:pPr>
        <w:rPr>
          <w:rFonts w:ascii="Arial" w:hAnsi="Arial" w:cs="Arial"/>
          <w:sz w:val="20"/>
          <w:szCs w:val="20"/>
          <w:lang w:val="en-US"/>
          <w:rPrChange w:id="461" w:author="Markus Michels" w:date="2020-03-02T18:37:00Z">
            <w:rPr>
              <w:sz w:val="20"/>
              <w:szCs w:val="20"/>
              <w:lang w:val="en-US"/>
            </w:rPr>
          </w:rPrChange>
        </w:rPr>
      </w:pPr>
      <w:r w:rsidRPr="004A0E56">
        <w:rPr>
          <w:rFonts w:ascii="Arial" w:eastAsia="Arial" w:hAnsi="Arial" w:cs="Arial"/>
          <w:b/>
          <w:bCs/>
          <w:color w:val="2B2B2B"/>
          <w:lang w:val="en-US"/>
        </w:rPr>
        <w:t>COIOT_OPTION_STATUS_SERIAL</w:t>
      </w:r>
    </w:p>
    <w:p w14:paraId="4498C95B" w14:textId="77777777" w:rsidR="00AC7728" w:rsidRPr="004A0E56" w:rsidRDefault="00AC7728">
      <w:pPr>
        <w:spacing w:line="312" w:lineRule="exact"/>
        <w:rPr>
          <w:rFonts w:ascii="Arial" w:hAnsi="Arial" w:cs="Arial"/>
          <w:sz w:val="20"/>
          <w:szCs w:val="20"/>
          <w:lang w:val="en-US"/>
          <w:rPrChange w:id="462" w:author="Markus Michels" w:date="2020-03-02T18:37:00Z">
            <w:rPr>
              <w:sz w:val="20"/>
              <w:szCs w:val="20"/>
              <w:lang w:val="en-US"/>
            </w:rPr>
          </w:rPrChange>
        </w:rPr>
      </w:pPr>
    </w:p>
    <w:p w14:paraId="34718844" w14:textId="77777777" w:rsidR="00AC7728" w:rsidRPr="004A0E56" w:rsidRDefault="003231A5">
      <w:pPr>
        <w:spacing w:line="341" w:lineRule="auto"/>
        <w:ind w:right="240"/>
        <w:rPr>
          <w:rFonts w:ascii="Arial" w:hAnsi="Arial" w:cs="Arial"/>
          <w:sz w:val="20"/>
          <w:szCs w:val="20"/>
          <w:lang w:val="en-US"/>
          <w:rPrChange w:id="463" w:author="Markus Michels" w:date="2020-03-02T18:37:00Z">
            <w:rPr>
              <w:sz w:val="20"/>
              <w:szCs w:val="20"/>
              <w:lang w:val="en-US"/>
            </w:rPr>
          </w:rPrChange>
        </w:rPr>
      </w:pPr>
      <w:r w:rsidRPr="004A0E56">
        <w:rPr>
          <w:rFonts w:ascii="Arial" w:eastAsia="Arial" w:hAnsi="Arial" w:cs="Arial"/>
          <w:color w:val="3A3A3A"/>
          <w:lang w:val="en-US"/>
        </w:rPr>
        <w:t xml:space="preserve">This option is mandatory in status response and publishes. It is a uint16_t in network byte order which indicates a change in the status report. When a new status report is handled all payload processing can be skipped if the serial number does not change from the last processed payload. The value </w:t>
      </w:r>
      <w:r w:rsidRPr="004A0E56">
        <w:rPr>
          <w:rFonts w:ascii="Arial" w:eastAsia="Courier New" w:hAnsi="Arial" w:cs="Arial"/>
          <w:color w:val="3A3A3A"/>
          <w:sz w:val="19"/>
          <w:szCs w:val="19"/>
          <w:lang w:val="en-US"/>
          <w:rPrChange w:id="464"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is reserved and should not be send. This allows easy initialization in the receiving devices.</w:t>
      </w:r>
    </w:p>
    <w:p w14:paraId="02857B3D" w14:textId="77777777" w:rsidR="00AC7728" w:rsidRPr="004A0E56" w:rsidRDefault="00AC7728">
      <w:pPr>
        <w:spacing w:line="200" w:lineRule="exact"/>
        <w:rPr>
          <w:rFonts w:ascii="Arial" w:hAnsi="Arial" w:cs="Arial"/>
          <w:sz w:val="20"/>
          <w:szCs w:val="20"/>
          <w:lang w:val="en-US"/>
          <w:rPrChange w:id="465" w:author="Markus Michels" w:date="2020-03-02T18:37:00Z">
            <w:rPr>
              <w:sz w:val="20"/>
              <w:szCs w:val="20"/>
              <w:lang w:val="en-US"/>
            </w:rPr>
          </w:rPrChange>
        </w:rPr>
      </w:pPr>
    </w:p>
    <w:p w14:paraId="55D5812A" w14:textId="77777777" w:rsidR="00AC7728" w:rsidRPr="004A0E56" w:rsidRDefault="00AC7728">
      <w:pPr>
        <w:spacing w:line="293" w:lineRule="exact"/>
        <w:rPr>
          <w:rFonts w:ascii="Arial" w:hAnsi="Arial" w:cs="Arial"/>
          <w:sz w:val="20"/>
          <w:szCs w:val="20"/>
          <w:lang w:val="en-US"/>
          <w:rPrChange w:id="466" w:author="Markus Michels" w:date="2020-03-02T18:37:00Z">
            <w:rPr>
              <w:sz w:val="20"/>
              <w:szCs w:val="20"/>
              <w:lang w:val="en-US"/>
            </w:rPr>
          </w:rPrChange>
        </w:rPr>
      </w:pPr>
    </w:p>
    <w:p w14:paraId="7AC91654" w14:textId="77777777" w:rsidR="00AC7728" w:rsidRPr="00726D43" w:rsidRDefault="003231A5">
      <w:pPr>
        <w:rPr>
          <w:rFonts w:ascii="Arial" w:eastAsia="Arial" w:hAnsi="Arial" w:cs="Arial"/>
          <w:b/>
          <w:bCs/>
          <w:color w:val="2B2B2B"/>
          <w:lang w:val="en-US"/>
          <w:rPrChange w:id="467" w:author="Markus Michels" w:date="2020-03-03T18:11:00Z">
            <w:rPr>
              <w:sz w:val="20"/>
              <w:szCs w:val="20"/>
              <w:lang w:val="en-US"/>
            </w:rPr>
          </w:rPrChange>
        </w:rPr>
      </w:pPr>
      <w:r w:rsidRPr="004A0E56">
        <w:rPr>
          <w:rFonts w:ascii="Arial" w:eastAsia="Arial" w:hAnsi="Arial" w:cs="Arial"/>
          <w:b/>
          <w:bCs/>
          <w:color w:val="2B2B2B"/>
          <w:lang w:val="en-US"/>
        </w:rPr>
        <w:t>Reserved options numbers</w:t>
      </w:r>
    </w:p>
    <w:p w14:paraId="0F6A7ED8" w14:textId="77777777" w:rsidR="00AC7728" w:rsidRPr="004A0E56" w:rsidRDefault="00AC7728">
      <w:pPr>
        <w:spacing w:line="312" w:lineRule="exact"/>
        <w:rPr>
          <w:rFonts w:ascii="Arial" w:hAnsi="Arial" w:cs="Arial"/>
          <w:sz w:val="20"/>
          <w:szCs w:val="20"/>
          <w:lang w:val="en-US"/>
          <w:rPrChange w:id="468" w:author="Markus Michels" w:date="2020-03-02T18:37:00Z">
            <w:rPr>
              <w:sz w:val="20"/>
              <w:szCs w:val="20"/>
              <w:lang w:val="en-US"/>
            </w:rPr>
          </w:rPrChange>
        </w:rPr>
      </w:pPr>
    </w:p>
    <w:p w14:paraId="0390CE5C" w14:textId="77777777" w:rsidR="00AC7728" w:rsidRDefault="003231A5">
      <w:pPr>
        <w:spacing w:line="371" w:lineRule="auto"/>
        <w:ind w:right="640"/>
        <w:rPr>
          <w:ins w:id="469" w:author="Markus Michels" w:date="2020-03-03T18:12:00Z"/>
          <w:rFonts w:ascii="Arial" w:eastAsia="Arial" w:hAnsi="Arial" w:cs="Arial"/>
          <w:color w:val="3A3A3A"/>
          <w:lang w:val="en-US"/>
        </w:rPr>
      </w:pPr>
      <w:r w:rsidRPr="004A0E56">
        <w:rPr>
          <w:rFonts w:ascii="Arial" w:eastAsia="Arial" w:hAnsi="Arial" w:cs="Arial"/>
          <w:color w:val="3A3A3A"/>
          <w:lang w:val="en-US"/>
        </w:rPr>
        <w:t>Devices are free to define and use their own options but we reserve some for future protocol development.</w:t>
      </w:r>
    </w:p>
    <w:p w14:paraId="4AB434B2" w14:textId="77777777" w:rsidR="00726D43" w:rsidRPr="004A0E56" w:rsidRDefault="00726D43">
      <w:pPr>
        <w:spacing w:line="371" w:lineRule="auto"/>
        <w:ind w:right="640"/>
        <w:rPr>
          <w:rFonts w:ascii="Arial" w:hAnsi="Arial" w:cs="Arial"/>
          <w:sz w:val="20"/>
          <w:szCs w:val="20"/>
          <w:lang w:val="en-US"/>
          <w:rPrChange w:id="470" w:author="Markus Michels" w:date="2020-03-02T18:37:00Z">
            <w:rPr>
              <w:sz w:val="20"/>
              <w:szCs w:val="20"/>
              <w:lang w:val="en-US"/>
            </w:rPr>
          </w:rPrChange>
        </w:rPr>
      </w:pPr>
    </w:p>
    <w:p w14:paraId="65494123" w14:textId="77777777" w:rsidR="00AC7728" w:rsidRPr="004A0E56" w:rsidRDefault="00AC7728">
      <w:pPr>
        <w:spacing w:line="123" w:lineRule="exact"/>
        <w:rPr>
          <w:rFonts w:ascii="Arial" w:hAnsi="Arial" w:cs="Arial"/>
          <w:sz w:val="20"/>
          <w:szCs w:val="20"/>
          <w:lang w:val="en-US"/>
          <w:rPrChange w:id="471" w:author="Markus Michels" w:date="2020-03-02T18:37:00Z">
            <w:rPr>
              <w:sz w:val="20"/>
              <w:szCs w:val="20"/>
              <w:lang w:val="en-US"/>
            </w:rPr>
          </w:rPrChange>
        </w:rPr>
      </w:pPr>
    </w:p>
    <w:p w14:paraId="4654D1E0" w14:textId="77777777" w:rsidR="00AC7728" w:rsidRPr="004A0E56" w:rsidRDefault="003231A5">
      <w:pPr>
        <w:rPr>
          <w:rFonts w:ascii="Arial" w:hAnsi="Arial" w:cs="Arial"/>
          <w:sz w:val="20"/>
          <w:szCs w:val="20"/>
          <w:lang w:val="en-US"/>
          <w:rPrChange w:id="472" w:author="Markus Michels" w:date="2020-03-02T18:37:00Z">
            <w:rPr>
              <w:sz w:val="20"/>
              <w:szCs w:val="20"/>
              <w:lang w:val="en-US"/>
            </w:rPr>
          </w:rPrChange>
        </w:rPr>
      </w:pPr>
      <w:r w:rsidRPr="004A0E56">
        <w:rPr>
          <w:rFonts w:ascii="Arial" w:eastAsia="Arial" w:hAnsi="Arial" w:cs="Arial"/>
          <w:b/>
          <w:bCs/>
          <w:color w:val="2B2B2B"/>
          <w:sz w:val="33"/>
          <w:szCs w:val="33"/>
          <w:lang w:val="en-US"/>
        </w:rPr>
        <w:t>Device description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/d)</w:t>
      </w:r>
    </w:p>
    <w:p w14:paraId="3F04695F" w14:textId="77777777" w:rsidR="00AC7728" w:rsidRPr="004A0E56" w:rsidRDefault="00AC7728">
      <w:pPr>
        <w:spacing w:line="339" w:lineRule="exact"/>
        <w:rPr>
          <w:rFonts w:ascii="Arial" w:hAnsi="Arial" w:cs="Arial"/>
          <w:sz w:val="20"/>
          <w:szCs w:val="20"/>
          <w:lang w:val="en-US"/>
          <w:rPrChange w:id="473" w:author="Markus Michels" w:date="2020-03-02T18:37:00Z">
            <w:rPr>
              <w:sz w:val="20"/>
              <w:szCs w:val="20"/>
              <w:lang w:val="en-US"/>
            </w:rPr>
          </w:rPrChange>
        </w:rPr>
      </w:pPr>
    </w:p>
    <w:p w14:paraId="274B4A0A" w14:textId="4642EB2A" w:rsidR="00AC7728" w:rsidRPr="004A0E56" w:rsidRDefault="003231A5">
      <w:pPr>
        <w:spacing w:line="344" w:lineRule="auto"/>
        <w:ind w:right="740"/>
        <w:jc w:val="both"/>
        <w:rPr>
          <w:rFonts w:ascii="Arial" w:hAnsi="Arial" w:cs="Arial"/>
          <w:sz w:val="20"/>
          <w:szCs w:val="20"/>
          <w:lang w:val="en-US"/>
          <w:rPrChange w:id="474"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/d and return JSON payload describing the device. Throughout the description all </w:t>
      </w:r>
      <w:r w:rsidRPr="004A0E56">
        <w:rPr>
          <w:rFonts w:ascii="Arial" w:eastAsia="Courier New" w:hAnsi="Arial" w:cs="Arial"/>
          <w:color w:val="3A3A3A"/>
          <w:sz w:val="19"/>
          <w:szCs w:val="19"/>
          <w:lang w:val="en-US"/>
          <w:rPrChange w:id="475"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be </w:t>
      </w:r>
      <w:ins w:id="476" w:author="Markus Michels" w:date="2020-03-02T18:10:00Z">
        <w:r w:rsidR="00F80CF0" w:rsidRPr="004A0E56">
          <w:rPr>
            <w:rFonts w:ascii="Arial" w:eastAsia="Arial" w:hAnsi="Arial" w:cs="Arial"/>
            <w:color w:val="3A3A3A"/>
            <w:lang w:val="en-US"/>
          </w:rPr>
          <w:t>non-</w:t>
        </w:r>
      </w:ins>
      <w:r w:rsidRPr="004A0E56">
        <w:rPr>
          <w:rFonts w:ascii="Arial" w:eastAsia="Arial" w:hAnsi="Arial" w:cs="Arial"/>
          <w:color w:val="3A3A3A"/>
          <w:lang w:val="en-US"/>
        </w:rPr>
        <w:t xml:space="preserve">overlapping integers that are used as unique </w:t>
      </w:r>
      <w:del w:id="477" w:author="Markus Michels" w:date="2020-03-03T18:12:00Z">
        <w:r w:rsidRPr="004A0E56" w:rsidDel="00726D43">
          <w:rPr>
            <w:rFonts w:ascii="Arial" w:eastAsia="Arial" w:hAnsi="Arial" w:cs="Arial"/>
            <w:color w:val="3A3A3A"/>
            <w:lang w:val="en-US"/>
          </w:rPr>
          <w:delText xml:space="preserve">identificators </w:delText>
        </w:r>
      </w:del>
      <w:ins w:id="478" w:author="Markus Michels" w:date="2020-03-03T18:12:00Z">
        <w:r w:rsidR="00726D43">
          <w:rPr>
            <w:rFonts w:ascii="Arial" w:eastAsia="Arial" w:hAnsi="Arial" w:cs="Arial"/>
            <w:color w:val="3A3A3A"/>
            <w:lang w:val="en-US"/>
          </w:rPr>
          <w:t>identifiers</w:t>
        </w:r>
        <w:r w:rsidR="00726D43" w:rsidRPr="004A0E56">
          <w:rPr>
            <w:rFonts w:ascii="Arial" w:eastAsia="Arial" w:hAnsi="Arial" w:cs="Arial"/>
            <w:color w:val="3A3A3A"/>
            <w:lang w:val="en-US"/>
          </w:rPr>
          <w:t xml:space="preserve"> </w:t>
        </w:r>
      </w:ins>
      <w:r w:rsidRPr="004A0E56">
        <w:rPr>
          <w:rFonts w:ascii="Arial" w:eastAsia="Arial" w:hAnsi="Arial" w:cs="Arial"/>
          <w:color w:val="3A3A3A"/>
          <w:lang w:val="en-US"/>
        </w:rPr>
        <w:t>of blocks and sensors</w:t>
      </w:r>
    </w:p>
    <w:p w14:paraId="0E642406" w14:textId="77777777" w:rsidR="00AC7728" w:rsidRPr="004A0E56" w:rsidRDefault="00AC7728">
      <w:pPr>
        <w:spacing w:line="179" w:lineRule="exact"/>
        <w:rPr>
          <w:rFonts w:ascii="Arial" w:hAnsi="Arial" w:cs="Arial"/>
          <w:sz w:val="20"/>
          <w:szCs w:val="20"/>
          <w:lang w:val="en-US"/>
          <w:rPrChange w:id="479" w:author="Markus Michels" w:date="2020-03-02T18:37:00Z">
            <w:rPr>
              <w:sz w:val="20"/>
              <w:szCs w:val="20"/>
              <w:lang w:val="en-US"/>
            </w:rPr>
          </w:rPrChange>
        </w:rPr>
      </w:pPr>
    </w:p>
    <w:p w14:paraId="32C6AB1C" w14:textId="35CD30A1" w:rsidR="00AC7728" w:rsidRPr="004A0E56" w:rsidRDefault="00726D43">
      <w:pPr>
        <w:rPr>
          <w:rFonts w:ascii="Arial" w:hAnsi="Arial" w:cs="Arial"/>
          <w:sz w:val="20"/>
          <w:szCs w:val="20"/>
          <w:lang w:val="en-US"/>
          <w:rPrChange w:id="480" w:author="Markus Michels" w:date="2020-03-02T18:37:00Z">
            <w:rPr>
              <w:sz w:val="20"/>
              <w:szCs w:val="20"/>
              <w:lang w:val="en-US"/>
            </w:rPr>
          </w:rPrChange>
        </w:rPr>
      </w:pPr>
      <w:ins w:id="481" w:author="Markus Michels" w:date="2020-03-03T18:12:00Z">
        <w:r>
          <w:rPr>
            <w:rFonts w:ascii="Arial" w:eastAsia="Arial" w:hAnsi="Arial" w:cs="Arial"/>
            <w:color w:val="3A3A3A"/>
            <w:lang w:val="en-US"/>
          </w:rPr>
          <w:t>The t</w:t>
        </w:r>
      </w:ins>
      <w:r w:rsidR="003231A5" w:rsidRPr="004A0E56">
        <w:rPr>
          <w:rFonts w:ascii="Arial" w:eastAsia="Arial" w:hAnsi="Arial" w:cs="Arial"/>
          <w:color w:val="3A3A3A"/>
          <w:lang w:val="en-US"/>
        </w:rPr>
        <w:t>op</w:t>
      </w:r>
      <w:ins w:id="482" w:author="Markus Michels" w:date="2020-03-03T18:12:00Z">
        <w:r>
          <w:rPr>
            <w:rFonts w:ascii="Arial" w:eastAsia="Arial" w:hAnsi="Arial" w:cs="Arial"/>
            <w:color w:val="3A3A3A"/>
            <w:lang w:val="en-US"/>
          </w:rPr>
          <w:t>-</w:t>
        </w:r>
      </w:ins>
      <w:r w:rsidR="003231A5" w:rsidRPr="004A0E56">
        <w:rPr>
          <w:rFonts w:ascii="Arial" w:eastAsia="Arial" w:hAnsi="Arial" w:cs="Arial"/>
          <w:color w:val="3A3A3A"/>
          <w:lang w:val="en-US"/>
        </w:rPr>
        <w:t>level object should look like:</w:t>
      </w:r>
    </w:p>
    <w:p w14:paraId="0A9F1C1B" w14:textId="77777777" w:rsidR="00AC7728" w:rsidRPr="004A0E56" w:rsidRDefault="003231A5">
      <w:pPr>
        <w:spacing w:line="20" w:lineRule="exact"/>
        <w:rPr>
          <w:rFonts w:ascii="Arial" w:hAnsi="Arial" w:cs="Arial"/>
          <w:sz w:val="20"/>
          <w:szCs w:val="20"/>
          <w:lang w:val="en-US"/>
          <w:rPrChange w:id="483" w:author="Markus Michels" w:date="2020-03-02T18:37:00Z">
            <w:rPr>
              <w:sz w:val="20"/>
              <w:szCs w:val="20"/>
              <w:lang w:val="en-US"/>
            </w:rPr>
          </w:rPrChange>
        </w:rPr>
      </w:pPr>
      <w:r w:rsidRPr="004A0E56">
        <w:rPr>
          <w:rFonts w:ascii="Arial" w:hAnsi="Arial" w:cs="Arial"/>
          <w:noProof/>
          <w:sz w:val="20"/>
          <w:szCs w:val="20"/>
          <w:rPrChange w:id="484" w:author="Markus Michels" w:date="2020-03-02T18:37:00Z">
            <w:rPr>
              <w:noProof/>
              <w:sz w:val="20"/>
              <w:szCs w:val="20"/>
            </w:rPr>
          </w:rPrChange>
        </w:rPr>
        <w:drawing>
          <wp:anchor distT="0" distB="0" distL="114300" distR="114300" simplePos="0" relativeHeight="251650560" behindDoc="1" locked="0" layoutInCell="0" allowOverlap="1" wp14:anchorId="327502BA" wp14:editId="4DF66C97">
            <wp:simplePos x="0" y="0"/>
            <wp:positionH relativeFrom="column">
              <wp:posOffset>-5715</wp:posOffset>
            </wp:positionH>
            <wp:positionV relativeFrom="paragraph">
              <wp:posOffset>205740</wp:posOffset>
            </wp:positionV>
            <wp:extent cx="6480175" cy="1109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480175" cy="1109345"/>
                    </a:xfrm>
                    <a:prstGeom prst="rect">
                      <a:avLst/>
                    </a:prstGeom>
                    <a:noFill/>
                  </pic:spPr>
                </pic:pic>
              </a:graphicData>
            </a:graphic>
          </wp:anchor>
        </w:drawing>
      </w:r>
    </w:p>
    <w:p w14:paraId="1505DD80" w14:textId="77777777" w:rsidR="00AC7728" w:rsidRPr="004A0E56" w:rsidRDefault="00AC7728">
      <w:pPr>
        <w:spacing w:line="200" w:lineRule="exact"/>
        <w:rPr>
          <w:rFonts w:ascii="Arial" w:hAnsi="Arial" w:cs="Arial"/>
          <w:sz w:val="20"/>
          <w:szCs w:val="20"/>
          <w:lang w:val="en-US"/>
          <w:rPrChange w:id="485" w:author="Markus Michels" w:date="2020-03-02T18:37:00Z">
            <w:rPr>
              <w:sz w:val="20"/>
              <w:szCs w:val="20"/>
              <w:lang w:val="en-US"/>
            </w:rPr>
          </w:rPrChange>
        </w:rPr>
      </w:pPr>
    </w:p>
    <w:p w14:paraId="1D0F38FD" w14:textId="77777777" w:rsidR="00AC7728" w:rsidRPr="004A0E56" w:rsidRDefault="00AC7728">
      <w:pPr>
        <w:spacing w:line="329" w:lineRule="exact"/>
        <w:rPr>
          <w:rFonts w:ascii="Arial" w:hAnsi="Arial" w:cs="Arial"/>
          <w:sz w:val="20"/>
          <w:szCs w:val="20"/>
          <w:lang w:val="en-US"/>
          <w:rPrChange w:id="486" w:author="Markus Michels" w:date="2020-03-02T18:37:00Z">
            <w:rPr>
              <w:sz w:val="20"/>
              <w:szCs w:val="20"/>
              <w:lang w:val="en-US"/>
            </w:rPr>
          </w:rPrChange>
        </w:rPr>
      </w:pPr>
    </w:p>
    <w:p w14:paraId="6C0A124E" w14:textId="77777777" w:rsidR="00AC7728" w:rsidRPr="004A0E56" w:rsidRDefault="003231A5">
      <w:pPr>
        <w:ind w:left="220"/>
        <w:rPr>
          <w:rFonts w:ascii="Arial" w:hAnsi="Arial" w:cs="Arial"/>
          <w:sz w:val="20"/>
          <w:szCs w:val="20"/>
          <w:lang w:val="en-US"/>
          <w:rPrChange w:id="487" w:author="Markus Michels" w:date="2020-03-02T18:37:00Z">
            <w:rPr>
              <w:sz w:val="20"/>
              <w:szCs w:val="20"/>
              <w:lang w:val="en-US"/>
            </w:rPr>
          </w:rPrChange>
        </w:rPr>
      </w:pPr>
      <w:r w:rsidRPr="004A0E56">
        <w:rPr>
          <w:rFonts w:ascii="Arial" w:eastAsia="Courier New" w:hAnsi="Arial" w:cs="Arial"/>
          <w:color w:val="FFFFFF"/>
          <w:sz w:val="20"/>
          <w:szCs w:val="20"/>
          <w:lang w:val="en-US"/>
          <w:rPrChange w:id="488" w:author="Markus Michels" w:date="2020-03-02T18:37:00Z">
            <w:rPr>
              <w:rFonts w:ascii="Courier New" w:eastAsia="Courier New" w:hAnsi="Courier New" w:cs="Courier New"/>
              <w:color w:val="FFFFFF"/>
              <w:sz w:val="20"/>
              <w:szCs w:val="20"/>
              <w:lang w:val="en-US"/>
            </w:rPr>
          </w:rPrChange>
        </w:rPr>
        <w:t>{</w:t>
      </w:r>
    </w:p>
    <w:p w14:paraId="596D36B7" w14:textId="77777777" w:rsidR="00AC7728" w:rsidRPr="004A0E56" w:rsidRDefault="00AC7728">
      <w:pPr>
        <w:spacing w:line="69" w:lineRule="exact"/>
        <w:rPr>
          <w:rFonts w:ascii="Arial" w:hAnsi="Arial" w:cs="Arial"/>
          <w:sz w:val="20"/>
          <w:szCs w:val="20"/>
          <w:lang w:val="en-US"/>
          <w:rPrChange w:id="489" w:author="Markus Michels" w:date="2020-03-02T18:37:00Z">
            <w:rPr>
              <w:sz w:val="20"/>
              <w:szCs w:val="20"/>
              <w:lang w:val="en-US"/>
            </w:rPr>
          </w:rPrChange>
        </w:rPr>
      </w:pPr>
    </w:p>
    <w:p w14:paraId="4DD8F866" w14:textId="77777777" w:rsidR="00AC7728" w:rsidRPr="004A0E56" w:rsidRDefault="003231A5" w:rsidP="00726D43">
      <w:pPr>
        <w:ind w:left="220" w:firstLine="500"/>
        <w:rPr>
          <w:rFonts w:ascii="Arial" w:hAnsi="Arial" w:cs="Arial"/>
          <w:sz w:val="20"/>
          <w:szCs w:val="20"/>
          <w:lang w:val="en-US"/>
          <w:rPrChange w:id="490" w:author="Markus Michels" w:date="2020-03-02T18:37:00Z">
            <w:rPr>
              <w:sz w:val="20"/>
              <w:szCs w:val="20"/>
              <w:lang w:val="en-US"/>
            </w:rPr>
          </w:rPrChange>
        </w:rPr>
        <w:pPrChange w:id="491" w:author="Markus Michels" w:date="2020-03-03T18:12:00Z">
          <w:pPr>
            <w:ind w:left="220"/>
          </w:pPr>
        </w:pPrChange>
      </w:pPr>
      <w:r w:rsidRPr="004A0E56">
        <w:rPr>
          <w:rFonts w:ascii="Arial" w:eastAsia="Courier New" w:hAnsi="Arial" w:cs="Arial"/>
          <w:color w:val="FFFFFF"/>
          <w:sz w:val="20"/>
          <w:szCs w:val="20"/>
          <w:lang w:val="en-US"/>
          <w:rPrChange w:id="492"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493"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494" w:author="Markus Michels" w:date="2020-03-02T18:37:00Z">
            <w:rPr>
              <w:rFonts w:ascii="Courier New" w:eastAsia="Courier New" w:hAnsi="Courier New" w:cs="Courier New"/>
              <w:color w:val="FFFFFF"/>
              <w:sz w:val="20"/>
              <w:szCs w:val="20"/>
              <w:lang w:val="en-US"/>
            </w:rPr>
          </w:rPrChange>
        </w:rPr>
        <w:t>": [....],</w:t>
      </w:r>
    </w:p>
    <w:p w14:paraId="17BE4CCE" w14:textId="5EE4DE06" w:rsidR="00AC7728" w:rsidRPr="004A0E56" w:rsidRDefault="00726D43">
      <w:pPr>
        <w:spacing w:line="33" w:lineRule="exact"/>
        <w:rPr>
          <w:rFonts w:ascii="Arial" w:hAnsi="Arial" w:cs="Arial"/>
          <w:sz w:val="20"/>
          <w:szCs w:val="20"/>
          <w:lang w:val="en-US"/>
          <w:rPrChange w:id="495" w:author="Markus Michels" w:date="2020-03-02T18:37:00Z">
            <w:rPr>
              <w:sz w:val="20"/>
              <w:szCs w:val="20"/>
              <w:lang w:val="en-US"/>
            </w:rPr>
          </w:rPrChange>
        </w:rPr>
      </w:pPr>
      <w:ins w:id="496" w:author="Markus Michels" w:date="2020-03-03T18:12:00Z">
        <w:r>
          <w:rPr>
            <w:rFonts w:ascii="Arial" w:hAnsi="Arial" w:cs="Arial"/>
            <w:sz w:val="20"/>
            <w:szCs w:val="20"/>
            <w:lang w:val="en-US"/>
          </w:rPr>
          <w:tab/>
        </w:r>
      </w:ins>
    </w:p>
    <w:p w14:paraId="7A9535F3" w14:textId="77777777" w:rsidR="00AC7728" w:rsidRPr="004A0E56" w:rsidRDefault="003231A5" w:rsidP="00726D43">
      <w:pPr>
        <w:ind w:left="220" w:firstLine="500"/>
        <w:rPr>
          <w:rFonts w:ascii="Arial" w:hAnsi="Arial" w:cs="Arial"/>
          <w:sz w:val="20"/>
          <w:szCs w:val="20"/>
          <w:lang w:val="en-US"/>
          <w:rPrChange w:id="497" w:author="Markus Michels" w:date="2020-03-02T18:37:00Z">
            <w:rPr>
              <w:sz w:val="20"/>
              <w:szCs w:val="20"/>
              <w:lang w:val="en-US"/>
            </w:rPr>
          </w:rPrChange>
        </w:rPr>
        <w:pPrChange w:id="498" w:author="Markus Michels" w:date="2020-03-03T18:12:00Z">
          <w:pPr>
            <w:ind w:left="220"/>
          </w:pPr>
        </w:pPrChange>
      </w:pPr>
      <w:r w:rsidRPr="004A0E56">
        <w:rPr>
          <w:rFonts w:ascii="Arial" w:eastAsia="Courier New" w:hAnsi="Arial" w:cs="Arial"/>
          <w:color w:val="FFFFFF"/>
          <w:sz w:val="20"/>
          <w:szCs w:val="20"/>
          <w:lang w:val="en-US"/>
          <w:rPrChange w:id="499"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500"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501" w:author="Markus Michels" w:date="2020-03-02T18:37:00Z">
            <w:rPr>
              <w:rFonts w:ascii="Courier New" w:eastAsia="Courier New" w:hAnsi="Courier New" w:cs="Courier New"/>
              <w:color w:val="FFFFFF"/>
              <w:sz w:val="20"/>
              <w:szCs w:val="20"/>
              <w:lang w:val="en-US"/>
            </w:rPr>
          </w:rPrChange>
        </w:rPr>
        <w:t>": [....],</w:t>
      </w:r>
    </w:p>
    <w:p w14:paraId="4943B78B" w14:textId="77777777" w:rsidR="00AC7728" w:rsidRPr="004A0E56" w:rsidRDefault="00AC7728">
      <w:pPr>
        <w:spacing w:line="33" w:lineRule="exact"/>
        <w:rPr>
          <w:rFonts w:ascii="Arial" w:hAnsi="Arial" w:cs="Arial"/>
          <w:sz w:val="20"/>
          <w:szCs w:val="20"/>
          <w:lang w:val="en-US"/>
          <w:rPrChange w:id="502" w:author="Markus Michels" w:date="2020-03-02T18:37:00Z">
            <w:rPr>
              <w:sz w:val="20"/>
              <w:szCs w:val="20"/>
              <w:lang w:val="en-US"/>
            </w:rPr>
          </w:rPrChange>
        </w:rPr>
      </w:pPr>
    </w:p>
    <w:p w14:paraId="45E52A89" w14:textId="77777777" w:rsidR="00AC7728" w:rsidRPr="004A0E56" w:rsidRDefault="003231A5" w:rsidP="00726D43">
      <w:pPr>
        <w:ind w:left="220" w:firstLine="500"/>
        <w:rPr>
          <w:rFonts w:ascii="Arial" w:hAnsi="Arial" w:cs="Arial"/>
          <w:sz w:val="20"/>
          <w:szCs w:val="20"/>
          <w:lang w:val="en-US"/>
          <w:rPrChange w:id="503" w:author="Markus Michels" w:date="2020-03-02T18:37:00Z">
            <w:rPr>
              <w:sz w:val="20"/>
              <w:szCs w:val="20"/>
              <w:lang w:val="en-US"/>
            </w:rPr>
          </w:rPrChange>
        </w:rPr>
        <w:pPrChange w:id="504" w:author="Markus Michels" w:date="2020-03-03T18:12:00Z">
          <w:pPr>
            <w:ind w:left="220"/>
          </w:pPr>
        </w:pPrChange>
      </w:pPr>
      <w:r w:rsidRPr="004A0E56">
        <w:rPr>
          <w:rFonts w:ascii="Arial" w:eastAsia="Courier New" w:hAnsi="Arial" w:cs="Arial"/>
          <w:color w:val="FFFFFF"/>
          <w:sz w:val="20"/>
          <w:szCs w:val="20"/>
          <w:lang w:val="en-US"/>
          <w:rPrChange w:id="505" w:author="Markus Michels" w:date="2020-03-02T18:37:00Z">
            <w:rPr>
              <w:rFonts w:ascii="Courier New" w:eastAsia="Courier New" w:hAnsi="Courier New" w:cs="Courier New"/>
              <w:color w:val="FFFFFF"/>
              <w:sz w:val="20"/>
              <w:szCs w:val="20"/>
              <w:lang w:val="en-US"/>
            </w:rPr>
          </w:rPrChange>
        </w:rPr>
        <w:t>"act": [....]</w:t>
      </w:r>
    </w:p>
    <w:p w14:paraId="039D97D9" w14:textId="77777777" w:rsidR="00AC7728" w:rsidRPr="004A0E56" w:rsidRDefault="00AC7728">
      <w:pPr>
        <w:spacing w:line="33" w:lineRule="exact"/>
        <w:rPr>
          <w:rFonts w:ascii="Arial" w:hAnsi="Arial" w:cs="Arial"/>
          <w:sz w:val="20"/>
          <w:szCs w:val="20"/>
          <w:lang w:val="en-US"/>
          <w:rPrChange w:id="506" w:author="Markus Michels" w:date="2020-03-02T18:37:00Z">
            <w:rPr>
              <w:sz w:val="20"/>
              <w:szCs w:val="20"/>
              <w:lang w:val="en-US"/>
            </w:rPr>
          </w:rPrChange>
        </w:rPr>
      </w:pPr>
    </w:p>
    <w:p w14:paraId="4FD71DA6" w14:textId="77777777" w:rsidR="00AC7728" w:rsidRPr="004A0E56" w:rsidRDefault="003231A5">
      <w:pPr>
        <w:ind w:left="220"/>
        <w:rPr>
          <w:rFonts w:ascii="Arial" w:hAnsi="Arial" w:cs="Arial"/>
          <w:sz w:val="20"/>
          <w:szCs w:val="20"/>
          <w:lang w:val="en-US"/>
          <w:rPrChange w:id="507" w:author="Markus Michels" w:date="2020-03-02T18:37:00Z">
            <w:rPr>
              <w:sz w:val="20"/>
              <w:szCs w:val="20"/>
              <w:lang w:val="en-US"/>
            </w:rPr>
          </w:rPrChange>
        </w:rPr>
      </w:pPr>
      <w:r w:rsidRPr="004A0E56">
        <w:rPr>
          <w:rFonts w:ascii="Arial" w:eastAsia="Courier New" w:hAnsi="Arial" w:cs="Arial"/>
          <w:color w:val="FFFFFF"/>
          <w:sz w:val="20"/>
          <w:szCs w:val="20"/>
          <w:lang w:val="en-US"/>
          <w:rPrChange w:id="508" w:author="Markus Michels" w:date="2020-03-02T18:37:00Z">
            <w:rPr>
              <w:rFonts w:ascii="Courier New" w:eastAsia="Courier New" w:hAnsi="Courier New" w:cs="Courier New"/>
              <w:color w:val="FFFFFF"/>
              <w:sz w:val="20"/>
              <w:szCs w:val="20"/>
              <w:lang w:val="en-US"/>
            </w:rPr>
          </w:rPrChange>
        </w:rPr>
        <w:t>}</w:t>
      </w:r>
    </w:p>
    <w:p w14:paraId="0A993D87" w14:textId="77777777" w:rsidR="00AC7728" w:rsidRPr="004A0E56" w:rsidRDefault="00AC7728">
      <w:pPr>
        <w:spacing w:line="200" w:lineRule="exact"/>
        <w:rPr>
          <w:rFonts w:ascii="Arial" w:hAnsi="Arial" w:cs="Arial"/>
          <w:sz w:val="20"/>
          <w:szCs w:val="20"/>
          <w:lang w:val="en-US"/>
          <w:rPrChange w:id="509" w:author="Markus Michels" w:date="2020-03-02T18:37:00Z">
            <w:rPr>
              <w:sz w:val="20"/>
              <w:szCs w:val="20"/>
              <w:lang w:val="en-US"/>
            </w:rPr>
          </w:rPrChange>
        </w:rPr>
      </w:pPr>
    </w:p>
    <w:p w14:paraId="33DA1DD0" w14:textId="77777777" w:rsidR="00AC7728" w:rsidRPr="004A0E56" w:rsidRDefault="00AC7728">
      <w:pPr>
        <w:spacing w:line="283" w:lineRule="exact"/>
        <w:rPr>
          <w:rFonts w:ascii="Arial" w:hAnsi="Arial" w:cs="Arial"/>
          <w:sz w:val="20"/>
          <w:szCs w:val="20"/>
          <w:lang w:val="en-US"/>
          <w:rPrChange w:id="510" w:author="Markus Michels" w:date="2020-03-02T18:37:00Z">
            <w:rPr>
              <w:sz w:val="20"/>
              <w:szCs w:val="20"/>
              <w:lang w:val="en-US"/>
            </w:rPr>
          </w:rPrChange>
        </w:rPr>
      </w:pPr>
    </w:p>
    <w:p w14:paraId="51B69020" w14:textId="1E89AD4E" w:rsidR="00AC7728" w:rsidRPr="004A0E56" w:rsidRDefault="003231A5">
      <w:pPr>
        <w:spacing w:line="331" w:lineRule="auto"/>
        <w:ind w:right="20"/>
        <w:rPr>
          <w:rFonts w:ascii="Arial" w:hAnsi="Arial" w:cs="Arial"/>
          <w:sz w:val="20"/>
          <w:szCs w:val="20"/>
          <w:lang w:val="en-US"/>
          <w:rPrChange w:id="511" w:author="Markus Michels" w:date="2020-03-02T18:37:00Z">
            <w:rPr>
              <w:sz w:val="20"/>
              <w:szCs w:val="20"/>
              <w:lang w:val="en-US"/>
            </w:rPr>
          </w:rPrChange>
        </w:rPr>
      </w:pPr>
      <w:proofErr w:type="spellStart"/>
      <w:r w:rsidRPr="00726D43">
        <w:rPr>
          <w:rFonts w:ascii="Arial" w:eastAsia="Courier New" w:hAnsi="Arial" w:cs="Arial"/>
          <w:b/>
          <w:color w:val="3A3A3A"/>
          <w:sz w:val="20"/>
          <w:szCs w:val="20"/>
          <w:lang w:val="en-US"/>
          <w:rPrChange w:id="512" w:author="Markus Michels" w:date="2020-03-03T18:13:00Z">
            <w:rPr>
              <w:rFonts w:ascii="Courier New" w:eastAsia="Courier New" w:hAnsi="Courier New" w:cs="Courier New"/>
              <w:color w:val="3A3A3A"/>
              <w:sz w:val="20"/>
              <w:szCs w:val="20"/>
              <w:lang w:val="en-US"/>
            </w:rPr>
          </w:rPrChange>
        </w:rPr>
        <w:t>blk</w:t>
      </w:r>
      <w:proofErr w:type="spellEnd"/>
      <w:r w:rsidRPr="00726D43">
        <w:rPr>
          <w:rFonts w:ascii="Arial" w:eastAsia="Courier New" w:hAnsi="Arial" w:cs="Arial"/>
          <w:b/>
          <w:color w:val="3A3A3A"/>
          <w:sz w:val="20"/>
          <w:szCs w:val="20"/>
          <w:lang w:val="en-US"/>
          <w:rPrChange w:id="513" w:author="Markus Michels" w:date="2020-03-03T18:13:00Z">
            <w:rPr>
              <w:rFonts w:ascii="Courier New" w:eastAsia="Courier New" w:hAnsi="Courier New" w:cs="Courier New"/>
              <w:color w:val="3A3A3A"/>
              <w:sz w:val="20"/>
              <w:szCs w:val="20"/>
              <w:lang w:val="en-US"/>
            </w:rPr>
          </w:rPrChange>
        </w:rPr>
        <w:t xml:space="preserve"> </w:t>
      </w:r>
      <w:r w:rsidRPr="00726D43">
        <w:rPr>
          <w:rFonts w:ascii="Arial" w:eastAsia="Arial" w:hAnsi="Arial" w:cs="Arial"/>
          <w:b/>
          <w:color w:val="3A3A3A"/>
          <w:lang w:val="en-US"/>
          <w:rPrChange w:id="514" w:author="Markus Michels" w:date="2020-03-03T18:13:00Z">
            <w:rPr>
              <w:rFonts w:ascii="Arial" w:eastAsia="Arial" w:hAnsi="Arial" w:cs="Arial"/>
              <w:color w:val="3A3A3A"/>
              <w:lang w:val="en-US"/>
            </w:rPr>
          </w:rPrChange>
        </w:rPr>
        <w:t>array</w:t>
      </w:r>
      <w:r w:rsidRPr="004A0E56">
        <w:rPr>
          <w:rFonts w:ascii="Arial" w:eastAsia="Arial" w:hAnsi="Arial" w:cs="Arial"/>
          <w:color w:val="3A3A3A"/>
          <w:lang w:val="en-US"/>
        </w:rPr>
        <w:t xml:space="preserve"> should hold list of all "blocks" of the device. Each device should have at least one block.</w:t>
      </w:r>
      <w:ins w:id="515" w:author="Markus Michels" w:date="2020-03-03T18:13:00Z">
        <w:r w:rsidR="00726D43">
          <w:rPr>
            <w:rFonts w:ascii="Arial" w:eastAsia="Courier New" w:hAnsi="Arial" w:cs="Arial"/>
            <w:color w:val="3A3A3A"/>
            <w:sz w:val="20"/>
            <w:szCs w:val="20"/>
            <w:lang w:val="en-US"/>
          </w:rPr>
          <w:br/>
        </w:r>
      </w:ins>
      <w:r w:rsidRPr="004A0E56">
        <w:rPr>
          <w:rFonts w:ascii="Arial" w:eastAsia="Arial" w:hAnsi="Arial" w:cs="Arial"/>
          <w:color w:val="3A3A3A"/>
          <w:lang w:val="en-US"/>
        </w:rPr>
        <w:t xml:space="preserve">For </w:t>
      </w:r>
      <w:ins w:id="516" w:author="Markus Michels" w:date="2020-03-02T18:10:00Z">
        <w:r w:rsidR="00F80CF0" w:rsidRPr="00D5184A">
          <w:rPr>
            <w:rFonts w:ascii="Arial" w:eastAsia="Arial" w:hAnsi="Arial" w:cs="Arial"/>
            <w:color w:val="3A3A3A"/>
            <w:lang w:val="en-US"/>
          </w:rPr>
          <w:t>example,</w:t>
        </w:r>
      </w:ins>
      <w:r w:rsidRPr="00D5184A">
        <w:rPr>
          <w:rFonts w:ascii="Arial" w:eastAsia="Arial" w:hAnsi="Arial" w:cs="Arial"/>
          <w:color w:val="3A3A3A"/>
          <w:lang w:val="en-US"/>
        </w:rPr>
        <w:t xml:space="preserve"> if you're device exposes just few sensors it needs just one block, but if you have a multi</w:t>
      </w:r>
      <w:ins w:id="517" w:author="Markus Michels" w:date="2020-03-02T18:10:00Z">
        <w:r w:rsidR="00F80CF0" w:rsidRPr="00D5184A">
          <w:rPr>
            <w:rFonts w:ascii="Arial" w:eastAsia="Arial" w:hAnsi="Arial" w:cs="Arial"/>
            <w:color w:val="3A3A3A"/>
            <w:lang w:val="en-US"/>
          </w:rPr>
          <w:t>-</w:t>
        </w:r>
      </w:ins>
      <w:r w:rsidRPr="00D5184A">
        <w:rPr>
          <w:rFonts w:ascii="Arial" w:eastAsia="Arial" w:hAnsi="Arial" w:cs="Arial"/>
          <w:color w:val="3A3A3A"/>
          <w:lang w:val="en-US"/>
        </w:rPr>
        <w:t>channel relay you should define a block for each relay. Each sensor or action should be linked to one or many blocks to help users better understand what is measured and what is executed in more complex devices.</w:t>
      </w:r>
    </w:p>
    <w:p w14:paraId="63C3F41D" w14:textId="77777777" w:rsidR="00AC7728" w:rsidRPr="004A0E56" w:rsidRDefault="00AC7728">
      <w:pPr>
        <w:spacing w:line="200" w:lineRule="exact"/>
        <w:rPr>
          <w:rFonts w:ascii="Arial" w:hAnsi="Arial" w:cs="Arial"/>
          <w:sz w:val="20"/>
          <w:szCs w:val="20"/>
          <w:lang w:val="en-US"/>
          <w:rPrChange w:id="518" w:author="Markus Michels" w:date="2020-03-02T18:37:00Z">
            <w:rPr>
              <w:sz w:val="20"/>
              <w:szCs w:val="20"/>
              <w:lang w:val="en-US"/>
            </w:rPr>
          </w:rPrChange>
        </w:rPr>
      </w:pPr>
    </w:p>
    <w:p w14:paraId="6F78EA3A" w14:textId="77777777" w:rsidR="00AC7728" w:rsidRPr="004A0E56" w:rsidRDefault="003231A5">
      <w:pPr>
        <w:rPr>
          <w:rFonts w:ascii="Arial" w:hAnsi="Arial" w:cs="Arial"/>
          <w:sz w:val="20"/>
          <w:szCs w:val="20"/>
          <w:lang w:val="en-US"/>
          <w:rPrChange w:id="519" w:author="Markus Michels" w:date="2020-03-02T18:37:00Z">
            <w:rPr>
              <w:sz w:val="20"/>
              <w:szCs w:val="20"/>
              <w:lang w:val="en-US"/>
            </w:rPr>
          </w:rPrChange>
        </w:rPr>
      </w:pPr>
      <w:proofErr w:type="spellStart"/>
      <w:r w:rsidRPr="004A0E56">
        <w:rPr>
          <w:rFonts w:ascii="Arial" w:eastAsia="Courier New" w:hAnsi="Arial" w:cs="Arial"/>
          <w:color w:val="3A3A3A"/>
          <w:sz w:val="20"/>
          <w:szCs w:val="20"/>
          <w:lang w:val="en-US"/>
          <w:rPrChange w:id="520" w:author="Markus Michels" w:date="2020-03-02T18:37:00Z">
            <w:rPr>
              <w:rFonts w:ascii="Courier New" w:eastAsia="Courier New" w:hAnsi="Courier New" w:cs="Courier New"/>
              <w:color w:val="3A3A3A"/>
              <w:sz w:val="20"/>
              <w:szCs w:val="20"/>
              <w:lang w:val="en-US"/>
            </w:rPr>
          </w:rPrChange>
        </w:rPr>
        <w:t>blk</w:t>
      </w:r>
      <w:proofErr w:type="spellEnd"/>
      <w:r w:rsidRPr="004A0E56">
        <w:rPr>
          <w:rFonts w:ascii="Arial" w:eastAsia="Courier New" w:hAnsi="Arial" w:cs="Arial"/>
          <w:color w:val="3A3A3A"/>
          <w:sz w:val="20"/>
          <w:szCs w:val="20"/>
          <w:lang w:val="en-US"/>
          <w:rPrChange w:id="521" w:author="Markus Michels" w:date="2020-03-02T18:37:00Z">
            <w:rPr>
              <w:rFonts w:ascii="Courier New" w:eastAsia="Courier New" w:hAnsi="Courier New" w:cs="Courier New"/>
              <w:color w:val="3A3A3A"/>
              <w:sz w:val="20"/>
              <w:szCs w:val="20"/>
              <w:lang w:val="en-US"/>
            </w:rPr>
          </w:rPrChange>
        </w:rPr>
        <w:t xml:space="preserve"> </w:t>
      </w:r>
      <w:r w:rsidRPr="004A0E56">
        <w:rPr>
          <w:rFonts w:ascii="Arial" w:eastAsia="Arial" w:hAnsi="Arial" w:cs="Arial"/>
          <w:color w:val="3A3A3A"/>
          <w:lang w:val="en-US"/>
        </w:rPr>
        <w:t>elements should be objects with structure</w:t>
      </w:r>
    </w:p>
    <w:p w14:paraId="0CBEB047" w14:textId="77777777" w:rsidR="00AC7728" w:rsidRPr="004A0E56" w:rsidRDefault="003231A5">
      <w:pPr>
        <w:spacing w:line="20" w:lineRule="exact"/>
        <w:rPr>
          <w:rFonts w:ascii="Arial" w:hAnsi="Arial" w:cs="Arial"/>
          <w:sz w:val="20"/>
          <w:szCs w:val="20"/>
          <w:lang w:val="en-US"/>
          <w:rPrChange w:id="522" w:author="Markus Michels" w:date="2020-03-02T18:37:00Z">
            <w:rPr>
              <w:sz w:val="20"/>
              <w:szCs w:val="20"/>
              <w:lang w:val="en-US"/>
            </w:rPr>
          </w:rPrChange>
        </w:rPr>
      </w:pPr>
      <w:r w:rsidRPr="004A0E56">
        <w:rPr>
          <w:rFonts w:ascii="Arial" w:hAnsi="Arial" w:cs="Arial"/>
          <w:noProof/>
          <w:sz w:val="20"/>
          <w:szCs w:val="20"/>
          <w:rPrChange w:id="523" w:author="Markus Michels" w:date="2020-03-02T18:37:00Z">
            <w:rPr>
              <w:noProof/>
              <w:sz w:val="20"/>
              <w:szCs w:val="20"/>
            </w:rPr>
          </w:rPrChange>
        </w:rPr>
        <w:drawing>
          <wp:anchor distT="0" distB="0" distL="114300" distR="114300" simplePos="0" relativeHeight="251652608" behindDoc="1" locked="0" layoutInCell="0" allowOverlap="1" wp14:anchorId="01B0C097" wp14:editId="74D90B43">
            <wp:simplePos x="0" y="0"/>
            <wp:positionH relativeFrom="column">
              <wp:posOffset>-5715</wp:posOffset>
            </wp:positionH>
            <wp:positionV relativeFrom="paragraph">
              <wp:posOffset>193675</wp:posOffset>
            </wp:positionV>
            <wp:extent cx="6480175" cy="58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480175" cy="581025"/>
                    </a:xfrm>
                    <a:prstGeom prst="rect">
                      <a:avLst/>
                    </a:prstGeom>
                    <a:noFill/>
                  </pic:spPr>
                </pic:pic>
              </a:graphicData>
            </a:graphic>
          </wp:anchor>
        </w:drawing>
      </w:r>
    </w:p>
    <w:p w14:paraId="0A7D5B5A" w14:textId="77777777" w:rsidR="00AC7728" w:rsidRPr="004A0E56" w:rsidRDefault="00AC7728">
      <w:pPr>
        <w:rPr>
          <w:rFonts w:ascii="Arial" w:hAnsi="Arial" w:cs="Arial"/>
          <w:lang w:val="en-US"/>
          <w:rPrChange w:id="524" w:author="Markus Michels" w:date="2020-03-02T18:37:00Z">
            <w:rPr>
              <w:lang w:val="en-US"/>
            </w:rPr>
          </w:rPrChange>
        </w:rPr>
        <w:sectPr w:rsidR="00AC7728" w:rsidRPr="004A0E56">
          <w:pgSz w:w="11900" w:h="16838"/>
          <w:pgMar w:top="921" w:right="886" w:bottom="829" w:left="860" w:header="0" w:footer="0" w:gutter="0"/>
          <w:cols w:space="720" w:equalWidth="0">
            <w:col w:w="10160"/>
          </w:cols>
        </w:sectPr>
      </w:pPr>
    </w:p>
    <w:p w14:paraId="06265115" w14:textId="77777777" w:rsidR="00AC7728" w:rsidRPr="004A0E56" w:rsidRDefault="00AC7728">
      <w:pPr>
        <w:spacing w:line="200" w:lineRule="exact"/>
        <w:rPr>
          <w:rFonts w:ascii="Arial" w:hAnsi="Arial" w:cs="Arial"/>
          <w:sz w:val="20"/>
          <w:szCs w:val="20"/>
          <w:lang w:val="en-US"/>
          <w:rPrChange w:id="525" w:author="Markus Michels" w:date="2020-03-02T18:37:00Z">
            <w:rPr>
              <w:sz w:val="20"/>
              <w:szCs w:val="20"/>
              <w:lang w:val="en-US"/>
            </w:rPr>
          </w:rPrChange>
        </w:rPr>
      </w:pPr>
    </w:p>
    <w:p w14:paraId="07014DC0" w14:textId="77777777" w:rsidR="00AC7728" w:rsidRPr="004A0E56" w:rsidRDefault="00AC7728">
      <w:pPr>
        <w:spacing w:line="329" w:lineRule="exact"/>
        <w:rPr>
          <w:rFonts w:ascii="Arial" w:hAnsi="Arial" w:cs="Arial"/>
          <w:sz w:val="20"/>
          <w:szCs w:val="20"/>
          <w:lang w:val="en-US"/>
          <w:rPrChange w:id="526" w:author="Markus Michels" w:date="2020-03-02T18:37:00Z">
            <w:rPr>
              <w:sz w:val="20"/>
              <w:szCs w:val="20"/>
              <w:lang w:val="en-US"/>
            </w:rPr>
          </w:rPrChange>
        </w:rPr>
      </w:pPr>
    </w:p>
    <w:p w14:paraId="58107E4A" w14:textId="77777777" w:rsidR="00AC7728" w:rsidRPr="004A0E56" w:rsidRDefault="003231A5">
      <w:pPr>
        <w:ind w:left="220"/>
        <w:rPr>
          <w:rFonts w:ascii="Arial" w:hAnsi="Arial" w:cs="Arial"/>
          <w:sz w:val="20"/>
          <w:szCs w:val="20"/>
          <w:lang w:val="en-US"/>
          <w:rPrChange w:id="527" w:author="Markus Michels" w:date="2020-03-02T18:37:00Z">
            <w:rPr>
              <w:sz w:val="20"/>
              <w:szCs w:val="20"/>
              <w:lang w:val="en-US"/>
            </w:rPr>
          </w:rPrChange>
        </w:rPr>
      </w:pPr>
      <w:r w:rsidRPr="004A0E56">
        <w:rPr>
          <w:rFonts w:ascii="Arial" w:eastAsia="Courier New" w:hAnsi="Arial" w:cs="Arial"/>
          <w:color w:val="FFFFFF"/>
          <w:sz w:val="18"/>
          <w:szCs w:val="18"/>
          <w:lang w:val="en-US"/>
          <w:rPrChange w:id="528" w:author="Markus Michels" w:date="2020-03-02T18:37:00Z">
            <w:rPr>
              <w:rFonts w:ascii="Courier New" w:eastAsia="Courier New" w:hAnsi="Courier New" w:cs="Courier New"/>
              <w:color w:val="FFFFFF"/>
              <w:sz w:val="18"/>
              <w:szCs w:val="18"/>
              <w:lang w:val="en-US"/>
            </w:rPr>
          </w:rPrChange>
        </w:rPr>
        <w:t>{"I":&lt;id&gt;, "D":&lt;</w:t>
      </w:r>
      <w:proofErr w:type="spellStart"/>
      <w:r w:rsidRPr="004A0E56">
        <w:rPr>
          <w:rFonts w:ascii="Arial" w:eastAsia="Courier New" w:hAnsi="Arial" w:cs="Arial"/>
          <w:color w:val="FFFFFF"/>
          <w:sz w:val="18"/>
          <w:szCs w:val="18"/>
          <w:lang w:val="en-US"/>
          <w:rPrChange w:id="529" w:author="Markus Michels" w:date="2020-03-02T18:37:00Z">
            <w:rPr>
              <w:rFonts w:ascii="Courier New" w:eastAsia="Courier New" w:hAnsi="Courier New" w:cs="Courier New"/>
              <w:color w:val="FFFFFF"/>
              <w:sz w:val="18"/>
              <w:szCs w:val="18"/>
              <w:lang w:val="en-US"/>
            </w:rPr>
          </w:rPrChange>
        </w:rPr>
        <w:t>desctiption</w:t>
      </w:r>
      <w:proofErr w:type="spellEnd"/>
      <w:r w:rsidRPr="004A0E56">
        <w:rPr>
          <w:rFonts w:ascii="Arial" w:eastAsia="Courier New" w:hAnsi="Arial" w:cs="Arial"/>
          <w:color w:val="FFFFFF"/>
          <w:sz w:val="18"/>
          <w:szCs w:val="18"/>
          <w:lang w:val="en-US"/>
          <w:rPrChange w:id="530" w:author="Markus Michels" w:date="2020-03-02T18:37:00Z">
            <w:rPr>
              <w:rFonts w:ascii="Courier New" w:eastAsia="Courier New" w:hAnsi="Courier New" w:cs="Courier New"/>
              <w:color w:val="FFFFFF"/>
              <w:sz w:val="18"/>
              <w:szCs w:val="18"/>
              <w:lang w:val="en-US"/>
            </w:rPr>
          </w:rPrChange>
        </w:rPr>
        <w:t>&gt;}</w:t>
      </w:r>
    </w:p>
    <w:p w14:paraId="0BC9B7ED" w14:textId="77777777" w:rsidR="00AC7728" w:rsidRPr="004A0E56" w:rsidRDefault="00AC7728">
      <w:pPr>
        <w:rPr>
          <w:rFonts w:ascii="Arial" w:hAnsi="Arial" w:cs="Arial"/>
          <w:lang w:val="en-US"/>
          <w:rPrChange w:id="531" w:author="Markus Michels" w:date="2020-03-02T18:37:00Z">
            <w:rPr>
              <w:lang w:val="en-US"/>
            </w:rPr>
          </w:rPrChange>
        </w:rPr>
        <w:sectPr w:rsidR="00AC7728" w:rsidRPr="004A0E56">
          <w:type w:val="continuous"/>
          <w:pgSz w:w="11900" w:h="16838"/>
          <w:pgMar w:top="921" w:right="886" w:bottom="829" w:left="860" w:header="0" w:footer="0" w:gutter="0"/>
          <w:cols w:space="720" w:equalWidth="0">
            <w:col w:w="10160"/>
          </w:cols>
        </w:sectPr>
      </w:pPr>
    </w:p>
    <w:p w14:paraId="54A1A6CF" w14:textId="77777777" w:rsidR="00AC7728" w:rsidRPr="004A0E56" w:rsidRDefault="003231A5">
      <w:pPr>
        <w:spacing w:line="327" w:lineRule="auto"/>
        <w:ind w:right="520"/>
        <w:rPr>
          <w:rFonts w:ascii="Arial" w:hAnsi="Arial" w:cs="Arial"/>
          <w:sz w:val="20"/>
          <w:szCs w:val="20"/>
          <w:lang w:val="en-US"/>
        </w:rPr>
      </w:pPr>
      <w:bookmarkStart w:id="532" w:name="page3"/>
      <w:bookmarkEnd w:id="532"/>
      <w:r w:rsidRPr="00726D43">
        <w:rPr>
          <w:rFonts w:ascii="Arial" w:eastAsia="Courier New" w:hAnsi="Arial" w:cs="Arial"/>
          <w:b/>
          <w:noProof/>
          <w:color w:val="3A3A3A"/>
          <w:sz w:val="20"/>
          <w:szCs w:val="20"/>
          <w:rPrChange w:id="533" w:author="Markus Michels" w:date="2020-03-03T18:13:00Z">
            <w:rPr>
              <w:rFonts w:ascii="Arial" w:eastAsia="Courier New" w:hAnsi="Arial" w:cs="Arial"/>
              <w:noProof/>
              <w:color w:val="3A3A3A"/>
              <w:sz w:val="20"/>
              <w:szCs w:val="20"/>
            </w:rPr>
          </w:rPrChange>
        </w:rPr>
        <w:lastRenderedPageBreak/>
        <w:drawing>
          <wp:anchor distT="0" distB="0" distL="114300" distR="114300" simplePos="0" relativeHeight="251655680" behindDoc="1" locked="0" layoutInCell="0" allowOverlap="1" wp14:anchorId="37ABEB5E" wp14:editId="59714924">
            <wp:simplePos x="0" y="0"/>
            <wp:positionH relativeFrom="page">
              <wp:posOffset>539750</wp:posOffset>
            </wp:positionH>
            <wp:positionV relativeFrom="page">
              <wp:posOffset>575945</wp:posOffset>
            </wp:positionV>
            <wp:extent cx="6480175" cy="14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6480175" cy="142875"/>
                    </a:xfrm>
                    <a:prstGeom prst="rect">
                      <a:avLst/>
                    </a:prstGeom>
                    <a:noFill/>
                  </pic:spPr>
                </pic:pic>
              </a:graphicData>
            </a:graphic>
          </wp:anchor>
        </w:drawing>
      </w:r>
      <w:proofErr w:type="spellStart"/>
      <w:r w:rsidRPr="00726D43">
        <w:rPr>
          <w:rFonts w:ascii="Arial" w:eastAsia="Courier New" w:hAnsi="Arial" w:cs="Arial"/>
          <w:b/>
          <w:color w:val="3A3A3A"/>
          <w:sz w:val="20"/>
          <w:szCs w:val="20"/>
          <w:lang w:val="en-US"/>
          <w:rPrChange w:id="534" w:author="Markus Michels" w:date="2020-03-03T18:13:00Z">
            <w:rPr>
              <w:rFonts w:ascii="Arial" w:eastAsia="Courier New" w:hAnsi="Arial" w:cs="Arial"/>
              <w:color w:val="3A3A3A"/>
              <w:sz w:val="20"/>
              <w:szCs w:val="20"/>
              <w:lang w:val="en-US"/>
            </w:rPr>
          </w:rPrChange>
        </w:rPr>
        <w:t>sen</w:t>
      </w:r>
      <w:proofErr w:type="spellEnd"/>
      <w:r w:rsidRPr="00726D43">
        <w:rPr>
          <w:rFonts w:ascii="Arial" w:eastAsia="Courier New" w:hAnsi="Arial" w:cs="Arial"/>
          <w:b/>
          <w:color w:val="3A3A3A"/>
          <w:sz w:val="20"/>
          <w:szCs w:val="20"/>
          <w:lang w:val="en-US"/>
          <w:rPrChange w:id="535" w:author="Markus Michels" w:date="2020-03-03T18:13:00Z">
            <w:rPr>
              <w:rFonts w:ascii="Arial" w:eastAsia="Courier New" w:hAnsi="Arial" w:cs="Arial"/>
              <w:color w:val="3A3A3A"/>
              <w:sz w:val="20"/>
              <w:szCs w:val="20"/>
              <w:lang w:val="en-US"/>
            </w:rPr>
          </w:rPrChange>
        </w:rPr>
        <w:t xml:space="preserve"> </w:t>
      </w:r>
      <w:r w:rsidRPr="00726D43">
        <w:rPr>
          <w:rFonts w:ascii="Arial" w:eastAsia="Arial" w:hAnsi="Arial" w:cs="Arial"/>
          <w:b/>
          <w:color w:val="3A3A3A"/>
          <w:lang w:val="en-US"/>
          <w:rPrChange w:id="536" w:author="Markus Michels" w:date="2020-03-03T18:13:00Z">
            <w:rPr>
              <w:rFonts w:ascii="Arial" w:eastAsia="Arial" w:hAnsi="Arial" w:cs="Arial"/>
              <w:color w:val="3A3A3A"/>
              <w:lang w:val="en-US"/>
            </w:rPr>
          </w:rPrChange>
        </w:rPr>
        <w:t>array</w:t>
      </w:r>
      <w:r w:rsidRPr="004A0E56">
        <w:rPr>
          <w:rFonts w:ascii="Arial" w:eastAsia="Arial" w:hAnsi="Arial" w:cs="Arial"/>
          <w:color w:val="3A3A3A"/>
          <w:lang w:val="en-US"/>
        </w:rPr>
        <w:t xml:space="preserve"> should hold list of all sensors and states in the device. These should be objects with</w:t>
      </w:r>
      <w:r w:rsidRPr="004A0E56">
        <w:rPr>
          <w:rFonts w:ascii="Arial" w:eastAsia="Courier New" w:hAnsi="Arial" w:cs="Arial"/>
          <w:color w:val="3A3A3A"/>
          <w:sz w:val="20"/>
          <w:szCs w:val="20"/>
          <w:lang w:val="en-US"/>
        </w:rPr>
        <w:t xml:space="preserve"> </w:t>
      </w:r>
      <w:r w:rsidRPr="004A0E56">
        <w:rPr>
          <w:rFonts w:ascii="Arial" w:eastAsia="Arial" w:hAnsi="Arial" w:cs="Arial"/>
          <w:color w:val="3A3A3A"/>
          <w:lang w:val="en-US"/>
        </w:rPr>
        <w:t>structure:</w:t>
      </w:r>
    </w:p>
    <w:p w14:paraId="58893761" w14:textId="77777777" w:rsidR="00AC7728" w:rsidRPr="004A0E56" w:rsidRDefault="003231A5">
      <w:pPr>
        <w:spacing w:line="20" w:lineRule="exact"/>
        <w:rPr>
          <w:rFonts w:ascii="Arial" w:hAnsi="Arial" w:cs="Arial"/>
          <w:sz w:val="20"/>
          <w:szCs w:val="20"/>
          <w:lang w:val="en-US"/>
        </w:rPr>
      </w:pPr>
      <w:r w:rsidRPr="004A0E56">
        <w:rPr>
          <w:rFonts w:ascii="Arial" w:hAnsi="Arial" w:cs="Arial"/>
          <w:noProof/>
          <w:sz w:val="20"/>
          <w:szCs w:val="20"/>
        </w:rPr>
        <w:drawing>
          <wp:anchor distT="0" distB="0" distL="114300" distR="114300" simplePos="0" relativeHeight="251658752" behindDoc="1" locked="0" layoutInCell="0" allowOverlap="1" wp14:anchorId="6A0FDBAB" wp14:editId="7D6B170B">
            <wp:simplePos x="0" y="0"/>
            <wp:positionH relativeFrom="column">
              <wp:posOffset>-5715</wp:posOffset>
            </wp:positionH>
            <wp:positionV relativeFrom="paragraph">
              <wp:posOffset>114300</wp:posOffset>
            </wp:positionV>
            <wp:extent cx="6480175" cy="4502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6480175" cy="450215"/>
                    </a:xfrm>
                    <a:prstGeom prst="rect">
                      <a:avLst/>
                    </a:prstGeom>
                    <a:noFill/>
                  </pic:spPr>
                </pic:pic>
              </a:graphicData>
            </a:graphic>
          </wp:anchor>
        </w:drawing>
      </w:r>
    </w:p>
    <w:p w14:paraId="231E5876" w14:textId="77777777" w:rsidR="00AC7728" w:rsidRPr="004A0E56" w:rsidRDefault="00AC7728">
      <w:pPr>
        <w:spacing w:line="384" w:lineRule="exact"/>
        <w:rPr>
          <w:rFonts w:ascii="Arial" w:hAnsi="Arial" w:cs="Arial"/>
          <w:sz w:val="20"/>
          <w:szCs w:val="20"/>
          <w:lang w:val="en-US"/>
        </w:rPr>
      </w:pPr>
    </w:p>
    <w:p w14:paraId="5E3460A3" w14:textId="77777777" w:rsidR="00AC7728" w:rsidRPr="004A0E56" w:rsidRDefault="003231A5">
      <w:pPr>
        <w:ind w:left="220"/>
        <w:rPr>
          <w:rFonts w:ascii="Arial" w:hAnsi="Arial" w:cs="Arial"/>
          <w:sz w:val="20"/>
          <w:szCs w:val="20"/>
          <w:lang w:val="en-US"/>
        </w:rPr>
      </w:pPr>
      <w:r w:rsidRPr="004A0E56">
        <w:rPr>
          <w:rFonts w:ascii="Arial" w:eastAsia="Courier New" w:hAnsi="Arial" w:cs="Arial"/>
          <w:color w:val="FFFFFF"/>
          <w:sz w:val="20"/>
          <w:szCs w:val="20"/>
          <w:lang w:val="en-US"/>
        </w:rPr>
        <w:t>{"I":&lt;id&gt;, "T":&lt;type&gt;, "D":&lt;description&gt;, "R":&lt;range&gt;, "L":&lt;links&gt;}</w:t>
      </w:r>
    </w:p>
    <w:p w14:paraId="1A6C28C8" w14:textId="77777777" w:rsidR="00AC7728" w:rsidRPr="004A0E56" w:rsidRDefault="00AC7728">
      <w:pPr>
        <w:spacing w:line="200" w:lineRule="exact"/>
        <w:rPr>
          <w:rFonts w:ascii="Arial" w:hAnsi="Arial" w:cs="Arial"/>
          <w:sz w:val="20"/>
          <w:szCs w:val="20"/>
          <w:lang w:val="en-US"/>
        </w:rPr>
      </w:pPr>
    </w:p>
    <w:p w14:paraId="426532C9" w14:textId="77777777" w:rsidR="00AC7728" w:rsidRDefault="00AC7728">
      <w:pPr>
        <w:spacing w:line="319" w:lineRule="exact"/>
        <w:rPr>
          <w:ins w:id="537" w:author="Markus Michels" w:date="2020-03-03T18:14:00Z"/>
          <w:rFonts w:ascii="Arial" w:hAnsi="Arial" w:cs="Arial"/>
          <w:sz w:val="20"/>
          <w:szCs w:val="20"/>
          <w:lang w:val="en-US"/>
        </w:rPr>
      </w:pPr>
    </w:p>
    <w:p w14:paraId="7246420E" w14:textId="5CD873F6" w:rsidR="00D424B5" w:rsidRDefault="00D424B5" w:rsidP="00D424B5">
      <w:pPr>
        <w:spacing w:after="120"/>
        <w:rPr>
          <w:ins w:id="538" w:author="Markus Michels" w:date="2020-03-03T18:16:00Z"/>
          <w:rFonts w:ascii="Arial" w:eastAsia="Arial" w:hAnsi="Arial" w:cs="Arial"/>
          <w:color w:val="3A3A3A"/>
          <w:lang w:val="en-US"/>
        </w:rPr>
        <w:pPrChange w:id="539" w:author="Markus Michels" w:date="2020-03-03T18:24:00Z">
          <w:pPr/>
        </w:pPrChange>
      </w:pPr>
      <w:commentRangeStart w:id="540"/>
      <w:ins w:id="541" w:author="Markus Michels" w:date="2020-03-03T18:16:00Z">
        <w:r>
          <w:rPr>
            <w:rFonts w:ascii="Arial" w:eastAsia="Arial" w:hAnsi="Arial" w:cs="Arial"/>
            <w:color w:val="3A3A3A"/>
            <w:lang w:val="en-US"/>
          </w:rPr>
          <w:t xml:space="preserve">T field is </w:t>
        </w:r>
        <w:proofErr w:type="spellStart"/>
        <w:r>
          <w:rPr>
            <w:rFonts w:ascii="Arial" w:eastAsia="Arial" w:hAnsi="Arial" w:cs="Arial"/>
            <w:color w:val="3A3A3A"/>
            <w:lang w:val="en-US"/>
          </w:rPr>
          <w:t>mandantory</w:t>
        </w:r>
        <w:proofErr w:type="spellEnd"/>
        <w:r>
          <w:rPr>
            <w:rFonts w:ascii="Arial" w:eastAsia="Arial" w:hAnsi="Arial" w:cs="Arial"/>
            <w:color w:val="3A3A3A"/>
            <w:lang w:val="en-US"/>
          </w:rPr>
          <w:t xml:space="preserve"> and provides the type of the sensor, see below.</w:t>
        </w:r>
      </w:ins>
      <w:commentRangeEnd w:id="540"/>
      <w:ins w:id="542" w:author="Markus Michels" w:date="2020-03-03T18:28:00Z">
        <w:r>
          <w:rPr>
            <w:rStyle w:val="Kommentarzeichen"/>
          </w:rPr>
          <w:commentReference w:id="540"/>
        </w:r>
      </w:ins>
    </w:p>
    <w:p w14:paraId="34A2DA77" w14:textId="41CD7077" w:rsidR="00726D43" w:rsidRPr="00112168" w:rsidDel="00D424B5" w:rsidRDefault="00726D43" w:rsidP="00D424B5">
      <w:pPr>
        <w:spacing w:after="120"/>
        <w:rPr>
          <w:del w:id="543" w:author="Markus Michels" w:date="2020-03-03T18:24:00Z"/>
          <w:rFonts w:ascii="Arial" w:hAnsi="Arial" w:cs="Arial"/>
          <w:sz w:val="20"/>
          <w:szCs w:val="20"/>
          <w:lang w:val="en-US"/>
        </w:rPr>
        <w:pPrChange w:id="544" w:author="Markus Michels" w:date="2020-03-03T18:24:00Z">
          <w:pPr/>
        </w:pPrChange>
      </w:pPr>
      <w:commentRangeStart w:id="545"/>
      <w:r w:rsidRPr="004A0E56">
        <w:rPr>
          <w:rFonts w:ascii="Arial" w:eastAsia="Arial" w:hAnsi="Arial" w:cs="Arial"/>
          <w:color w:val="3A3A3A"/>
          <w:lang w:val="en-US"/>
        </w:rPr>
        <w:t xml:space="preserve">D field is mandatory giving </w:t>
      </w:r>
      <w:del w:id="546" w:author="Markus Michels" w:date="2020-03-03T18:15:00Z">
        <w:r w:rsidRPr="004A0E56" w:rsidDel="00D424B5">
          <w:rPr>
            <w:rFonts w:ascii="Arial" w:eastAsia="Arial" w:hAnsi="Arial" w:cs="Arial"/>
            <w:color w:val="3A3A3A"/>
            <w:lang w:val="en-US"/>
          </w:rPr>
          <w:delText>one-</w:delText>
        </w:r>
      </w:del>
      <w:del w:id="547" w:author="Markus Michels" w:date="2020-03-03T18:16:00Z">
        <w:r w:rsidRPr="004A0E56" w:rsidDel="00D424B5">
          <w:rPr>
            <w:rFonts w:ascii="Arial" w:eastAsia="Arial" w:hAnsi="Arial" w:cs="Arial"/>
            <w:color w:val="3A3A3A"/>
            <w:lang w:val="en-US"/>
          </w:rPr>
          <w:delText>word</w:delText>
        </w:r>
      </w:del>
      <w:ins w:id="548" w:author="Markus Michels" w:date="2020-03-03T18:16:00Z">
        <w:r w:rsidR="00D424B5">
          <w:rPr>
            <w:rFonts w:ascii="Arial" w:eastAsia="Arial" w:hAnsi="Arial" w:cs="Arial"/>
            <w:color w:val="3A3A3A"/>
            <w:lang w:val="en-US"/>
          </w:rPr>
          <w:t>a</w:t>
        </w:r>
      </w:ins>
      <w:r w:rsidRPr="004A0E56">
        <w:rPr>
          <w:rFonts w:ascii="Arial" w:eastAsia="Arial" w:hAnsi="Arial" w:cs="Arial"/>
          <w:color w:val="3A3A3A"/>
          <w:lang w:val="en-US"/>
        </w:rPr>
        <w:t xml:space="preserve"> </w:t>
      </w:r>
      <w:commentRangeStart w:id="549"/>
      <w:r w:rsidRPr="004A0E56">
        <w:rPr>
          <w:rFonts w:ascii="Arial" w:eastAsia="Arial" w:hAnsi="Arial" w:cs="Arial"/>
          <w:color w:val="3A3A3A"/>
          <w:lang w:val="en-US"/>
        </w:rPr>
        <w:t xml:space="preserve">description </w:t>
      </w:r>
      <w:commentRangeEnd w:id="549"/>
      <w:r w:rsidR="00A452E2">
        <w:rPr>
          <w:rStyle w:val="Kommentarzeichen"/>
        </w:rPr>
        <w:commentReference w:id="549"/>
      </w:r>
      <w:r w:rsidRPr="004A0E56">
        <w:rPr>
          <w:rFonts w:ascii="Arial" w:eastAsia="Arial" w:hAnsi="Arial" w:cs="Arial"/>
          <w:color w:val="3A3A3A"/>
          <w:lang w:val="en-US"/>
        </w:rPr>
        <w:t>of the sensor.</w:t>
      </w:r>
    </w:p>
    <w:commentRangeEnd w:id="545"/>
    <w:p w14:paraId="66A3DC92" w14:textId="77777777" w:rsidR="00726D43" w:rsidRPr="00112168" w:rsidRDefault="00D424B5" w:rsidP="00D424B5">
      <w:pPr>
        <w:spacing w:after="120"/>
        <w:rPr>
          <w:rFonts w:ascii="Arial" w:hAnsi="Arial" w:cs="Arial"/>
          <w:sz w:val="20"/>
          <w:szCs w:val="20"/>
          <w:lang w:val="en-US"/>
        </w:rPr>
        <w:pPrChange w:id="551" w:author="Markus Michels" w:date="2020-03-03T18:24:00Z">
          <w:pPr>
            <w:spacing w:line="338" w:lineRule="exact"/>
          </w:pPr>
        </w:pPrChange>
      </w:pPr>
      <w:r>
        <w:rPr>
          <w:rStyle w:val="Kommentarzeichen"/>
        </w:rPr>
        <w:commentReference w:id="545"/>
      </w:r>
    </w:p>
    <w:p w14:paraId="5FC5A14D" w14:textId="1BABD8AB" w:rsidR="00D424B5" w:rsidRPr="00112168" w:rsidDel="00D424B5" w:rsidRDefault="00D424B5" w:rsidP="00D424B5">
      <w:pPr>
        <w:spacing w:after="120"/>
        <w:rPr>
          <w:del w:id="552" w:author="Markus Michels" w:date="2020-03-03T18:23:00Z"/>
          <w:moveTo w:id="553" w:author="Markus Michels" w:date="2020-03-03T18:16:00Z"/>
          <w:rFonts w:ascii="Arial" w:hAnsi="Arial" w:cs="Arial"/>
          <w:sz w:val="20"/>
          <w:szCs w:val="20"/>
          <w:lang w:val="en-US"/>
        </w:rPr>
        <w:pPrChange w:id="554" w:author="Markus Michels" w:date="2020-03-03T18:24:00Z">
          <w:pPr>
            <w:spacing w:line="408" w:lineRule="auto"/>
          </w:pPr>
        </w:pPrChange>
      </w:pPr>
      <w:moveToRangeStart w:id="555" w:author="Markus Michels" w:date="2020-03-03T18:16:00Z" w:name="move34151823"/>
      <w:moveTo w:id="556" w:author="Markus Michels" w:date="2020-03-03T18:16:00Z">
        <w:del w:id="557" w:author="Markus Michels" w:date="2020-03-03T18:23:00Z">
          <w:r w:rsidRPr="004A0E56" w:rsidDel="00D424B5">
            <w:rPr>
              <w:rFonts w:ascii="Arial" w:eastAsia="Arial" w:hAnsi="Arial" w:cs="Arial"/>
              <w:color w:val="3A3A3A"/>
              <w:lang w:val="en-US"/>
            </w:rPr>
            <w:delText xml:space="preserve">R filed is range description, optional, in text form either "from/to" value or in form </w:delText>
          </w:r>
          <w:r w:rsidRPr="00112168" w:rsidDel="00D424B5">
            <w:rPr>
              <w:rFonts w:ascii="Arial" w:eastAsia="Courier New" w:hAnsi="Arial" w:cs="Arial"/>
              <w:color w:val="3A3A3A"/>
              <w:sz w:val="19"/>
              <w:szCs w:val="19"/>
              <w:lang w:val="en-US"/>
            </w:rPr>
            <w:delText>&lt;I|U&gt;&lt;8|16|32&gt;</w:delText>
          </w:r>
          <w:r w:rsidRPr="004A0E56" w:rsidDel="00D424B5">
            <w:rPr>
              <w:rFonts w:ascii="Arial" w:eastAsia="Arial" w:hAnsi="Arial" w:cs="Arial"/>
              <w:color w:val="3A3A3A"/>
              <w:lang w:val="en-US"/>
            </w:rPr>
            <w:delText xml:space="preserve"> showing expected s</w:delText>
          </w:r>
          <w:r w:rsidRPr="00300210" w:rsidDel="00D424B5">
            <w:rPr>
              <w:rFonts w:ascii="Arial" w:eastAsia="Courier New" w:hAnsi="Arial" w:cs="Arial"/>
              <w:color w:val="3A3A3A"/>
              <w:sz w:val="19"/>
              <w:szCs w:val="19"/>
              <w:lang w:val="en-US"/>
            </w:rPr>
            <w:delText>i</w:delText>
          </w:r>
          <w:r w:rsidRPr="004A0E56" w:rsidDel="00D424B5">
            <w:rPr>
              <w:rFonts w:ascii="Arial" w:eastAsia="Arial" w:hAnsi="Arial" w:cs="Arial"/>
              <w:color w:val="3A3A3A"/>
              <w:lang w:val="en-US"/>
            </w:rPr>
            <w:delText xml:space="preserve">gned or </w:delText>
          </w:r>
          <w:r w:rsidRPr="00112168" w:rsidDel="00D424B5">
            <w:rPr>
              <w:rFonts w:ascii="Arial" w:eastAsia="Courier New" w:hAnsi="Arial" w:cs="Arial"/>
              <w:color w:val="3A3A3A"/>
              <w:sz w:val="19"/>
              <w:szCs w:val="19"/>
              <w:lang w:val="en-US"/>
            </w:rPr>
            <w:delText>U</w:delText>
          </w:r>
          <w:r w:rsidRPr="004A0E56" w:rsidDel="00D424B5">
            <w:rPr>
              <w:rFonts w:ascii="Arial" w:eastAsia="Arial" w:hAnsi="Arial" w:cs="Arial"/>
              <w:color w:val="3A3A3A"/>
              <w:lang w:val="en-US"/>
            </w:rPr>
            <w:delText>nsigned integer size</w:delText>
          </w:r>
        </w:del>
      </w:moveTo>
    </w:p>
    <w:moveToRangeEnd w:id="555"/>
    <w:p w14:paraId="3751C8F9" w14:textId="2E266999" w:rsidR="00726D43" w:rsidRPr="00112168" w:rsidDel="00D424B5" w:rsidRDefault="00726D43" w:rsidP="00D424B5">
      <w:pPr>
        <w:spacing w:after="120"/>
        <w:ind w:right="440"/>
        <w:rPr>
          <w:del w:id="558" w:author="Markus Michels" w:date="2020-03-03T18:24:00Z"/>
          <w:rFonts w:ascii="Arial" w:hAnsi="Arial" w:cs="Arial"/>
          <w:sz w:val="20"/>
          <w:szCs w:val="20"/>
          <w:lang w:val="en-US"/>
        </w:rPr>
        <w:pPrChange w:id="559" w:author="Markus Michels" w:date="2020-03-03T18:24:00Z">
          <w:pPr>
            <w:spacing w:line="371" w:lineRule="auto"/>
            <w:ind w:right="440"/>
          </w:pPr>
        </w:pPrChange>
      </w:pPr>
      <w:r w:rsidRPr="004A0E56">
        <w:rPr>
          <w:rFonts w:ascii="Arial" w:eastAsia="Arial" w:hAnsi="Arial" w:cs="Arial"/>
          <w:color w:val="3A3A3A"/>
          <w:lang w:val="en-US"/>
        </w:rPr>
        <w:t xml:space="preserve">L field is mandatory array of </w:t>
      </w:r>
      <w:proofErr w:type="spellStart"/>
      <w:r w:rsidRPr="004A0E56">
        <w:rPr>
          <w:rFonts w:ascii="Arial" w:eastAsia="Arial" w:hAnsi="Arial" w:cs="Arial"/>
          <w:color w:val="3A3A3A"/>
          <w:lang w:val="en-US"/>
        </w:rPr>
        <w:t>int</w:t>
      </w:r>
      <w:proofErr w:type="spellEnd"/>
      <w:r w:rsidRPr="004A0E56">
        <w:rPr>
          <w:rFonts w:ascii="Arial" w:eastAsia="Arial" w:hAnsi="Arial" w:cs="Arial"/>
          <w:color w:val="3A3A3A"/>
          <w:lang w:val="en-US"/>
        </w:rPr>
        <w:t xml:space="preserve"> or single integer with </w:t>
      </w:r>
      <w:r>
        <w:rPr>
          <w:rFonts w:ascii="Arial" w:eastAsia="Arial" w:hAnsi="Arial" w:cs="Arial"/>
          <w:color w:val="3A3A3A"/>
          <w:lang w:val="en-US"/>
        </w:rPr>
        <w:t>IDs</w:t>
      </w:r>
      <w:r w:rsidRPr="004A0E56">
        <w:rPr>
          <w:rFonts w:ascii="Arial" w:eastAsia="Arial" w:hAnsi="Arial" w:cs="Arial"/>
          <w:color w:val="3A3A3A"/>
          <w:lang w:val="en-US"/>
        </w:rPr>
        <w:t xml:space="preserve"> of device blocks to which this sensor</w:t>
      </w:r>
      <w:ins w:id="560" w:author="Markus Michels" w:date="2020-03-03T18:24:00Z">
        <w:r w:rsidR="00D424B5">
          <w:rPr>
            <w:rFonts w:ascii="Arial" w:eastAsia="Arial" w:hAnsi="Arial" w:cs="Arial"/>
            <w:color w:val="3A3A3A"/>
            <w:lang w:val="en-US"/>
          </w:rPr>
          <w:t xml:space="preserve"> </w:t>
        </w:r>
      </w:ins>
      <w:del w:id="561" w:author="Markus Michels" w:date="2020-03-03T18:24:00Z">
        <w:r w:rsidRPr="004A0E56" w:rsidDel="00D424B5">
          <w:rPr>
            <w:rFonts w:ascii="Arial" w:eastAsia="Arial" w:hAnsi="Arial" w:cs="Arial"/>
            <w:color w:val="3A3A3A"/>
            <w:lang w:val="en-US"/>
          </w:rPr>
          <w:delText xml:space="preserve"> </w:delText>
        </w:r>
      </w:del>
      <w:r w:rsidRPr="004A0E56">
        <w:rPr>
          <w:rFonts w:ascii="Arial" w:eastAsia="Arial" w:hAnsi="Arial" w:cs="Arial"/>
          <w:color w:val="3A3A3A"/>
          <w:lang w:val="en-US"/>
        </w:rPr>
        <w:t>relates (you can have two relays with single power meter).</w:t>
      </w:r>
    </w:p>
    <w:p w14:paraId="3F3A4FF2" w14:textId="77777777" w:rsidR="00D424B5" w:rsidRDefault="00D424B5" w:rsidP="00D424B5">
      <w:pPr>
        <w:spacing w:after="120"/>
        <w:ind w:right="440"/>
        <w:rPr>
          <w:ins w:id="562" w:author="Markus Michels" w:date="2020-03-03T18:23:00Z"/>
          <w:rFonts w:ascii="Arial" w:eastAsia="Arial" w:hAnsi="Arial" w:cs="Arial"/>
          <w:color w:val="3A3A3A"/>
          <w:lang w:val="en-US"/>
        </w:rPr>
        <w:pPrChange w:id="563" w:author="Markus Michels" w:date="2020-03-03T18:24:00Z">
          <w:pPr>
            <w:spacing w:line="408" w:lineRule="auto"/>
          </w:pPr>
        </w:pPrChange>
      </w:pPr>
    </w:p>
    <w:p w14:paraId="09CF2D48" w14:textId="77777777" w:rsidR="00D424B5" w:rsidRPr="00112168" w:rsidRDefault="00D424B5" w:rsidP="00D424B5">
      <w:pPr>
        <w:spacing w:after="120"/>
        <w:rPr>
          <w:ins w:id="564" w:author="Markus Michels" w:date="2020-03-03T18:23:00Z"/>
          <w:rFonts w:ascii="Arial" w:hAnsi="Arial" w:cs="Arial"/>
          <w:sz w:val="20"/>
          <w:szCs w:val="20"/>
          <w:lang w:val="en-US"/>
        </w:rPr>
        <w:pPrChange w:id="565" w:author="Markus Michels" w:date="2020-03-03T18:24:00Z">
          <w:pPr>
            <w:spacing w:line="408" w:lineRule="auto"/>
          </w:pPr>
        </w:pPrChange>
      </w:pPr>
      <w:commentRangeStart w:id="566"/>
      <w:ins w:id="567" w:author="Markus Michels" w:date="2020-03-03T18:23:00Z">
        <w:r w:rsidRPr="004A0E56">
          <w:rPr>
            <w:rFonts w:ascii="Arial" w:eastAsia="Arial" w:hAnsi="Arial" w:cs="Arial"/>
            <w:color w:val="3A3A3A"/>
            <w:lang w:val="en-US"/>
          </w:rPr>
          <w:t xml:space="preserve">R </w:t>
        </w:r>
        <w:r>
          <w:rPr>
            <w:rFonts w:ascii="Arial" w:eastAsia="Arial" w:hAnsi="Arial" w:cs="Arial"/>
            <w:color w:val="3A3A3A"/>
            <w:lang w:val="en-US"/>
          </w:rPr>
          <w:t xml:space="preserve">is an optional </w:t>
        </w:r>
        <w:del w:id="568" w:author="Markus Michels" w:date="2020-03-03T18:23:00Z">
          <w:r w:rsidRPr="004A0E56" w:rsidDel="00D424B5">
            <w:rPr>
              <w:rFonts w:ascii="Arial" w:eastAsia="Arial" w:hAnsi="Arial" w:cs="Arial"/>
              <w:color w:val="3A3A3A"/>
              <w:lang w:val="en-US"/>
            </w:rPr>
            <w:delText>filed</w:delText>
          </w:r>
        </w:del>
        <w:r>
          <w:rPr>
            <w:rFonts w:ascii="Arial" w:eastAsia="Arial" w:hAnsi="Arial" w:cs="Arial"/>
            <w:color w:val="3A3A3A"/>
            <w:lang w:val="en-US"/>
          </w:rPr>
          <w:t>describing the value range</w:t>
        </w:r>
        <w:del w:id="569" w:author="Markus Michels" w:date="2020-03-03T18:23:00Z">
          <w:r w:rsidRPr="004A0E56" w:rsidDel="00D424B5">
            <w:rPr>
              <w:rFonts w:ascii="Arial" w:eastAsia="Arial" w:hAnsi="Arial" w:cs="Arial"/>
              <w:color w:val="3A3A3A"/>
              <w:lang w:val="en-US"/>
            </w:rPr>
            <w:delText xml:space="preserve"> is range description, optional,</w:delText>
          </w:r>
        </w:del>
        <w:r w:rsidRPr="004A0E56">
          <w:rPr>
            <w:rFonts w:ascii="Arial" w:eastAsia="Arial" w:hAnsi="Arial" w:cs="Arial"/>
            <w:color w:val="3A3A3A"/>
            <w:lang w:val="en-US"/>
          </w:rPr>
          <w:t xml:space="preserve"> in text form either "from/to" value or in form </w:t>
        </w:r>
        <w:r w:rsidRPr="00112168">
          <w:rPr>
            <w:rFonts w:ascii="Arial" w:eastAsia="Courier New" w:hAnsi="Arial" w:cs="Arial"/>
            <w:color w:val="3A3A3A"/>
            <w:sz w:val="19"/>
            <w:szCs w:val="19"/>
            <w:lang w:val="en-US"/>
          </w:rPr>
          <w:t>&lt;I|U&gt;&lt;8|16|32&gt;</w:t>
        </w:r>
        <w:r w:rsidRPr="004A0E56">
          <w:rPr>
            <w:rFonts w:ascii="Arial" w:eastAsia="Arial" w:hAnsi="Arial" w:cs="Arial"/>
            <w:color w:val="3A3A3A"/>
            <w:lang w:val="en-US"/>
          </w:rPr>
          <w:t xml:space="preserve"> showing expected s</w:t>
        </w:r>
        <w:r w:rsidRPr="00300210">
          <w:rPr>
            <w:rFonts w:ascii="Arial" w:eastAsia="Courier New" w:hAnsi="Arial" w:cs="Arial"/>
            <w:color w:val="3A3A3A"/>
            <w:sz w:val="19"/>
            <w:szCs w:val="19"/>
            <w:lang w:val="en-US"/>
          </w:rPr>
          <w:t>i</w:t>
        </w:r>
        <w:r w:rsidRPr="004A0E56">
          <w:rPr>
            <w:rFonts w:ascii="Arial" w:eastAsia="Arial" w:hAnsi="Arial" w:cs="Arial"/>
            <w:color w:val="3A3A3A"/>
            <w:lang w:val="en-US"/>
          </w:rPr>
          <w:t xml:space="preserve">gned or </w:t>
        </w:r>
        <w:r w:rsidRPr="00112168">
          <w:rPr>
            <w:rFonts w:ascii="Arial" w:eastAsia="Courier New" w:hAnsi="Arial" w:cs="Arial"/>
            <w:color w:val="3A3A3A"/>
            <w:sz w:val="19"/>
            <w:szCs w:val="19"/>
            <w:lang w:val="en-US"/>
          </w:rPr>
          <w:t>U</w:t>
        </w:r>
        <w:r w:rsidRPr="004A0E56">
          <w:rPr>
            <w:rFonts w:ascii="Arial" w:eastAsia="Arial" w:hAnsi="Arial" w:cs="Arial"/>
            <w:color w:val="3A3A3A"/>
            <w:lang w:val="en-US"/>
          </w:rPr>
          <w:t>nsigned integer size</w:t>
        </w:r>
      </w:ins>
      <w:commentRangeEnd w:id="566"/>
      <w:ins w:id="570" w:author="Markus Michels" w:date="2020-03-03T18:26:00Z">
        <w:r>
          <w:rPr>
            <w:rStyle w:val="Kommentarzeichen"/>
          </w:rPr>
          <w:commentReference w:id="566"/>
        </w:r>
      </w:ins>
    </w:p>
    <w:p w14:paraId="5797BC91" w14:textId="77777777" w:rsidR="00726D43" w:rsidRPr="00112168" w:rsidRDefault="00726D43" w:rsidP="00726D43">
      <w:pPr>
        <w:spacing w:line="154" w:lineRule="exact"/>
        <w:rPr>
          <w:rFonts w:ascii="Arial" w:hAnsi="Arial" w:cs="Arial"/>
          <w:sz w:val="20"/>
          <w:szCs w:val="20"/>
          <w:lang w:val="en-US"/>
        </w:rPr>
      </w:pPr>
    </w:p>
    <w:p w14:paraId="7329E4C8" w14:textId="2FE60634" w:rsidR="00726D43" w:rsidRPr="00112168" w:rsidDel="00D424B5" w:rsidRDefault="00726D43" w:rsidP="00726D43">
      <w:pPr>
        <w:spacing w:line="408" w:lineRule="auto"/>
        <w:rPr>
          <w:moveFrom w:id="571" w:author="Markus Michels" w:date="2020-03-03T18:16:00Z"/>
          <w:rFonts w:ascii="Arial" w:hAnsi="Arial" w:cs="Arial"/>
          <w:sz w:val="20"/>
          <w:szCs w:val="20"/>
          <w:lang w:val="en-US"/>
        </w:rPr>
      </w:pPr>
      <w:moveFromRangeStart w:id="572" w:author="Markus Michels" w:date="2020-03-03T18:16:00Z" w:name="move34151823"/>
      <w:moveFrom w:id="573" w:author="Markus Michels" w:date="2020-03-03T18:16:00Z">
        <w:r w:rsidRPr="004A0E56" w:rsidDel="00D424B5">
          <w:rPr>
            <w:rFonts w:ascii="Arial" w:eastAsia="Arial" w:hAnsi="Arial" w:cs="Arial"/>
            <w:color w:val="3A3A3A"/>
            <w:lang w:val="en-US"/>
          </w:rPr>
          <w:t xml:space="preserve">R filed is range description, optional, in text form either "from/to" value or in form </w:t>
        </w:r>
        <w:r w:rsidRPr="00112168" w:rsidDel="00D424B5">
          <w:rPr>
            <w:rFonts w:ascii="Arial" w:eastAsia="Courier New" w:hAnsi="Arial" w:cs="Arial"/>
            <w:color w:val="3A3A3A"/>
            <w:sz w:val="19"/>
            <w:szCs w:val="19"/>
            <w:lang w:val="en-US"/>
          </w:rPr>
          <w:t>&lt;I|U&gt;&lt;8|16|32&gt;</w:t>
        </w:r>
        <w:r w:rsidRPr="004A0E56" w:rsidDel="00D424B5">
          <w:rPr>
            <w:rFonts w:ascii="Arial" w:eastAsia="Arial" w:hAnsi="Arial" w:cs="Arial"/>
            <w:color w:val="3A3A3A"/>
            <w:lang w:val="en-US"/>
          </w:rPr>
          <w:t xml:space="preserve"> showing expected s</w:t>
        </w:r>
        <w:r w:rsidRPr="00300210" w:rsidDel="00D424B5">
          <w:rPr>
            <w:rFonts w:ascii="Arial" w:eastAsia="Courier New" w:hAnsi="Arial" w:cs="Arial"/>
            <w:color w:val="3A3A3A"/>
            <w:sz w:val="19"/>
            <w:szCs w:val="19"/>
            <w:lang w:val="en-US"/>
          </w:rPr>
          <w:t>i</w:t>
        </w:r>
        <w:r w:rsidRPr="004A0E56" w:rsidDel="00D424B5">
          <w:rPr>
            <w:rFonts w:ascii="Arial" w:eastAsia="Arial" w:hAnsi="Arial" w:cs="Arial"/>
            <w:color w:val="3A3A3A"/>
            <w:lang w:val="en-US"/>
          </w:rPr>
          <w:t xml:space="preserve">gned or </w:t>
        </w:r>
        <w:r w:rsidRPr="00112168" w:rsidDel="00D424B5">
          <w:rPr>
            <w:rFonts w:ascii="Arial" w:eastAsia="Courier New" w:hAnsi="Arial" w:cs="Arial"/>
            <w:color w:val="3A3A3A"/>
            <w:sz w:val="19"/>
            <w:szCs w:val="19"/>
            <w:lang w:val="en-US"/>
          </w:rPr>
          <w:t>U</w:t>
        </w:r>
        <w:r w:rsidRPr="004A0E56" w:rsidDel="00D424B5">
          <w:rPr>
            <w:rFonts w:ascii="Arial" w:eastAsia="Arial" w:hAnsi="Arial" w:cs="Arial"/>
            <w:color w:val="3A3A3A"/>
            <w:lang w:val="en-US"/>
          </w:rPr>
          <w:t>nsigned integer size</w:t>
        </w:r>
      </w:moveFrom>
    </w:p>
    <w:moveFromRangeEnd w:id="572"/>
    <w:p w14:paraId="36406C01" w14:textId="77777777" w:rsidR="00726D43" w:rsidRPr="004A0E56" w:rsidRDefault="00726D43">
      <w:pPr>
        <w:spacing w:line="319" w:lineRule="exact"/>
        <w:rPr>
          <w:rFonts w:ascii="Arial" w:hAnsi="Arial" w:cs="Arial"/>
          <w:sz w:val="20"/>
          <w:szCs w:val="20"/>
          <w:lang w:val="en-US"/>
        </w:rPr>
      </w:pPr>
    </w:p>
    <w:p w14:paraId="3F5A105A" w14:textId="202CC73F" w:rsidR="00AC7728" w:rsidRPr="00726D43" w:rsidRDefault="003231A5">
      <w:pPr>
        <w:rPr>
          <w:rFonts w:ascii="Arial" w:hAnsi="Arial" w:cs="Arial"/>
          <w:b/>
          <w:sz w:val="20"/>
          <w:szCs w:val="20"/>
          <w:lang w:val="en-US"/>
          <w:rPrChange w:id="574" w:author="Markus Michels" w:date="2020-03-03T18:14:00Z">
            <w:rPr>
              <w:rFonts w:ascii="Arial" w:hAnsi="Arial" w:cs="Arial"/>
              <w:sz w:val="20"/>
              <w:szCs w:val="20"/>
              <w:lang w:val="en-US"/>
            </w:rPr>
          </w:rPrChange>
        </w:rPr>
      </w:pPr>
      <w:del w:id="575" w:author="Markus Michels" w:date="2020-03-03T18:14:00Z">
        <w:r w:rsidRPr="00726D43" w:rsidDel="00726D43">
          <w:rPr>
            <w:rFonts w:ascii="Arial" w:eastAsia="Arial" w:hAnsi="Arial" w:cs="Arial"/>
            <w:b/>
            <w:color w:val="3A3A3A"/>
            <w:lang w:val="en-US"/>
            <w:rPrChange w:id="576" w:author="Markus Michels" w:date="2020-03-03T18:14:00Z">
              <w:rPr>
                <w:rFonts w:ascii="Arial" w:eastAsia="Arial" w:hAnsi="Arial" w:cs="Arial"/>
                <w:color w:val="3A3A3A"/>
                <w:lang w:val="en-US"/>
              </w:rPr>
            </w:rPrChange>
          </w:rPr>
          <w:delText xml:space="preserve">supported </w:delText>
        </w:r>
      </w:del>
      <w:ins w:id="577" w:author="Markus Michels" w:date="2020-03-03T18:14:00Z">
        <w:r w:rsidR="00726D43" w:rsidRPr="00726D43">
          <w:rPr>
            <w:rFonts w:ascii="Arial" w:eastAsia="Arial" w:hAnsi="Arial" w:cs="Arial"/>
            <w:b/>
            <w:color w:val="3A3A3A"/>
            <w:lang w:val="en-US"/>
            <w:rPrChange w:id="578" w:author="Markus Michels" w:date="2020-03-03T18:14:00Z">
              <w:rPr>
                <w:rFonts w:ascii="Arial" w:eastAsia="Arial" w:hAnsi="Arial" w:cs="Arial"/>
                <w:color w:val="3A3A3A"/>
                <w:lang w:val="en-US"/>
              </w:rPr>
            </w:rPrChange>
          </w:rPr>
          <w:t>S</w:t>
        </w:r>
        <w:r w:rsidR="00726D43" w:rsidRPr="00726D43">
          <w:rPr>
            <w:rFonts w:ascii="Arial" w:eastAsia="Arial" w:hAnsi="Arial" w:cs="Arial"/>
            <w:b/>
            <w:color w:val="3A3A3A"/>
            <w:lang w:val="en-US"/>
            <w:rPrChange w:id="579" w:author="Markus Michels" w:date="2020-03-03T18:14:00Z">
              <w:rPr>
                <w:rFonts w:ascii="Arial" w:eastAsia="Arial" w:hAnsi="Arial" w:cs="Arial"/>
                <w:color w:val="3A3A3A"/>
                <w:lang w:val="en-US"/>
              </w:rPr>
            </w:rPrChange>
          </w:rPr>
          <w:t xml:space="preserve">upported </w:t>
        </w:r>
      </w:ins>
      <w:r w:rsidRPr="00726D43">
        <w:rPr>
          <w:rFonts w:ascii="Arial" w:eastAsia="Arial" w:hAnsi="Arial" w:cs="Arial"/>
          <w:b/>
          <w:color w:val="3A3A3A"/>
          <w:lang w:val="en-US"/>
          <w:rPrChange w:id="580" w:author="Markus Michels" w:date="2020-03-03T18:14:00Z">
            <w:rPr>
              <w:rFonts w:ascii="Arial" w:eastAsia="Arial" w:hAnsi="Arial" w:cs="Arial"/>
              <w:color w:val="3A3A3A"/>
              <w:lang w:val="en-US"/>
            </w:rPr>
          </w:rPrChange>
        </w:rPr>
        <w:t>sensor types:</w:t>
      </w:r>
    </w:p>
    <w:p w14:paraId="7D322389" w14:textId="77777777" w:rsidR="00AC7728" w:rsidRPr="004A0E56" w:rsidRDefault="00AC7728">
      <w:pPr>
        <w:spacing w:line="340" w:lineRule="exact"/>
        <w:rPr>
          <w:ins w:id="581" w:author="Markus Michels" w:date="2020-03-02T18:11:00Z"/>
          <w:rFonts w:ascii="Arial" w:hAnsi="Arial" w:cs="Arial"/>
          <w:sz w:val="20"/>
          <w:szCs w:val="20"/>
          <w:lang w:val="en-US"/>
        </w:rPr>
      </w:pPr>
    </w:p>
    <w:tbl>
      <w:tblPr>
        <w:tblStyle w:val="Tabellenraster"/>
        <w:tblW w:w="10148" w:type="dxa"/>
        <w:tblInd w:w="108" w:type="dxa"/>
        <w:tblLook w:val="04A0" w:firstRow="1" w:lastRow="0" w:firstColumn="1" w:lastColumn="0" w:noHBand="0" w:noVBand="1"/>
        <w:tblPrChange w:id="582" w:author="Markus Michels" w:date="2020-03-02T18:52:00Z">
          <w:tblPr>
            <w:tblStyle w:val="Tabellenraster"/>
            <w:tblW w:w="10148" w:type="dxa"/>
            <w:tblInd w:w="108" w:type="dxa"/>
            <w:tblLook w:val="04A0" w:firstRow="1" w:lastRow="0" w:firstColumn="1" w:lastColumn="0" w:noHBand="0" w:noVBand="1"/>
          </w:tblPr>
        </w:tblPrChange>
      </w:tblPr>
      <w:tblGrid>
        <w:gridCol w:w="1418"/>
        <w:gridCol w:w="1236"/>
        <w:gridCol w:w="2489"/>
        <w:gridCol w:w="1501"/>
        <w:gridCol w:w="3504"/>
        <w:tblGridChange w:id="583">
          <w:tblGrid>
            <w:gridCol w:w="113"/>
            <w:gridCol w:w="828"/>
            <w:gridCol w:w="126"/>
            <w:gridCol w:w="464"/>
            <w:gridCol w:w="649"/>
            <w:gridCol w:w="134"/>
            <w:gridCol w:w="453"/>
            <w:gridCol w:w="2142"/>
            <w:gridCol w:w="220"/>
            <w:gridCol w:w="127"/>
            <w:gridCol w:w="1090"/>
            <w:gridCol w:w="106"/>
            <w:gridCol w:w="305"/>
            <w:gridCol w:w="3391"/>
            <w:gridCol w:w="113"/>
          </w:tblGrid>
        </w:tblGridChange>
      </w:tblGrid>
      <w:tr w:rsidR="00D5184A" w:rsidRPr="00602E4E" w14:paraId="2838C430" w14:textId="77777777" w:rsidTr="00602E4E">
        <w:trPr>
          <w:ins w:id="584" w:author="Markus Michels" w:date="2020-03-02T18:12:00Z"/>
          <w:trPrChange w:id="585" w:author="Markus Michels" w:date="2020-03-02T18:52:00Z">
            <w:trPr>
              <w:gridAfter w:val="0"/>
            </w:trPr>
          </w:trPrChange>
        </w:trPr>
        <w:tc>
          <w:tcPr>
            <w:tcW w:w="1147" w:type="dxa"/>
            <w:tcPrChange w:id="586" w:author="Markus Michels" w:date="2020-03-02T18:52:00Z">
              <w:tcPr>
                <w:tcW w:w="941" w:type="dxa"/>
                <w:gridSpan w:val="3"/>
              </w:tcPr>
            </w:tcPrChange>
          </w:tcPr>
          <w:p w14:paraId="078A2C9E" w14:textId="77777777" w:rsidR="00F80CF0" w:rsidRPr="00602E4E" w:rsidRDefault="00F80CF0">
            <w:pPr>
              <w:spacing w:line="340" w:lineRule="exact"/>
              <w:rPr>
                <w:ins w:id="587" w:author="Markus Michels" w:date="2020-03-02T18:12:00Z"/>
                <w:rFonts w:ascii="Arial" w:hAnsi="Arial" w:cs="Arial"/>
                <w:b/>
                <w:sz w:val="18"/>
                <w:szCs w:val="18"/>
                <w:lang w:val="en-US"/>
                <w:rPrChange w:id="588" w:author="Markus Michels" w:date="2020-03-02T19:02:00Z">
                  <w:rPr>
                    <w:ins w:id="589" w:author="Markus Michels" w:date="2020-03-02T18:12:00Z"/>
                    <w:rFonts w:ascii="Arial" w:hAnsi="Arial" w:cs="Arial"/>
                    <w:b/>
                    <w:sz w:val="20"/>
                    <w:szCs w:val="20"/>
                    <w:lang w:val="en-US"/>
                  </w:rPr>
                </w:rPrChange>
              </w:rPr>
            </w:pPr>
            <w:ins w:id="590" w:author="Markus Michels" w:date="2020-03-02T18:12:00Z">
              <w:r w:rsidRPr="00602E4E">
                <w:rPr>
                  <w:rFonts w:ascii="Arial" w:hAnsi="Arial" w:cs="Arial"/>
                  <w:b/>
                  <w:sz w:val="18"/>
                  <w:szCs w:val="18"/>
                  <w:lang w:val="en-US"/>
                  <w:rPrChange w:id="591" w:author="Markus Michels" w:date="2020-03-02T19:02:00Z">
                    <w:rPr>
                      <w:rFonts w:ascii="Arial" w:hAnsi="Arial" w:cs="Arial"/>
                      <w:b/>
                      <w:sz w:val="20"/>
                      <w:szCs w:val="20"/>
                      <w:lang w:val="en-US"/>
                    </w:rPr>
                  </w:rPrChange>
                </w:rPr>
                <w:t>&lt;type&gt;</w:t>
              </w:r>
            </w:ins>
          </w:p>
        </w:tc>
        <w:tc>
          <w:tcPr>
            <w:tcW w:w="1244" w:type="dxa"/>
            <w:tcPrChange w:id="592" w:author="Markus Michels" w:date="2020-03-02T18:52:00Z">
              <w:tcPr>
                <w:tcW w:w="1239" w:type="dxa"/>
                <w:gridSpan w:val="3"/>
              </w:tcPr>
            </w:tcPrChange>
          </w:tcPr>
          <w:p w14:paraId="5ADE67F6" w14:textId="77777777" w:rsidR="00F80CF0" w:rsidRPr="00602E4E" w:rsidRDefault="00F80CF0">
            <w:pPr>
              <w:spacing w:line="340" w:lineRule="exact"/>
              <w:rPr>
                <w:ins w:id="593" w:author="Markus Michels" w:date="2020-03-02T18:12:00Z"/>
                <w:rFonts w:ascii="Arial" w:hAnsi="Arial" w:cs="Arial"/>
                <w:b/>
                <w:sz w:val="18"/>
                <w:szCs w:val="18"/>
                <w:lang w:val="en-US"/>
                <w:rPrChange w:id="594" w:author="Markus Michels" w:date="2020-03-02T19:02:00Z">
                  <w:rPr>
                    <w:ins w:id="595" w:author="Markus Michels" w:date="2020-03-02T18:12:00Z"/>
                    <w:rFonts w:ascii="Arial" w:hAnsi="Arial" w:cs="Arial"/>
                    <w:b/>
                    <w:sz w:val="20"/>
                    <w:szCs w:val="20"/>
                    <w:lang w:val="en-US"/>
                  </w:rPr>
                </w:rPrChange>
              </w:rPr>
            </w:pPr>
          </w:p>
        </w:tc>
        <w:tc>
          <w:tcPr>
            <w:tcW w:w="2569" w:type="dxa"/>
            <w:tcPrChange w:id="596" w:author="Markus Michels" w:date="2020-03-02T18:52:00Z">
              <w:tcPr>
                <w:tcW w:w="2640" w:type="dxa"/>
                <w:gridSpan w:val="2"/>
              </w:tcPr>
            </w:tcPrChange>
          </w:tcPr>
          <w:p w14:paraId="21473BE9" w14:textId="77777777" w:rsidR="00F80CF0" w:rsidRPr="00602E4E" w:rsidRDefault="00F80CF0">
            <w:pPr>
              <w:spacing w:line="340" w:lineRule="exact"/>
              <w:rPr>
                <w:ins w:id="597" w:author="Markus Michels" w:date="2020-03-02T18:13:00Z"/>
                <w:rFonts w:ascii="Arial" w:hAnsi="Arial" w:cs="Arial"/>
                <w:b/>
                <w:sz w:val="18"/>
                <w:szCs w:val="18"/>
                <w:lang w:val="en-US"/>
                <w:rPrChange w:id="598" w:author="Markus Michels" w:date="2020-03-02T19:02:00Z">
                  <w:rPr>
                    <w:ins w:id="599" w:author="Markus Michels" w:date="2020-03-02T18:13:00Z"/>
                    <w:rFonts w:ascii="Arial" w:hAnsi="Arial" w:cs="Arial"/>
                    <w:b/>
                    <w:sz w:val="20"/>
                    <w:szCs w:val="20"/>
                    <w:lang w:val="en-US"/>
                  </w:rPr>
                </w:rPrChange>
              </w:rPr>
            </w:pPr>
            <w:ins w:id="600" w:author="Markus Michels" w:date="2020-03-02T18:13:00Z">
              <w:r w:rsidRPr="00602E4E">
                <w:rPr>
                  <w:rFonts w:ascii="Arial" w:hAnsi="Arial" w:cs="Arial"/>
                  <w:b/>
                  <w:sz w:val="18"/>
                  <w:szCs w:val="18"/>
                  <w:lang w:val="en-US"/>
                  <w:rPrChange w:id="601" w:author="Markus Michels" w:date="2020-03-02T19:02:00Z">
                    <w:rPr>
                      <w:rFonts w:ascii="Arial" w:hAnsi="Arial" w:cs="Arial"/>
                      <w:b/>
                      <w:sz w:val="20"/>
                      <w:szCs w:val="20"/>
                      <w:lang w:val="en-US"/>
                    </w:rPr>
                  </w:rPrChange>
                </w:rPr>
                <w:t>&lt;description&gt;</w:t>
              </w:r>
            </w:ins>
          </w:p>
        </w:tc>
        <w:tc>
          <w:tcPr>
            <w:tcW w:w="1534" w:type="dxa"/>
            <w:tcPrChange w:id="602" w:author="Markus Michels" w:date="2020-03-02T18:52:00Z">
              <w:tcPr>
                <w:tcW w:w="1559" w:type="dxa"/>
                <w:gridSpan w:val="4"/>
              </w:tcPr>
            </w:tcPrChange>
          </w:tcPr>
          <w:p w14:paraId="44D21091" w14:textId="77777777" w:rsidR="00F80CF0" w:rsidRPr="00602E4E" w:rsidRDefault="00F80CF0">
            <w:pPr>
              <w:spacing w:line="340" w:lineRule="exact"/>
              <w:rPr>
                <w:ins w:id="603" w:author="Markus Michels" w:date="2020-03-02T18:14:00Z"/>
                <w:rFonts w:ascii="Arial" w:hAnsi="Arial" w:cs="Arial"/>
                <w:b/>
                <w:sz w:val="18"/>
                <w:szCs w:val="18"/>
                <w:lang w:val="en-US"/>
                <w:rPrChange w:id="604" w:author="Markus Michels" w:date="2020-03-02T19:02:00Z">
                  <w:rPr>
                    <w:ins w:id="605" w:author="Markus Michels" w:date="2020-03-02T18:14:00Z"/>
                    <w:rFonts w:ascii="Arial" w:hAnsi="Arial" w:cs="Arial"/>
                    <w:b/>
                    <w:sz w:val="20"/>
                    <w:szCs w:val="20"/>
                    <w:lang w:val="en-US"/>
                  </w:rPr>
                </w:rPrChange>
              </w:rPr>
            </w:pPr>
            <w:ins w:id="606" w:author="Markus Michels" w:date="2020-03-02T18:14:00Z">
              <w:r w:rsidRPr="00602E4E">
                <w:rPr>
                  <w:rFonts w:ascii="Arial" w:hAnsi="Arial" w:cs="Arial"/>
                  <w:b/>
                  <w:sz w:val="18"/>
                  <w:szCs w:val="18"/>
                  <w:lang w:val="en-US"/>
                  <w:rPrChange w:id="607" w:author="Markus Michels" w:date="2020-03-02T19:02:00Z">
                    <w:rPr>
                      <w:rFonts w:ascii="Arial" w:hAnsi="Arial" w:cs="Arial"/>
                      <w:b/>
                      <w:sz w:val="20"/>
                      <w:szCs w:val="20"/>
                      <w:lang w:val="en-US"/>
                    </w:rPr>
                  </w:rPrChange>
                </w:rPr>
                <w:t>Measuring Unit</w:t>
              </w:r>
            </w:ins>
          </w:p>
        </w:tc>
        <w:tc>
          <w:tcPr>
            <w:tcW w:w="3654" w:type="dxa"/>
            <w:tcPrChange w:id="608" w:author="Markus Michels" w:date="2020-03-02T18:52:00Z">
              <w:tcPr>
                <w:tcW w:w="3769" w:type="dxa"/>
                <w:gridSpan w:val="2"/>
              </w:tcPr>
            </w:tcPrChange>
          </w:tcPr>
          <w:p w14:paraId="49D269FC" w14:textId="77777777" w:rsidR="00F80CF0" w:rsidRPr="00602E4E" w:rsidRDefault="00F80CF0">
            <w:pPr>
              <w:spacing w:line="340" w:lineRule="exact"/>
              <w:rPr>
                <w:ins w:id="609" w:author="Markus Michels" w:date="2020-03-02T18:12:00Z"/>
                <w:rFonts w:ascii="Arial" w:hAnsi="Arial" w:cs="Arial"/>
                <w:b/>
                <w:sz w:val="18"/>
                <w:szCs w:val="18"/>
                <w:lang w:val="en-US"/>
                <w:rPrChange w:id="610" w:author="Markus Michels" w:date="2020-03-02T19:02:00Z">
                  <w:rPr>
                    <w:ins w:id="611" w:author="Markus Michels" w:date="2020-03-02T18:12:00Z"/>
                    <w:rFonts w:ascii="Arial" w:hAnsi="Arial" w:cs="Arial"/>
                    <w:b/>
                    <w:sz w:val="20"/>
                    <w:szCs w:val="20"/>
                    <w:lang w:val="en-US"/>
                  </w:rPr>
                </w:rPrChange>
              </w:rPr>
            </w:pPr>
            <w:ins w:id="612" w:author="Markus Michels" w:date="2020-03-02T18:13:00Z">
              <w:r w:rsidRPr="00602E4E">
                <w:rPr>
                  <w:rFonts w:ascii="Arial" w:hAnsi="Arial" w:cs="Arial"/>
                  <w:b/>
                  <w:sz w:val="18"/>
                  <w:szCs w:val="18"/>
                  <w:lang w:val="en-US"/>
                  <w:rPrChange w:id="613" w:author="Markus Michels" w:date="2020-03-02T19:02:00Z">
                    <w:rPr>
                      <w:rFonts w:ascii="Arial" w:hAnsi="Arial" w:cs="Arial"/>
                      <w:b/>
                      <w:sz w:val="20"/>
                      <w:szCs w:val="20"/>
                      <w:lang w:val="en-US"/>
                    </w:rPr>
                  </w:rPrChange>
                </w:rPr>
                <w:t>Remarks</w:t>
              </w:r>
            </w:ins>
          </w:p>
        </w:tc>
      </w:tr>
      <w:tr w:rsidR="00D5184A" w:rsidRPr="00602E4E" w14:paraId="22AF779F" w14:textId="77777777" w:rsidTr="00602E4E">
        <w:trPr>
          <w:ins w:id="614" w:author="Markus Michels" w:date="2020-03-02T18:12:00Z"/>
          <w:trPrChange w:id="615" w:author="Markus Michels" w:date="2020-03-02T18:52:00Z">
            <w:trPr>
              <w:gridAfter w:val="0"/>
            </w:trPr>
          </w:trPrChange>
        </w:trPr>
        <w:tc>
          <w:tcPr>
            <w:tcW w:w="1147" w:type="dxa"/>
            <w:tcPrChange w:id="616" w:author="Markus Michels" w:date="2020-03-02T18:52:00Z">
              <w:tcPr>
                <w:tcW w:w="941" w:type="dxa"/>
                <w:gridSpan w:val="3"/>
              </w:tcPr>
            </w:tcPrChange>
          </w:tcPr>
          <w:p w14:paraId="24CB1E89" w14:textId="77777777" w:rsidR="00F80CF0" w:rsidRPr="00602E4E" w:rsidRDefault="00F80CF0">
            <w:pPr>
              <w:spacing w:line="340" w:lineRule="exact"/>
              <w:rPr>
                <w:ins w:id="617" w:author="Markus Michels" w:date="2020-03-02T18:12:00Z"/>
                <w:rFonts w:ascii="Arial" w:hAnsi="Arial" w:cs="Arial"/>
                <w:sz w:val="18"/>
                <w:szCs w:val="18"/>
                <w:lang w:val="en-US"/>
                <w:rPrChange w:id="618" w:author="Markus Michels" w:date="2020-03-02T19:02:00Z">
                  <w:rPr>
                    <w:ins w:id="619" w:author="Markus Michels" w:date="2020-03-02T18:12:00Z"/>
                    <w:sz w:val="20"/>
                    <w:szCs w:val="20"/>
                    <w:lang w:val="en-US"/>
                  </w:rPr>
                </w:rPrChange>
              </w:rPr>
            </w:pPr>
            <w:ins w:id="620" w:author="Markus Michels" w:date="2020-03-02T18:15:00Z">
              <w:r w:rsidRPr="00602E4E">
                <w:rPr>
                  <w:rFonts w:ascii="Arial" w:hAnsi="Arial" w:cs="Arial"/>
                  <w:sz w:val="18"/>
                  <w:szCs w:val="18"/>
                  <w:lang w:val="en-US"/>
                  <w:rPrChange w:id="621" w:author="Markus Michels" w:date="2020-03-02T19:02:00Z">
                    <w:rPr>
                      <w:sz w:val="20"/>
                      <w:szCs w:val="20"/>
                      <w:lang w:val="en-US"/>
                    </w:rPr>
                  </w:rPrChange>
                </w:rPr>
                <w:t>A</w:t>
              </w:r>
            </w:ins>
          </w:p>
        </w:tc>
        <w:tc>
          <w:tcPr>
            <w:tcW w:w="1244" w:type="dxa"/>
            <w:tcPrChange w:id="622" w:author="Markus Michels" w:date="2020-03-02T18:52:00Z">
              <w:tcPr>
                <w:tcW w:w="1239" w:type="dxa"/>
                <w:gridSpan w:val="3"/>
              </w:tcPr>
            </w:tcPrChange>
          </w:tcPr>
          <w:p w14:paraId="1F5F30FC" w14:textId="77777777" w:rsidR="00F80CF0" w:rsidRPr="00602E4E" w:rsidRDefault="00F80CF0">
            <w:pPr>
              <w:spacing w:line="340" w:lineRule="exact"/>
              <w:rPr>
                <w:ins w:id="623" w:author="Markus Michels" w:date="2020-03-02T18:12:00Z"/>
                <w:rFonts w:ascii="Arial" w:hAnsi="Arial" w:cs="Arial"/>
                <w:sz w:val="18"/>
                <w:szCs w:val="18"/>
                <w:lang w:val="en-US"/>
                <w:rPrChange w:id="624" w:author="Markus Michels" w:date="2020-03-02T19:02:00Z">
                  <w:rPr>
                    <w:ins w:id="625" w:author="Markus Michels" w:date="2020-03-02T18:12:00Z"/>
                    <w:sz w:val="20"/>
                    <w:szCs w:val="20"/>
                    <w:lang w:val="en-US"/>
                  </w:rPr>
                </w:rPrChange>
              </w:rPr>
            </w:pPr>
            <w:ins w:id="626" w:author="Markus Michels" w:date="2020-03-02T18:16:00Z">
              <w:r w:rsidRPr="00602E4E">
                <w:rPr>
                  <w:rFonts w:ascii="Arial" w:hAnsi="Arial" w:cs="Arial"/>
                  <w:sz w:val="18"/>
                  <w:szCs w:val="18"/>
                  <w:lang w:val="en-US"/>
                  <w:rPrChange w:id="627" w:author="Markus Michels" w:date="2020-03-02T19:02:00Z">
                    <w:rPr>
                      <w:sz w:val="20"/>
                      <w:szCs w:val="20"/>
                      <w:lang w:val="en-US"/>
                    </w:rPr>
                  </w:rPrChange>
                </w:rPr>
                <w:t>Air Quality</w:t>
              </w:r>
            </w:ins>
          </w:p>
        </w:tc>
        <w:tc>
          <w:tcPr>
            <w:tcW w:w="2569" w:type="dxa"/>
            <w:tcPrChange w:id="628" w:author="Markus Michels" w:date="2020-03-02T18:52:00Z">
              <w:tcPr>
                <w:tcW w:w="2640" w:type="dxa"/>
                <w:gridSpan w:val="2"/>
              </w:tcPr>
            </w:tcPrChange>
          </w:tcPr>
          <w:p w14:paraId="21E6E467" w14:textId="77777777" w:rsidR="00F80CF0" w:rsidRPr="00602E4E" w:rsidRDefault="00F80CF0">
            <w:pPr>
              <w:spacing w:line="340" w:lineRule="exact"/>
              <w:rPr>
                <w:ins w:id="629" w:author="Markus Michels" w:date="2020-03-02T18:13:00Z"/>
                <w:rFonts w:ascii="Arial" w:hAnsi="Arial" w:cs="Arial"/>
                <w:sz w:val="18"/>
                <w:szCs w:val="18"/>
                <w:lang w:val="en-US"/>
                <w:rPrChange w:id="630" w:author="Markus Michels" w:date="2020-03-02T19:02:00Z">
                  <w:rPr>
                    <w:ins w:id="631" w:author="Markus Michels" w:date="2020-03-02T18:13:00Z"/>
                    <w:sz w:val="20"/>
                    <w:szCs w:val="20"/>
                    <w:lang w:val="en-US"/>
                  </w:rPr>
                </w:rPrChange>
              </w:rPr>
            </w:pPr>
          </w:p>
        </w:tc>
        <w:tc>
          <w:tcPr>
            <w:tcW w:w="1534" w:type="dxa"/>
            <w:tcPrChange w:id="632" w:author="Markus Michels" w:date="2020-03-02T18:52:00Z">
              <w:tcPr>
                <w:tcW w:w="1559" w:type="dxa"/>
                <w:gridSpan w:val="4"/>
              </w:tcPr>
            </w:tcPrChange>
          </w:tcPr>
          <w:p w14:paraId="31D50761" w14:textId="77777777" w:rsidR="00F80CF0" w:rsidRPr="00602E4E" w:rsidRDefault="00F80CF0">
            <w:pPr>
              <w:spacing w:line="340" w:lineRule="exact"/>
              <w:rPr>
                <w:ins w:id="633" w:author="Markus Michels" w:date="2020-03-02T18:14:00Z"/>
                <w:rFonts w:ascii="Arial" w:hAnsi="Arial" w:cs="Arial"/>
                <w:sz w:val="18"/>
                <w:szCs w:val="18"/>
                <w:lang w:val="en-US"/>
                <w:rPrChange w:id="634" w:author="Markus Michels" w:date="2020-03-02T19:02:00Z">
                  <w:rPr>
                    <w:ins w:id="635" w:author="Markus Michels" w:date="2020-03-02T18:14:00Z"/>
                    <w:sz w:val="20"/>
                    <w:szCs w:val="20"/>
                    <w:lang w:val="en-US"/>
                  </w:rPr>
                </w:rPrChange>
              </w:rPr>
            </w:pPr>
            <w:ins w:id="636" w:author="Markus Michels" w:date="2020-03-02T18:16:00Z">
              <w:r w:rsidRPr="00602E4E">
                <w:rPr>
                  <w:rFonts w:ascii="Arial" w:hAnsi="Arial" w:cs="Arial"/>
                  <w:sz w:val="18"/>
                  <w:szCs w:val="18"/>
                  <w:lang w:val="en-US"/>
                  <w:rPrChange w:id="637" w:author="Markus Michels" w:date="2020-03-02T19:02:00Z">
                    <w:rPr>
                      <w:sz w:val="20"/>
                      <w:szCs w:val="20"/>
                      <w:lang w:val="en-US"/>
                    </w:rPr>
                  </w:rPrChange>
                </w:rPr>
                <w:t>Index</w:t>
              </w:r>
            </w:ins>
          </w:p>
        </w:tc>
        <w:tc>
          <w:tcPr>
            <w:tcW w:w="3654" w:type="dxa"/>
            <w:tcPrChange w:id="638" w:author="Markus Michels" w:date="2020-03-02T18:52:00Z">
              <w:tcPr>
                <w:tcW w:w="3769" w:type="dxa"/>
                <w:gridSpan w:val="2"/>
              </w:tcPr>
            </w:tcPrChange>
          </w:tcPr>
          <w:p w14:paraId="5488E469" w14:textId="77777777" w:rsidR="00F80CF0" w:rsidRPr="00602E4E" w:rsidRDefault="00F80CF0">
            <w:pPr>
              <w:spacing w:line="340" w:lineRule="exact"/>
              <w:rPr>
                <w:ins w:id="639" w:author="Markus Michels" w:date="2020-03-02T18:12:00Z"/>
                <w:rFonts w:ascii="Arial" w:hAnsi="Arial" w:cs="Arial"/>
                <w:sz w:val="18"/>
                <w:szCs w:val="18"/>
                <w:lang w:val="en-US"/>
                <w:rPrChange w:id="640" w:author="Markus Michels" w:date="2020-03-02T19:02:00Z">
                  <w:rPr>
                    <w:ins w:id="641" w:author="Markus Michels" w:date="2020-03-02T18:12:00Z"/>
                    <w:sz w:val="20"/>
                    <w:szCs w:val="20"/>
                    <w:lang w:val="en-US"/>
                  </w:rPr>
                </w:rPrChange>
              </w:rPr>
            </w:pPr>
            <w:ins w:id="642" w:author="Markus Michels" w:date="2020-03-02T18:16:00Z">
              <w:r w:rsidRPr="00602E4E">
                <w:rPr>
                  <w:rFonts w:ascii="Arial" w:hAnsi="Arial" w:cs="Arial"/>
                  <w:sz w:val="18"/>
                  <w:szCs w:val="18"/>
                  <w:lang w:val="en-US"/>
                  <w:rPrChange w:id="643" w:author="Markus Michels" w:date="2020-03-02T19:02:00Z">
                    <w:rPr>
                      <w:sz w:val="20"/>
                      <w:szCs w:val="20"/>
                      <w:lang w:val="en-US"/>
                    </w:rPr>
                  </w:rPrChange>
                </w:rPr>
                <w:t>0..10: best to worst</w:t>
              </w:r>
            </w:ins>
          </w:p>
        </w:tc>
      </w:tr>
      <w:tr w:rsidR="00D5184A" w:rsidRPr="00602E4E" w14:paraId="524A91BF" w14:textId="77777777" w:rsidTr="00602E4E">
        <w:trPr>
          <w:ins w:id="644" w:author="Markus Michels" w:date="2020-03-02T18:12:00Z"/>
          <w:trPrChange w:id="645" w:author="Markus Michels" w:date="2020-03-02T18:52:00Z">
            <w:trPr>
              <w:gridAfter w:val="0"/>
            </w:trPr>
          </w:trPrChange>
        </w:trPr>
        <w:tc>
          <w:tcPr>
            <w:tcW w:w="1147" w:type="dxa"/>
            <w:tcPrChange w:id="646" w:author="Markus Michels" w:date="2020-03-02T18:52:00Z">
              <w:tcPr>
                <w:tcW w:w="941" w:type="dxa"/>
                <w:gridSpan w:val="3"/>
              </w:tcPr>
            </w:tcPrChange>
          </w:tcPr>
          <w:p w14:paraId="408CE2AF" w14:textId="77777777" w:rsidR="00F80CF0" w:rsidRPr="00602E4E" w:rsidRDefault="00F80CF0" w:rsidP="00F80CF0">
            <w:pPr>
              <w:spacing w:line="340" w:lineRule="exact"/>
              <w:rPr>
                <w:ins w:id="647" w:author="Markus Michels" w:date="2020-03-02T18:12:00Z"/>
                <w:rFonts w:ascii="Arial" w:hAnsi="Arial" w:cs="Arial"/>
                <w:sz w:val="18"/>
                <w:szCs w:val="18"/>
                <w:lang w:val="en-US"/>
                <w:rPrChange w:id="648" w:author="Markus Michels" w:date="2020-03-02T19:02:00Z">
                  <w:rPr>
                    <w:ins w:id="649" w:author="Markus Michels" w:date="2020-03-02T18:12:00Z"/>
                    <w:sz w:val="20"/>
                    <w:szCs w:val="20"/>
                    <w:lang w:val="en-US"/>
                  </w:rPr>
                </w:rPrChange>
              </w:rPr>
            </w:pPr>
            <w:ins w:id="650" w:author="Markus Michels" w:date="2020-03-02T18:15:00Z">
              <w:r w:rsidRPr="00602E4E">
                <w:rPr>
                  <w:rFonts w:ascii="Arial" w:hAnsi="Arial" w:cs="Arial"/>
                  <w:sz w:val="18"/>
                  <w:szCs w:val="18"/>
                  <w:lang w:val="en-US"/>
                  <w:rPrChange w:id="651" w:author="Markus Michels" w:date="2020-03-02T19:02:00Z">
                    <w:rPr>
                      <w:sz w:val="20"/>
                      <w:szCs w:val="20"/>
                      <w:lang w:val="en-US"/>
                    </w:rPr>
                  </w:rPrChange>
                </w:rPr>
                <w:t>B</w:t>
              </w:r>
            </w:ins>
          </w:p>
        </w:tc>
        <w:tc>
          <w:tcPr>
            <w:tcW w:w="1244" w:type="dxa"/>
            <w:tcPrChange w:id="652" w:author="Markus Michels" w:date="2020-03-02T18:52:00Z">
              <w:tcPr>
                <w:tcW w:w="1239" w:type="dxa"/>
                <w:gridSpan w:val="3"/>
              </w:tcPr>
            </w:tcPrChange>
          </w:tcPr>
          <w:p w14:paraId="77E117D5" w14:textId="77777777" w:rsidR="00F80CF0" w:rsidRPr="00602E4E" w:rsidRDefault="00F80CF0" w:rsidP="00F80CF0">
            <w:pPr>
              <w:spacing w:line="340" w:lineRule="exact"/>
              <w:rPr>
                <w:ins w:id="653" w:author="Markus Michels" w:date="2020-03-02T18:12:00Z"/>
                <w:rFonts w:ascii="Arial" w:hAnsi="Arial" w:cs="Arial"/>
                <w:sz w:val="18"/>
                <w:szCs w:val="18"/>
                <w:lang w:val="en-US"/>
                <w:rPrChange w:id="654" w:author="Markus Michels" w:date="2020-03-02T19:02:00Z">
                  <w:rPr>
                    <w:ins w:id="655" w:author="Markus Michels" w:date="2020-03-02T18:12:00Z"/>
                    <w:sz w:val="20"/>
                    <w:szCs w:val="20"/>
                    <w:lang w:val="en-US"/>
                  </w:rPr>
                </w:rPrChange>
              </w:rPr>
            </w:pPr>
            <w:ins w:id="656" w:author="Markus Michels" w:date="2020-03-02T18:16:00Z">
              <w:r w:rsidRPr="00602E4E">
                <w:rPr>
                  <w:rFonts w:ascii="Arial" w:hAnsi="Arial" w:cs="Arial"/>
                  <w:sz w:val="18"/>
                  <w:szCs w:val="18"/>
                  <w:lang w:val="en-US"/>
                  <w:rPrChange w:id="657" w:author="Markus Michels" w:date="2020-03-02T19:02:00Z">
                    <w:rPr>
                      <w:sz w:val="20"/>
                      <w:szCs w:val="20"/>
                      <w:lang w:val="en-US"/>
                    </w:rPr>
                  </w:rPrChange>
                </w:rPr>
                <w:t>Battery</w:t>
              </w:r>
            </w:ins>
            <w:ins w:id="658" w:author="Markus Michels" w:date="2020-03-02T18:29:00Z">
              <w:r w:rsidR="004A0E56" w:rsidRPr="00602E4E">
                <w:rPr>
                  <w:rFonts w:ascii="Arial" w:hAnsi="Arial" w:cs="Arial"/>
                  <w:sz w:val="18"/>
                  <w:szCs w:val="18"/>
                  <w:lang w:val="en-US"/>
                  <w:rPrChange w:id="659" w:author="Markus Michels" w:date="2020-03-02T19:02:00Z">
                    <w:rPr>
                      <w:sz w:val="20"/>
                      <w:szCs w:val="20"/>
                      <w:lang w:val="en-US"/>
                    </w:rPr>
                  </w:rPrChange>
                </w:rPr>
                <w:t xml:space="preserve"> Percentage</w:t>
              </w:r>
            </w:ins>
          </w:p>
        </w:tc>
        <w:tc>
          <w:tcPr>
            <w:tcW w:w="2569" w:type="dxa"/>
            <w:tcPrChange w:id="660" w:author="Markus Michels" w:date="2020-03-02T18:52:00Z">
              <w:tcPr>
                <w:tcW w:w="2640" w:type="dxa"/>
                <w:gridSpan w:val="2"/>
              </w:tcPr>
            </w:tcPrChange>
          </w:tcPr>
          <w:p w14:paraId="115C326E" w14:textId="77777777" w:rsidR="00F80CF0" w:rsidRPr="00602E4E" w:rsidRDefault="00F80CF0" w:rsidP="00F80CF0">
            <w:pPr>
              <w:spacing w:line="340" w:lineRule="exact"/>
              <w:rPr>
                <w:ins w:id="661" w:author="Markus Michels" w:date="2020-03-02T18:13:00Z"/>
                <w:rFonts w:ascii="Arial" w:hAnsi="Arial" w:cs="Arial"/>
                <w:sz w:val="18"/>
                <w:szCs w:val="18"/>
                <w:lang w:val="en-US"/>
                <w:rPrChange w:id="662" w:author="Markus Michels" w:date="2020-03-02T19:02:00Z">
                  <w:rPr>
                    <w:ins w:id="663" w:author="Markus Michels" w:date="2020-03-02T18:13:00Z"/>
                    <w:sz w:val="20"/>
                    <w:szCs w:val="20"/>
                    <w:lang w:val="en-US"/>
                  </w:rPr>
                </w:rPrChange>
              </w:rPr>
            </w:pPr>
            <w:ins w:id="664" w:author="Markus Michels" w:date="2020-03-02T18:15:00Z">
              <w:r w:rsidRPr="00602E4E">
                <w:rPr>
                  <w:rFonts w:ascii="Arial" w:hAnsi="Arial" w:cs="Arial"/>
                  <w:sz w:val="18"/>
                  <w:szCs w:val="18"/>
                  <w:lang w:val="en-US"/>
                  <w:rPrChange w:id="665" w:author="Markus Michels" w:date="2020-03-02T19:02:00Z">
                    <w:rPr>
                      <w:sz w:val="20"/>
                      <w:szCs w:val="20"/>
                      <w:lang w:val="en-US"/>
                    </w:rPr>
                  </w:rPrChange>
                </w:rPr>
                <w:t>Battery</w:t>
              </w:r>
            </w:ins>
          </w:p>
        </w:tc>
        <w:tc>
          <w:tcPr>
            <w:tcW w:w="1534" w:type="dxa"/>
            <w:tcPrChange w:id="666" w:author="Markus Michels" w:date="2020-03-02T18:52:00Z">
              <w:tcPr>
                <w:tcW w:w="1559" w:type="dxa"/>
                <w:gridSpan w:val="4"/>
              </w:tcPr>
            </w:tcPrChange>
          </w:tcPr>
          <w:p w14:paraId="190756BE" w14:textId="77777777" w:rsidR="00F80CF0" w:rsidRPr="00602E4E" w:rsidRDefault="004A0E56" w:rsidP="00F80CF0">
            <w:pPr>
              <w:spacing w:line="340" w:lineRule="exact"/>
              <w:rPr>
                <w:ins w:id="667" w:author="Markus Michels" w:date="2020-03-02T18:14:00Z"/>
                <w:rFonts w:ascii="Arial" w:hAnsi="Arial" w:cs="Arial"/>
                <w:sz w:val="18"/>
                <w:szCs w:val="18"/>
                <w:lang w:val="en-US"/>
                <w:rPrChange w:id="668" w:author="Markus Michels" w:date="2020-03-02T19:02:00Z">
                  <w:rPr>
                    <w:ins w:id="669" w:author="Markus Michels" w:date="2020-03-02T18:14:00Z"/>
                    <w:sz w:val="20"/>
                    <w:szCs w:val="20"/>
                    <w:lang w:val="en-US"/>
                  </w:rPr>
                </w:rPrChange>
              </w:rPr>
            </w:pPr>
            <w:ins w:id="670" w:author="Markus Michels" w:date="2020-03-02T18:33:00Z">
              <w:r w:rsidRPr="00602E4E">
                <w:rPr>
                  <w:rFonts w:ascii="Arial" w:hAnsi="Arial" w:cs="Arial"/>
                  <w:sz w:val="18"/>
                  <w:szCs w:val="18"/>
                  <w:lang w:val="en-US"/>
                  <w:rPrChange w:id="671" w:author="Markus Michels" w:date="2020-03-02T19:02:00Z">
                    <w:rPr>
                      <w:sz w:val="20"/>
                      <w:szCs w:val="20"/>
                      <w:lang w:val="en-US"/>
                    </w:rPr>
                  </w:rPrChange>
                </w:rPr>
                <w:t>Percent (%)</w:t>
              </w:r>
            </w:ins>
          </w:p>
        </w:tc>
        <w:tc>
          <w:tcPr>
            <w:tcW w:w="3654" w:type="dxa"/>
            <w:tcPrChange w:id="672" w:author="Markus Michels" w:date="2020-03-02T18:52:00Z">
              <w:tcPr>
                <w:tcW w:w="3769" w:type="dxa"/>
                <w:gridSpan w:val="2"/>
              </w:tcPr>
            </w:tcPrChange>
          </w:tcPr>
          <w:p w14:paraId="49977404" w14:textId="77777777" w:rsidR="00F80CF0" w:rsidRPr="00602E4E" w:rsidRDefault="004A0E56" w:rsidP="004A0E56">
            <w:pPr>
              <w:spacing w:line="294" w:lineRule="auto"/>
              <w:ind w:right="140"/>
              <w:rPr>
                <w:ins w:id="673" w:author="Markus Michels" w:date="2020-03-02T18:12:00Z"/>
                <w:rFonts w:ascii="Arial" w:hAnsi="Arial" w:cs="Arial"/>
                <w:sz w:val="18"/>
                <w:szCs w:val="18"/>
                <w:lang w:val="en-US"/>
                <w:rPrChange w:id="674" w:author="Markus Michels" w:date="2020-03-02T19:02:00Z">
                  <w:rPr>
                    <w:ins w:id="675" w:author="Markus Michels" w:date="2020-03-02T18:12:00Z"/>
                    <w:sz w:val="20"/>
                    <w:szCs w:val="20"/>
                    <w:lang w:val="en-US"/>
                  </w:rPr>
                </w:rPrChange>
              </w:rPr>
              <w:pPrChange w:id="676" w:author="Markus Michels" w:date="2020-03-02T18:33:00Z">
                <w:pPr>
                  <w:spacing w:line="340" w:lineRule="exact"/>
                </w:pPr>
              </w:pPrChange>
            </w:pPr>
            <w:proofErr w:type="gramStart"/>
            <w:ins w:id="677" w:author="Markus Michels" w:date="2020-03-02T18:33:00Z">
              <w:r w:rsidRPr="00602E4E">
                <w:rPr>
                  <w:rFonts w:ascii="Arial" w:hAnsi="Arial" w:cs="Arial"/>
                  <w:sz w:val="18"/>
                  <w:szCs w:val="18"/>
                  <w:lang w:val="en-US"/>
                  <w:rPrChange w:id="678" w:author="Markus Michels" w:date="2020-03-02T19:02:00Z">
                    <w:rPr>
                      <w:rFonts w:ascii="Arial" w:hAnsi="Arial" w:cs="Arial"/>
                      <w:sz w:val="20"/>
                      <w:szCs w:val="20"/>
                      <w:lang w:val="en-US"/>
                    </w:rPr>
                  </w:rPrChange>
                </w:rPr>
                <w:t>100:battery</w:t>
              </w:r>
              <w:proofErr w:type="gramEnd"/>
              <w:r w:rsidRPr="00602E4E">
                <w:rPr>
                  <w:rFonts w:ascii="Arial" w:hAnsi="Arial" w:cs="Arial"/>
                  <w:sz w:val="18"/>
                  <w:szCs w:val="18"/>
                  <w:lang w:val="en-US"/>
                  <w:rPrChange w:id="679" w:author="Markus Michels" w:date="2020-03-02T19:02:00Z">
                    <w:rPr>
                      <w:rFonts w:ascii="Arial" w:hAnsi="Arial" w:cs="Arial"/>
                      <w:sz w:val="20"/>
                      <w:szCs w:val="20"/>
                      <w:lang w:val="en-US"/>
                    </w:rPr>
                  </w:rPrChange>
                </w:rPr>
                <w:t xml:space="preserve"> is fully charged; 20 and below Battery need to be changed/charged</w:t>
              </w:r>
            </w:ins>
          </w:p>
        </w:tc>
      </w:tr>
      <w:tr w:rsidR="00A96EC7" w:rsidRPr="00602E4E" w14:paraId="768FE6DD" w14:textId="77777777" w:rsidTr="00602E4E">
        <w:trPr>
          <w:ins w:id="680" w:author="Markus Michels" w:date="2020-03-02T18:12:00Z"/>
          <w:trPrChange w:id="681" w:author="Markus Michels" w:date="2020-03-02T18:52:00Z">
            <w:trPr>
              <w:gridAfter w:val="0"/>
            </w:trPr>
          </w:trPrChange>
        </w:trPr>
        <w:tc>
          <w:tcPr>
            <w:tcW w:w="1147" w:type="dxa"/>
            <w:tcPrChange w:id="682" w:author="Markus Michels" w:date="2020-03-02T18:52:00Z">
              <w:tcPr>
                <w:tcW w:w="941" w:type="dxa"/>
                <w:gridSpan w:val="3"/>
              </w:tcPr>
            </w:tcPrChange>
          </w:tcPr>
          <w:p w14:paraId="11C6337E" w14:textId="77777777" w:rsidR="00A96EC7" w:rsidRPr="00602E4E" w:rsidRDefault="00A96EC7" w:rsidP="00A96EC7">
            <w:pPr>
              <w:spacing w:line="340" w:lineRule="exact"/>
              <w:rPr>
                <w:ins w:id="683" w:author="Markus Michels" w:date="2020-03-02T18:12:00Z"/>
                <w:rFonts w:ascii="Arial" w:hAnsi="Arial" w:cs="Arial"/>
                <w:sz w:val="18"/>
                <w:szCs w:val="18"/>
                <w:lang w:val="en-US"/>
                <w:rPrChange w:id="684" w:author="Markus Michels" w:date="2020-03-02T19:02:00Z">
                  <w:rPr>
                    <w:ins w:id="685" w:author="Markus Michels" w:date="2020-03-02T18:12:00Z"/>
                    <w:sz w:val="20"/>
                    <w:szCs w:val="20"/>
                    <w:lang w:val="en-US"/>
                  </w:rPr>
                </w:rPrChange>
              </w:rPr>
            </w:pPr>
            <w:ins w:id="686" w:author="Markus Michels" w:date="2020-03-02T18:15:00Z">
              <w:r w:rsidRPr="00602E4E">
                <w:rPr>
                  <w:rFonts w:ascii="Arial" w:hAnsi="Arial" w:cs="Arial"/>
                  <w:sz w:val="18"/>
                  <w:szCs w:val="18"/>
                  <w:lang w:val="en-US"/>
                  <w:rPrChange w:id="687" w:author="Markus Michels" w:date="2020-03-02T19:02:00Z">
                    <w:rPr>
                      <w:sz w:val="20"/>
                      <w:szCs w:val="20"/>
                      <w:lang w:val="en-US"/>
                    </w:rPr>
                  </w:rPrChange>
                </w:rPr>
                <w:t>H</w:t>
              </w:r>
            </w:ins>
          </w:p>
        </w:tc>
        <w:tc>
          <w:tcPr>
            <w:tcW w:w="1244" w:type="dxa"/>
            <w:tcPrChange w:id="688" w:author="Markus Michels" w:date="2020-03-02T18:52:00Z">
              <w:tcPr>
                <w:tcW w:w="1239" w:type="dxa"/>
                <w:gridSpan w:val="3"/>
              </w:tcPr>
            </w:tcPrChange>
          </w:tcPr>
          <w:p w14:paraId="7BB219D9" w14:textId="61AFE057" w:rsidR="00A96EC7" w:rsidRPr="00602E4E" w:rsidRDefault="00A96EC7" w:rsidP="00A96EC7">
            <w:pPr>
              <w:spacing w:line="340" w:lineRule="exact"/>
              <w:rPr>
                <w:ins w:id="689" w:author="Markus Michels" w:date="2020-03-02T18:12:00Z"/>
                <w:rFonts w:ascii="Arial" w:hAnsi="Arial" w:cs="Arial"/>
                <w:sz w:val="18"/>
                <w:szCs w:val="18"/>
                <w:lang w:val="en-US"/>
                <w:rPrChange w:id="690" w:author="Markus Michels" w:date="2020-03-02T19:02:00Z">
                  <w:rPr>
                    <w:ins w:id="691" w:author="Markus Michels" w:date="2020-03-02T18:12:00Z"/>
                    <w:sz w:val="20"/>
                    <w:szCs w:val="20"/>
                    <w:lang w:val="en-US"/>
                  </w:rPr>
                </w:rPrChange>
              </w:rPr>
            </w:pPr>
            <w:ins w:id="692" w:author="Markus Michels" w:date="2020-03-02T19:29:00Z">
              <w:r>
                <w:rPr>
                  <w:rFonts w:ascii="Arial" w:hAnsi="Arial" w:cs="Arial"/>
                  <w:sz w:val="18"/>
                  <w:szCs w:val="18"/>
                  <w:lang w:val="en-US"/>
                </w:rPr>
                <w:t>H</w:t>
              </w:r>
            </w:ins>
            <w:ins w:id="693" w:author="Markus Michels" w:date="2020-03-02T18:15:00Z">
              <w:r w:rsidRPr="00602E4E">
                <w:rPr>
                  <w:rFonts w:ascii="Arial" w:hAnsi="Arial" w:cs="Arial"/>
                  <w:sz w:val="18"/>
                  <w:szCs w:val="18"/>
                  <w:lang w:val="en-US"/>
                  <w:rPrChange w:id="694" w:author="Markus Michels" w:date="2020-03-02T19:02:00Z">
                    <w:rPr>
                      <w:sz w:val="20"/>
                      <w:szCs w:val="20"/>
                      <w:lang w:val="en-US"/>
                    </w:rPr>
                  </w:rPrChange>
                </w:rPr>
                <w:t>umidity</w:t>
              </w:r>
            </w:ins>
          </w:p>
        </w:tc>
        <w:tc>
          <w:tcPr>
            <w:tcW w:w="2569" w:type="dxa"/>
            <w:tcPrChange w:id="695" w:author="Markus Michels" w:date="2020-03-02T18:52:00Z">
              <w:tcPr>
                <w:tcW w:w="2640" w:type="dxa"/>
                <w:gridSpan w:val="2"/>
              </w:tcPr>
            </w:tcPrChange>
          </w:tcPr>
          <w:p w14:paraId="7A96990F" w14:textId="48278DC6" w:rsidR="00A96EC7" w:rsidRPr="00602E4E" w:rsidRDefault="00A96EC7" w:rsidP="00A96EC7">
            <w:pPr>
              <w:spacing w:line="340" w:lineRule="exact"/>
              <w:rPr>
                <w:ins w:id="696" w:author="Markus Michels" w:date="2020-03-02T18:13:00Z"/>
                <w:rFonts w:ascii="Arial" w:hAnsi="Arial" w:cs="Arial"/>
                <w:sz w:val="18"/>
                <w:szCs w:val="18"/>
                <w:lang w:val="en-US"/>
                <w:rPrChange w:id="697" w:author="Markus Michels" w:date="2020-03-02T19:02:00Z">
                  <w:rPr>
                    <w:ins w:id="698" w:author="Markus Michels" w:date="2020-03-02T18:13:00Z"/>
                    <w:sz w:val="20"/>
                    <w:szCs w:val="20"/>
                    <w:lang w:val="en-US"/>
                  </w:rPr>
                </w:rPrChange>
              </w:rPr>
            </w:pPr>
            <w:ins w:id="699" w:author="Markus Michels" w:date="2020-03-02T19:29:00Z">
              <w:r>
                <w:rPr>
                  <w:rFonts w:ascii="Arial" w:hAnsi="Arial" w:cs="Arial"/>
                  <w:sz w:val="18"/>
                  <w:szCs w:val="18"/>
                  <w:lang w:val="en-US"/>
                </w:rPr>
                <w:t>h</w:t>
              </w:r>
              <w:r w:rsidRPr="00112168">
                <w:rPr>
                  <w:rFonts w:ascii="Arial" w:hAnsi="Arial" w:cs="Arial"/>
                  <w:sz w:val="18"/>
                  <w:szCs w:val="18"/>
                  <w:lang w:val="en-US"/>
                </w:rPr>
                <w:t>umidity</w:t>
              </w:r>
            </w:ins>
          </w:p>
        </w:tc>
        <w:tc>
          <w:tcPr>
            <w:tcW w:w="1534" w:type="dxa"/>
            <w:tcPrChange w:id="700" w:author="Markus Michels" w:date="2020-03-02T18:52:00Z">
              <w:tcPr>
                <w:tcW w:w="1559" w:type="dxa"/>
                <w:gridSpan w:val="4"/>
              </w:tcPr>
            </w:tcPrChange>
          </w:tcPr>
          <w:p w14:paraId="7E7ABEC5" w14:textId="77777777" w:rsidR="00A96EC7" w:rsidRPr="00602E4E" w:rsidRDefault="00A96EC7" w:rsidP="00A96EC7">
            <w:pPr>
              <w:spacing w:line="340" w:lineRule="exact"/>
              <w:rPr>
                <w:ins w:id="701" w:author="Markus Michels" w:date="2020-03-02T18:14:00Z"/>
                <w:rFonts w:ascii="Arial" w:hAnsi="Arial" w:cs="Arial"/>
                <w:sz w:val="18"/>
                <w:szCs w:val="18"/>
                <w:lang w:val="en-US"/>
                <w:rPrChange w:id="702" w:author="Markus Michels" w:date="2020-03-02T19:02:00Z">
                  <w:rPr>
                    <w:ins w:id="703" w:author="Markus Michels" w:date="2020-03-02T18:14:00Z"/>
                    <w:sz w:val="20"/>
                    <w:szCs w:val="20"/>
                    <w:lang w:val="en-US"/>
                  </w:rPr>
                </w:rPrChange>
              </w:rPr>
            </w:pPr>
            <w:ins w:id="704" w:author="Markus Michels" w:date="2020-03-02T18:15:00Z">
              <w:r w:rsidRPr="00602E4E">
                <w:rPr>
                  <w:rFonts w:ascii="Arial" w:hAnsi="Arial" w:cs="Arial"/>
                  <w:sz w:val="18"/>
                  <w:szCs w:val="18"/>
                  <w:lang w:val="en-US"/>
                  <w:rPrChange w:id="705" w:author="Markus Michels" w:date="2020-03-02T19:02:00Z">
                    <w:rPr>
                      <w:sz w:val="20"/>
                      <w:szCs w:val="20"/>
                      <w:lang w:val="en-US"/>
                    </w:rPr>
                  </w:rPrChange>
                </w:rPr>
                <w:t>Percent</w:t>
              </w:r>
            </w:ins>
            <w:ins w:id="706" w:author="Markus Michels" w:date="2020-03-02T18:28:00Z">
              <w:r w:rsidRPr="00602E4E">
                <w:rPr>
                  <w:rFonts w:ascii="Arial" w:hAnsi="Arial" w:cs="Arial"/>
                  <w:sz w:val="18"/>
                  <w:szCs w:val="18"/>
                  <w:lang w:val="en-US"/>
                  <w:rPrChange w:id="707" w:author="Markus Michels" w:date="2020-03-02T19:02:00Z">
                    <w:rPr>
                      <w:sz w:val="20"/>
                      <w:szCs w:val="20"/>
                      <w:lang w:val="en-US"/>
                    </w:rPr>
                  </w:rPrChange>
                </w:rPr>
                <w:t xml:space="preserve"> (%)</w:t>
              </w:r>
            </w:ins>
          </w:p>
        </w:tc>
        <w:tc>
          <w:tcPr>
            <w:tcW w:w="3654" w:type="dxa"/>
            <w:tcPrChange w:id="708" w:author="Markus Michels" w:date="2020-03-02T18:52:00Z">
              <w:tcPr>
                <w:tcW w:w="3769" w:type="dxa"/>
                <w:gridSpan w:val="2"/>
              </w:tcPr>
            </w:tcPrChange>
          </w:tcPr>
          <w:p w14:paraId="45F5822E" w14:textId="77777777" w:rsidR="00A96EC7" w:rsidRPr="00602E4E" w:rsidRDefault="00A96EC7" w:rsidP="00A96EC7">
            <w:pPr>
              <w:spacing w:line="340" w:lineRule="exact"/>
              <w:rPr>
                <w:ins w:id="709" w:author="Markus Michels" w:date="2020-03-02T18:12:00Z"/>
                <w:rFonts w:ascii="Arial" w:hAnsi="Arial" w:cs="Arial"/>
                <w:sz w:val="18"/>
                <w:szCs w:val="18"/>
                <w:lang w:val="en-US"/>
                <w:rPrChange w:id="710" w:author="Markus Michels" w:date="2020-03-02T19:02:00Z">
                  <w:rPr>
                    <w:ins w:id="711" w:author="Markus Michels" w:date="2020-03-02T18:12:00Z"/>
                    <w:sz w:val="20"/>
                    <w:szCs w:val="20"/>
                    <w:lang w:val="en-US"/>
                  </w:rPr>
                </w:rPrChange>
              </w:rPr>
            </w:pPr>
            <w:ins w:id="712" w:author="Markus Michels" w:date="2020-03-02T18:15:00Z">
              <w:r w:rsidRPr="00602E4E">
                <w:rPr>
                  <w:rFonts w:ascii="Arial" w:hAnsi="Arial" w:cs="Arial"/>
                  <w:sz w:val="18"/>
                  <w:szCs w:val="18"/>
                  <w:lang w:val="en-US"/>
                  <w:rPrChange w:id="713" w:author="Markus Michels" w:date="2020-03-02T19:02:00Z">
                    <w:rPr>
                      <w:sz w:val="20"/>
                      <w:szCs w:val="20"/>
                      <w:lang w:val="en-US"/>
                    </w:rPr>
                  </w:rPrChange>
                </w:rPr>
                <w:t>Relative humidity</w:t>
              </w:r>
            </w:ins>
          </w:p>
        </w:tc>
      </w:tr>
      <w:tr w:rsidR="00A96EC7" w:rsidRPr="00602E4E" w14:paraId="4D36684D" w14:textId="77777777" w:rsidTr="00602E4E">
        <w:trPr>
          <w:ins w:id="714" w:author="Markus Michels" w:date="2020-03-02T18:12:00Z"/>
          <w:trPrChange w:id="715" w:author="Markus Michels" w:date="2020-03-02T18:52:00Z">
            <w:trPr>
              <w:gridAfter w:val="0"/>
            </w:trPr>
          </w:trPrChange>
        </w:trPr>
        <w:tc>
          <w:tcPr>
            <w:tcW w:w="1147" w:type="dxa"/>
            <w:tcPrChange w:id="716" w:author="Markus Michels" w:date="2020-03-02T18:52:00Z">
              <w:tcPr>
                <w:tcW w:w="941" w:type="dxa"/>
                <w:gridSpan w:val="3"/>
              </w:tcPr>
            </w:tcPrChange>
          </w:tcPr>
          <w:p w14:paraId="0998A96B" w14:textId="77777777" w:rsidR="00A96EC7" w:rsidRPr="00602E4E" w:rsidRDefault="00A96EC7" w:rsidP="00A96EC7">
            <w:pPr>
              <w:spacing w:line="340" w:lineRule="exact"/>
              <w:rPr>
                <w:ins w:id="717" w:author="Markus Michels" w:date="2020-03-02T18:12:00Z"/>
                <w:rFonts w:ascii="Arial" w:hAnsi="Arial" w:cs="Arial"/>
                <w:sz w:val="18"/>
                <w:szCs w:val="18"/>
                <w:lang w:val="en-US"/>
                <w:rPrChange w:id="718" w:author="Markus Michels" w:date="2020-03-02T19:02:00Z">
                  <w:rPr>
                    <w:ins w:id="719" w:author="Markus Michels" w:date="2020-03-02T18:12:00Z"/>
                    <w:sz w:val="20"/>
                    <w:szCs w:val="20"/>
                    <w:lang w:val="en-US"/>
                  </w:rPr>
                </w:rPrChange>
              </w:rPr>
            </w:pPr>
            <w:ins w:id="720" w:author="Markus Michels" w:date="2020-03-02T18:17:00Z">
              <w:r w:rsidRPr="00602E4E">
                <w:rPr>
                  <w:rFonts w:ascii="Arial" w:hAnsi="Arial" w:cs="Arial"/>
                  <w:sz w:val="18"/>
                  <w:szCs w:val="18"/>
                  <w:lang w:val="en-US"/>
                  <w:rPrChange w:id="721" w:author="Markus Michels" w:date="2020-03-02T19:02:00Z">
                    <w:rPr>
                      <w:sz w:val="20"/>
                      <w:szCs w:val="20"/>
                      <w:lang w:val="en-US"/>
                    </w:rPr>
                  </w:rPrChange>
                </w:rPr>
                <w:t>L</w:t>
              </w:r>
            </w:ins>
          </w:p>
        </w:tc>
        <w:tc>
          <w:tcPr>
            <w:tcW w:w="1244" w:type="dxa"/>
            <w:tcPrChange w:id="722" w:author="Markus Michels" w:date="2020-03-02T18:52:00Z">
              <w:tcPr>
                <w:tcW w:w="1239" w:type="dxa"/>
                <w:gridSpan w:val="3"/>
              </w:tcPr>
            </w:tcPrChange>
          </w:tcPr>
          <w:p w14:paraId="40A82E89" w14:textId="77777777" w:rsidR="00A96EC7" w:rsidRPr="00602E4E" w:rsidRDefault="00A96EC7" w:rsidP="00A96EC7">
            <w:pPr>
              <w:spacing w:line="340" w:lineRule="exact"/>
              <w:rPr>
                <w:ins w:id="723" w:author="Markus Michels" w:date="2020-03-02T18:12:00Z"/>
                <w:rFonts w:ascii="Arial" w:hAnsi="Arial" w:cs="Arial"/>
                <w:sz w:val="18"/>
                <w:szCs w:val="18"/>
                <w:lang w:val="en-US"/>
                <w:rPrChange w:id="724" w:author="Markus Michels" w:date="2020-03-02T19:02:00Z">
                  <w:rPr>
                    <w:ins w:id="725" w:author="Markus Michels" w:date="2020-03-02T18:12:00Z"/>
                    <w:sz w:val="20"/>
                    <w:szCs w:val="20"/>
                    <w:lang w:val="en-US"/>
                  </w:rPr>
                </w:rPrChange>
              </w:rPr>
            </w:pPr>
            <w:ins w:id="726" w:author="Markus Michels" w:date="2020-03-02T18:17:00Z">
              <w:r w:rsidRPr="00602E4E">
                <w:rPr>
                  <w:rFonts w:ascii="Arial" w:hAnsi="Arial" w:cs="Arial"/>
                  <w:sz w:val="18"/>
                  <w:szCs w:val="18"/>
                  <w:lang w:val="en-US"/>
                  <w:rPrChange w:id="727" w:author="Markus Michels" w:date="2020-03-02T19:02:00Z">
                    <w:rPr>
                      <w:sz w:val="20"/>
                      <w:szCs w:val="20"/>
                      <w:lang w:val="en-US"/>
                    </w:rPr>
                  </w:rPrChange>
                </w:rPr>
                <w:t>Luminosity</w:t>
              </w:r>
            </w:ins>
          </w:p>
        </w:tc>
        <w:tc>
          <w:tcPr>
            <w:tcW w:w="2569" w:type="dxa"/>
            <w:tcPrChange w:id="728" w:author="Markus Michels" w:date="2020-03-02T18:52:00Z">
              <w:tcPr>
                <w:tcW w:w="2640" w:type="dxa"/>
                <w:gridSpan w:val="2"/>
              </w:tcPr>
            </w:tcPrChange>
          </w:tcPr>
          <w:p w14:paraId="0F0E0E3F" w14:textId="5FA53594" w:rsidR="00A96EC7" w:rsidRPr="00602E4E" w:rsidRDefault="00A96EC7" w:rsidP="00A96EC7">
            <w:pPr>
              <w:spacing w:line="340" w:lineRule="exact"/>
              <w:rPr>
                <w:ins w:id="729" w:author="Markus Michels" w:date="2020-03-02T18:13:00Z"/>
                <w:rFonts w:ascii="Arial" w:hAnsi="Arial" w:cs="Arial"/>
                <w:sz w:val="18"/>
                <w:szCs w:val="18"/>
                <w:lang w:val="en-US"/>
                <w:rPrChange w:id="730" w:author="Markus Michels" w:date="2020-03-02T19:02:00Z">
                  <w:rPr>
                    <w:ins w:id="731" w:author="Markus Michels" w:date="2020-03-02T18:13:00Z"/>
                    <w:sz w:val="20"/>
                    <w:szCs w:val="20"/>
                    <w:lang w:val="en-US"/>
                  </w:rPr>
                </w:rPrChange>
              </w:rPr>
            </w:pPr>
            <w:ins w:id="732" w:author="Markus Michels" w:date="2020-03-02T19:29:00Z">
              <w:r>
                <w:rPr>
                  <w:rFonts w:ascii="Arial" w:hAnsi="Arial" w:cs="Arial"/>
                  <w:sz w:val="18"/>
                  <w:szCs w:val="18"/>
                  <w:lang w:val="en-US"/>
                </w:rPr>
                <w:t>lux</w:t>
              </w:r>
            </w:ins>
          </w:p>
        </w:tc>
        <w:tc>
          <w:tcPr>
            <w:tcW w:w="1534" w:type="dxa"/>
            <w:tcPrChange w:id="733" w:author="Markus Michels" w:date="2020-03-02T18:52:00Z">
              <w:tcPr>
                <w:tcW w:w="1559" w:type="dxa"/>
                <w:gridSpan w:val="4"/>
              </w:tcPr>
            </w:tcPrChange>
          </w:tcPr>
          <w:p w14:paraId="29453D83" w14:textId="77777777" w:rsidR="00A96EC7" w:rsidRPr="00602E4E" w:rsidRDefault="00A96EC7" w:rsidP="00A96EC7">
            <w:pPr>
              <w:spacing w:line="340" w:lineRule="exact"/>
              <w:rPr>
                <w:ins w:id="734" w:author="Markus Michels" w:date="2020-03-02T18:14:00Z"/>
                <w:rFonts w:ascii="Arial" w:hAnsi="Arial" w:cs="Arial"/>
                <w:sz w:val="18"/>
                <w:szCs w:val="18"/>
                <w:lang w:val="en-US"/>
                <w:rPrChange w:id="735" w:author="Markus Michels" w:date="2020-03-02T19:02:00Z">
                  <w:rPr>
                    <w:ins w:id="736" w:author="Markus Michels" w:date="2020-03-02T18:14:00Z"/>
                    <w:sz w:val="20"/>
                    <w:szCs w:val="20"/>
                    <w:lang w:val="en-US"/>
                  </w:rPr>
                </w:rPrChange>
              </w:rPr>
            </w:pPr>
            <w:ins w:id="737" w:author="Markus Michels" w:date="2020-03-02T18:17:00Z">
              <w:r w:rsidRPr="00602E4E">
                <w:rPr>
                  <w:rFonts w:ascii="Arial" w:hAnsi="Arial" w:cs="Arial"/>
                  <w:sz w:val="18"/>
                  <w:szCs w:val="18"/>
                  <w:lang w:val="en-US"/>
                  <w:rPrChange w:id="738" w:author="Markus Michels" w:date="2020-03-02T19:02:00Z">
                    <w:rPr>
                      <w:sz w:val="20"/>
                      <w:szCs w:val="20"/>
                      <w:lang w:val="en-US"/>
                    </w:rPr>
                  </w:rPrChange>
                </w:rPr>
                <w:t>Lux</w:t>
              </w:r>
            </w:ins>
          </w:p>
        </w:tc>
        <w:tc>
          <w:tcPr>
            <w:tcW w:w="3654" w:type="dxa"/>
            <w:tcPrChange w:id="739" w:author="Markus Michels" w:date="2020-03-02T18:52:00Z">
              <w:tcPr>
                <w:tcW w:w="3769" w:type="dxa"/>
                <w:gridSpan w:val="2"/>
              </w:tcPr>
            </w:tcPrChange>
          </w:tcPr>
          <w:p w14:paraId="60558E06" w14:textId="77777777" w:rsidR="00A96EC7" w:rsidRPr="00602E4E" w:rsidRDefault="00A96EC7" w:rsidP="00A96EC7">
            <w:pPr>
              <w:spacing w:line="340" w:lineRule="exact"/>
              <w:rPr>
                <w:ins w:id="740" w:author="Markus Michels" w:date="2020-03-02T18:12:00Z"/>
                <w:rFonts w:ascii="Arial" w:hAnsi="Arial" w:cs="Arial"/>
                <w:sz w:val="18"/>
                <w:szCs w:val="18"/>
                <w:lang w:val="en-US"/>
                <w:rPrChange w:id="741" w:author="Markus Michels" w:date="2020-03-02T19:02:00Z">
                  <w:rPr>
                    <w:ins w:id="742" w:author="Markus Michels" w:date="2020-03-02T18:12:00Z"/>
                    <w:sz w:val="20"/>
                    <w:szCs w:val="20"/>
                    <w:lang w:val="en-US"/>
                  </w:rPr>
                </w:rPrChange>
              </w:rPr>
            </w:pPr>
          </w:p>
        </w:tc>
      </w:tr>
      <w:tr w:rsidR="00A96EC7" w:rsidRPr="00602E4E" w14:paraId="5865A46C" w14:textId="77777777" w:rsidTr="00602E4E">
        <w:trPr>
          <w:ins w:id="743" w:author="Markus Michels" w:date="2020-03-02T18:12:00Z"/>
          <w:trPrChange w:id="744" w:author="Markus Michels" w:date="2020-03-02T18:52:00Z">
            <w:trPr>
              <w:gridAfter w:val="0"/>
            </w:trPr>
          </w:trPrChange>
        </w:trPr>
        <w:tc>
          <w:tcPr>
            <w:tcW w:w="1147" w:type="dxa"/>
            <w:tcPrChange w:id="745" w:author="Markus Michels" w:date="2020-03-02T18:52:00Z">
              <w:tcPr>
                <w:tcW w:w="941" w:type="dxa"/>
                <w:gridSpan w:val="3"/>
              </w:tcPr>
            </w:tcPrChange>
          </w:tcPr>
          <w:p w14:paraId="3B4C2FEF" w14:textId="77777777" w:rsidR="00A96EC7" w:rsidRPr="00602E4E" w:rsidRDefault="00A96EC7" w:rsidP="00A96EC7">
            <w:pPr>
              <w:spacing w:line="340" w:lineRule="exact"/>
              <w:rPr>
                <w:ins w:id="746" w:author="Markus Michels" w:date="2020-03-02T18:12:00Z"/>
                <w:rFonts w:ascii="Arial" w:hAnsi="Arial" w:cs="Arial"/>
                <w:sz w:val="18"/>
                <w:szCs w:val="18"/>
                <w:lang w:val="en-US"/>
                <w:rPrChange w:id="747" w:author="Markus Michels" w:date="2020-03-02T19:02:00Z">
                  <w:rPr>
                    <w:ins w:id="748" w:author="Markus Michels" w:date="2020-03-02T18:12:00Z"/>
                    <w:sz w:val="20"/>
                    <w:szCs w:val="20"/>
                    <w:lang w:val="en-US"/>
                  </w:rPr>
                </w:rPrChange>
              </w:rPr>
            </w:pPr>
            <w:commentRangeStart w:id="749"/>
            <w:ins w:id="750" w:author="Markus Michels" w:date="2020-03-02T18:16:00Z">
              <w:r w:rsidRPr="00DB6CAC">
                <w:rPr>
                  <w:rFonts w:ascii="Arial" w:hAnsi="Arial" w:cs="Arial"/>
                  <w:color w:val="FF0000"/>
                  <w:sz w:val="18"/>
                  <w:szCs w:val="18"/>
                  <w:lang w:val="en-US"/>
                  <w:rPrChange w:id="751" w:author="Markus Michels" w:date="2020-03-03T18:37:00Z">
                    <w:rPr>
                      <w:sz w:val="20"/>
                      <w:szCs w:val="20"/>
                      <w:lang w:val="en-US"/>
                    </w:rPr>
                  </w:rPrChange>
                </w:rPr>
                <w:t>M</w:t>
              </w:r>
            </w:ins>
          </w:p>
        </w:tc>
        <w:tc>
          <w:tcPr>
            <w:tcW w:w="1244" w:type="dxa"/>
            <w:tcPrChange w:id="752" w:author="Markus Michels" w:date="2020-03-02T18:52:00Z">
              <w:tcPr>
                <w:tcW w:w="1239" w:type="dxa"/>
                <w:gridSpan w:val="3"/>
              </w:tcPr>
            </w:tcPrChange>
          </w:tcPr>
          <w:p w14:paraId="74D7B51E" w14:textId="77777777" w:rsidR="00A96EC7" w:rsidRPr="00602E4E" w:rsidRDefault="00A96EC7" w:rsidP="00A96EC7">
            <w:pPr>
              <w:spacing w:line="340" w:lineRule="exact"/>
              <w:rPr>
                <w:ins w:id="753" w:author="Markus Michels" w:date="2020-03-02T18:12:00Z"/>
                <w:rFonts w:ascii="Arial" w:hAnsi="Arial" w:cs="Arial"/>
                <w:sz w:val="18"/>
                <w:szCs w:val="18"/>
                <w:lang w:val="en-US"/>
                <w:rPrChange w:id="754" w:author="Markus Michels" w:date="2020-03-02T19:02:00Z">
                  <w:rPr>
                    <w:ins w:id="755" w:author="Markus Michels" w:date="2020-03-02T18:12:00Z"/>
                    <w:sz w:val="20"/>
                    <w:szCs w:val="20"/>
                    <w:lang w:val="en-US"/>
                  </w:rPr>
                </w:rPrChange>
              </w:rPr>
            </w:pPr>
            <w:ins w:id="756" w:author="Markus Michels" w:date="2020-03-02T18:16:00Z">
              <w:r w:rsidRPr="00602E4E">
                <w:rPr>
                  <w:rFonts w:ascii="Arial" w:hAnsi="Arial" w:cs="Arial"/>
                  <w:sz w:val="18"/>
                  <w:szCs w:val="18"/>
                  <w:lang w:val="en-US"/>
                  <w:rPrChange w:id="757" w:author="Markus Michels" w:date="2020-03-02T19:02:00Z">
                    <w:rPr>
                      <w:sz w:val="20"/>
                      <w:szCs w:val="20"/>
                      <w:lang w:val="en-US"/>
                    </w:rPr>
                  </w:rPrChange>
                </w:rPr>
                <w:t>Motion</w:t>
              </w:r>
            </w:ins>
          </w:p>
        </w:tc>
        <w:tc>
          <w:tcPr>
            <w:tcW w:w="2569" w:type="dxa"/>
            <w:tcPrChange w:id="758" w:author="Markus Michels" w:date="2020-03-02T18:52:00Z">
              <w:tcPr>
                <w:tcW w:w="2640" w:type="dxa"/>
                <w:gridSpan w:val="2"/>
              </w:tcPr>
            </w:tcPrChange>
          </w:tcPr>
          <w:p w14:paraId="124C432D" w14:textId="161752FF" w:rsidR="00A96EC7" w:rsidRPr="00602E4E" w:rsidRDefault="00A96EC7" w:rsidP="00A96EC7">
            <w:pPr>
              <w:spacing w:line="340" w:lineRule="exact"/>
              <w:rPr>
                <w:ins w:id="759" w:author="Markus Michels" w:date="2020-03-02T18:13:00Z"/>
                <w:rFonts w:ascii="Arial" w:hAnsi="Arial" w:cs="Arial"/>
                <w:sz w:val="18"/>
                <w:szCs w:val="18"/>
                <w:lang w:val="en-US"/>
                <w:rPrChange w:id="760" w:author="Markus Michels" w:date="2020-03-02T19:02:00Z">
                  <w:rPr>
                    <w:ins w:id="761" w:author="Markus Michels" w:date="2020-03-02T18:13:00Z"/>
                    <w:sz w:val="20"/>
                    <w:szCs w:val="20"/>
                    <w:lang w:val="en-US"/>
                  </w:rPr>
                </w:rPrChange>
              </w:rPr>
            </w:pPr>
            <w:ins w:id="762" w:author="Markus Michels" w:date="2020-03-02T19:29:00Z">
              <w:r>
                <w:rPr>
                  <w:rFonts w:ascii="Arial" w:hAnsi="Arial" w:cs="Arial"/>
                  <w:sz w:val="18"/>
                  <w:szCs w:val="18"/>
                  <w:lang w:val="en-US"/>
                </w:rPr>
                <w:t>m</w:t>
              </w:r>
            </w:ins>
            <w:ins w:id="763" w:author="Markus Michels" w:date="2020-03-02T18:16:00Z">
              <w:r w:rsidRPr="00602E4E">
                <w:rPr>
                  <w:rFonts w:ascii="Arial" w:hAnsi="Arial" w:cs="Arial"/>
                  <w:sz w:val="18"/>
                  <w:szCs w:val="18"/>
                  <w:lang w:val="en-US"/>
                  <w:rPrChange w:id="764" w:author="Markus Michels" w:date="2020-03-02T19:02:00Z">
                    <w:rPr>
                      <w:sz w:val="20"/>
                      <w:szCs w:val="20"/>
                      <w:lang w:val="en-US"/>
                    </w:rPr>
                  </w:rPrChange>
                </w:rPr>
                <w:t>otion</w:t>
              </w:r>
            </w:ins>
          </w:p>
        </w:tc>
        <w:tc>
          <w:tcPr>
            <w:tcW w:w="1534" w:type="dxa"/>
            <w:tcPrChange w:id="765" w:author="Markus Michels" w:date="2020-03-02T18:52:00Z">
              <w:tcPr>
                <w:tcW w:w="1559" w:type="dxa"/>
                <w:gridSpan w:val="4"/>
              </w:tcPr>
            </w:tcPrChange>
          </w:tcPr>
          <w:p w14:paraId="12B9D1D1" w14:textId="77777777" w:rsidR="00A96EC7" w:rsidRPr="00602E4E" w:rsidRDefault="00A96EC7" w:rsidP="00A96EC7">
            <w:pPr>
              <w:spacing w:line="340" w:lineRule="exact"/>
              <w:rPr>
                <w:ins w:id="766" w:author="Markus Michels" w:date="2020-03-02T18:14:00Z"/>
                <w:rFonts w:ascii="Arial" w:hAnsi="Arial" w:cs="Arial"/>
                <w:sz w:val="18"/>
                <w:szCs w:val="18"/>
                <w:lang w:val="en-US"/>
                <w:rPrChange w:id="767" w:author="Markus Michels" w:date="2020-03-02T19:02:00Z">
                  <w:rPr>
                    <w:ins w:id="768" w:author="Markus Michels" w:date="2020-03-02T18:14:00Z"/>
                    <w:sz w:val="20"/>
                    <w:szCs w:val="20"/>
                    <w:lang w:val="en-US"/>
                  </w:rPr>
                </w:rPrChange>
              </w:rPr>
            </w:pPr>
            <w:ins w:id="769" w:author="Markus Michels" w:date="2020-03-02T18:16:00Z">
              <w:r w:rsidRPr="00602E4E">
                <w:rPr>
                  <w:rFonts w:ascii="Arial" w:hAnsi="Arial" w:cs="Arial"/>
                  <w:sz w:val="18"/>
                  <w:szCs w:val="18"/>
                  <w:lang w:val="en-US"/>
                  <w:rPrChange w:id="770" w:author="Markus Michels" w:date="2020-03-02T19:02:00Z">
                    <w:rPr>
                      <w:sz w:val="20"/>
                      <w:szCs w:val="20"/>
                      <w:lang w:val="en-US"/>
                    </w:rPr>
                  </w:rPrChange>
                </w:rPr>
                <w:t>Integer</w:t>
              </w:r>
            </w:ins>
          </w:p>
        </w:tc>
        <w:tc>
          <w:tcPr>
            <w:tcW w:w="3654" w:type="dxa"/>
            <w:tcPrChange w:id="771" w:author="Markus Michels" w:date="2020-03-02T18:52:00Z">
              <w:tcPr>
                <w:tcW w:w="3769" w:type="dxa"/>
                <w:gridSpan w:val="2"/>
              </w:tcPr>
            </w:tcPrChange>
          </w:tcPr>
          <w:p w14:paraId="7DB308CD" w14:textId="77777777" w:rsidR="00A96EC7" w:rsidRPr="00602E4E" w:rsidRDefault="00A96EC7" w:rsidP="00A96EC7">
            <w:pPr>
              <w:spacing w:line="340" w:lineRule="exact"/>
              <w:rPr>
                <w:ins w:id="772" w:author="Markus Michels" w:date="2020-03-02T18:12:00Z"/>
                <w:rFonts w:ascii="Arial" w:hAnsi="Arial" w:cs="Arial"/>
                <w:sz w:val="18"/>
                <w:szCs w:val="18"/>
                <w:lang w:val="en-US"/>
                <w:rPrChange w:id="773" w:author="Markus Michels" w:date="2020-03-02T19:02:00Z">
                  <w:rPr>
                    <w:ins w:id="774" w:author="Markus Michels" w:date="2020-03-02T18:12:00Z"/>
                    <w:sz w:val="20"/>
                    <w:szCs w:val="20"/>
                    <w:lang w:val="en-US"/>
                  </w:rPr>
                </w:rPrChange>
              </w:rPr>
            </w:pPr>
            <w:ins w:id="775" w:author="Markus Michels" w:date="2020-03-02T18:16:00Z">
              <w:r w:rsidRPr="00602E4E">
                <w:rPr>
                  <w:rFonts w:ascii="Arial" w:hAnsi="Arial" w:cs="Arial"/>
                  <w:sz w:val="18"/>
                  <w:szCs w:val="18"/>
                  <w:lang w:val="en-US"/>
                  <w:rPrChange w:id="776" w:author="Markus Michels" w:date="2020-03-02T19:02:00Z">
                    <w:rPr>
                      <w:sz w:val="20"/>
                      <w:szCs w:val="20"/>
                      <w:lang w:val="en-US"/>
                    </w:rPr>
                  </w:rPrChange>
                </w:rPr>
                <w:t>1: Motion detected; 0: No motion</w:t>
              </w:r>
            </w:ins>
            <w:commentRangeEnd w:id="749"/>
            <w:ins w:id="777" w:author="Markus Michels" w:date="2020-03-02T19:29:00Z">
              <w:r>
                <w:rPr>
                  <w:rStyle w:val="Kommentarzeichen"/>
                </w:rPr>
                <w:commentReference w:id="749"/>
              </w:r>
            </w:ins>
          </w:p>
        </w:tc>
      </w:tr>
      <w:tr w:rsidR="00A96EC7" w:rsidRPr="00602E4E" w14:paraId="08A113C6" w14:textId="77777777" w:rsidTr="00602E4E">
        <w:trPr>
          <w:ins w:id="778" w:author="Markus Michels" w:date="2020-03-02T18:56:00Z"/>
        </w:trPr>
        <w:tc>
          <w:tcPr>
            <w:tcW w:w="1147" w:type="dxa"/>
          </w:tcPr>
          <w:p w14:paraId="4E619821" w14:textId="77777777" w:rsidR="00A96EC7" w:rsidRPr="00602E4E" w:rsidRDefault="00A96EC7" w:rsidP="00A96EC7">
            <w:pPr>
              <w:spacing w:line="340" w:lineRule="exact"/>
              <w:rPr>
                <w:ins w:id="779" w:author="Markus Michels" w:date="2020-03-02T18:56:00Z"/>
                <w:rFonts w:ascii="Arial" w:hAnsi="Arial" w:cs="Arial"/>
                <w:sz w:val="18"/>
                <w:szCs w:val="18"/>
                <w:lang w:val="en-US"/>
              </w:rPr>
            </w:pPr>
            <w:ins w:id="780" w:author="Markus Michels" w:date="2020-03-02T18:56:00Z">
              <w:r w:rsidRPr="00602E4E">
                <w:rPr>
                  <w:rFonts w:ascii="Arial" w:hAnsi="Arial" w:cs="Arial"/>
                  <w:sz w:val="18"/>
                  <w:szCs w:val="18"/>
                  <w:lang w:val="en-US"/>
                </w:rPr>
                <w:t>Red</w:t>
              </w:r>
            </w:ins>
          </w:p>
        </w:tc>
        <w:tc>
          <w:tcPr>
            <w:tcW w:w="1244" w:type="dxa"/>
          </w:tcPr>
          <w:p w14:paraId="1115FC1D" w14:textId="77777777" w:rsidR="00A96EC7" w:rsidRPr="00602E4E" w:rsidRDefault="00A96EC7" w:rsidP="00A96EC7">
            <w:pPr>
              <w:spacing w:line="340" w:lineRule="exact"/>
              <w:rPr>
                <w:ins w:id="781" w:author="Markus Michels" w:date="2020-03-02T18:56:00Z"/>
                <w:rFonts w:ascii="Arial" w:hAnsi="Arial" w:cs="Arial"/>
                <w:sz w:val="18"/>
                <w:szCs w:val="18"/>
                <w:lang w:val="en-US"/>
              </w:rPr>
            </w:pPr>
            <w:ins w:id="782" w:author="Markus Michels" w:date="2020-03-02T18:56:00Z">
              <w:r w:rsidRPr="00602E4E">
                <w:rPr>
                  <w:rFonts w:ascii="Arial" w:hAnsi="Arial" w:cs="Arial"/>
                  <w:sz w:val="18"/>
                  <w:szCs w:val="18"/>
                  <w:lang w:val="en-US"/>
                </w:rPr>
                <w:t>RGB value</w:t>
              </w:r>
            </w:ins>
          </w:p>
        </w:tc>
        <w:tc>
          <w:tcPr>
            <w:tcW w:w="2569" w:type="dxa"/>
          </w:tcPr>
          <w:p w14:paraId="13759B03" w14:textId="77777777" w:rsidR="00A96EC7" w:rsidRPr="00602E4E" w:rsidRDefault="00A96EC7" w:rsidP="00A96EC7">
            <w:pPr>
              <w:spacing w:line="340" w:lineRule="exact"/>
              <w:rPr>
                <w:ins w:id="783" w:author="Markus Michels" w:date="2020-03-02T18:56:00Z"/>
                <w:rFonts w:ascii="Arial" w:hAnsi="Arial" w:cs="Arial"/>
                <w:sz w:val="18"/>
                <w:szCs w:val="18"/>
                <w:lang w:val="en-US"/>
              </w:rPr>
            </w:pPr>
            <w:ins w:id="784" w:author="Markus Michels" w:date="2020-03-02T18:56:00Z">
              <w:r w:rsidRPr="00602E4E">
                <w:rPr>
                  <w:rFonts w:ascii="Arial" w:hAnsi="Arial" w:cs="Arial"/>
                  <w:sz w:val="18"/>
                  <w:szCs w:val="18"/>
                  <w:lang w:val="en-US"/>
                </w:rPr>
                <w:t>n/a</w:t>
              </w:r>
            </w:ins>
          </w:p>
        </w:tc>
        <w:tc>
          <w:tcPr>
            <w:tcW w:w="1534" w:type="dxa"/>
          </w:tcPr>
          <w:p w14:paraId="21C87797" w14:textId="77777777" w:rsidR="00A96EC7" w:rsidRPr="00602E4E" w:rsidRDefault="00A96EC7" w:rsidP="00A96EC7">
            <w:pPr>
              <w:spacing w:line="340" w:lineRule="exact"/>
              <w:rPr>
                <w:ins w:id="785" w:author="Markus Michels" w:date="2020-03-02T18:56:00Z"/>
                <w:rFonts w:ascii="Arial" w:hAnsi="Arial" w:cs="Arial"/>
                <w:sz w:val="18"/>
                <w:szCs w:val="18"/>
                <w:lang w:val="en-US"/>
              </w:rPr>
            </w:pPr>
            <w:ins w:id="786" w:author="Markus Michels" w:date="2020-03-02T18:56:00Z">
              <w:r w:rsidRPr="00602E4E">
                <w:rPr>
                  <w:rFonts w:ascii="Arial" w:hAnsi="Arial" w:cs="Arial"/>
                  <w:sz w:val="18"/>
                  <w:szCs w:val="18"/>
                  <w:lang w:val="en-US"/>
                </w:rPr>
                <w:t>Integer</w:t>
              </w:r>
            </w:ins>
          </w:p>
        </w:tc>
        <w:tc>
          <w:tcPr>
            <w:tcW w:w="3654" w:type="dxa"/>
          </w:tcPr>
          <w:p w14:paraId="22A0A9DC" w14:textId="77777777" w:rsidR="00A96EC7" w:rsidRPr="00602E4E" w:rsidRDefault="00A96EC7" w:rsidP="00A96EC7">
            <w:pPr>
              <w:spacing w:line="340" w:lineRule="exact"/>
              <w:rPr>
                <w:ins w:id="787" w:author="Markus Michels" w:date="2020-03-02T18:56:00Z"/>
                <w:rFonts w:ascii="Arial" w:hAnsi="Arial" w:cs="Arial"/>
                <w:sz w:val="18"/>
                <w:szCs w:val="18"/>
                <w:lang w:val="en-US"/>
              </w:rPr>
            </w:pPr>
            <w:ins w:id="788" w:author="Markus Michels" w:date="2020-03-02T18:56:00Z">
              <w:r w:rsidRPr="00602E4E">
                <w:rPr>
                  <w:rFonts w:ascii="Arial" w:hAnsi="Arial" w:cs="Arial"/>
                  <w:sz w:val="18"/>
                  <w:szCs w:val="18"/>
                  <w:lang w:val="en-US"/>
                </w:rPr>
                <w:t>0..255</w:t>
              </w:r>
            </w:ins>
          </w:p>
        </w:tc>
      </w:tr>
      <w:tr w:rsidR="00A96EC7" w:rsidRPr="00602E4E" w14:paraId="5084493B" w14:textId="77777777" w:rsidTr="00602E4E">
        <w:trPr>
          <w:ins w:id="789" w:author="Markus Michels" w:date="2020-03-02T18:56:00Z"/>
        </w:trPr>
        <w:tc>
          <w:tcPr>
            <w:tcW w:w="1147" w:type="dxa"/>
          </w:tcPr>
          <w:p w14:paraId="268044E9" w14:textId="77777777" w:rsidR="00A96EC7" w:rsidRPr="00602E4E" w:rsidRDefault="00A96EC7" w:rsidP="00A96EC7">
            <w:pPr>
              <w:spacing w:line="340" w:lineRule="exact"/>
              <w:rPr>
                <w:ins w:id="790" w:author="Markus Michels" w:date="2020-03-02T18:56:00Z"/>
                <w:rFonts w:ascii="Arial" w:hAnsi="Arial" w:cs="Arial"/>
                <w:sz w:val="18"/>
                <w:szCs w:val="18"/>
                <w:lang w:val="en-US"/>
              </w:rPr>
            </w:pPr>
            <w:ins w:id="791" w:author="Markus Michels" w:date="2020-03-02T18:56:00Z">
              <w:r w:rsidRPr="00602E4E">
                <w:rPr>
                  <w:rFonts w:ascii="Arial" w:hAnsi="Arial" w:cs="Arial"/>
                  <w:sz w:val="18"/>
                  <w:szCs w:val="18"/>
                  <w:lang w:val="en-US"/>
                </w:rPr>
                <w:t>Green</w:t>
              </w:r>
            </w:ins>
          </w:p>
        </w:tc>
        <w:tc>
          <w:tcPr>
            <w:tcW w:w="1244" w:type="dxa"/>
          </w:tcPr>
          <w:p w14:paraId="21E0580B" w14:textId="77777777" w:rsidR="00A96EC7" w:rsidRPr="00602E4E" w:rsidRDefault="00A96EC7" w:rsidP="00A96EC7">
            <w:pPr>
              <w:spacing w:line="340" w:lineRule="exact"/>
              <w:rPr>
                <w:ins w:id="792" w:author="Markus Michels" w:date="2020-03-02T18:56:00Z"/>
                <w:rFonts w:ascii="Arial" w:hAnsi="Arial" w:cs="Arial"/>
                <w:sz w:val="18"/>
                <w:szCs w:val="18"/>
                <w:lang w:val="en-US"/>
              </w:rPr>
            </w:pPr>
            <w:ins w:id="793" w:author="Markus Michels" w:date="2020-03-02T18:56:00Z">
              <w:r w:rsidRPr="00602E4E">
                <w:rPr>
                  <w:rFonts w:ascii="Arial" w:hAnsi="Arial" w:cs="Arial"/>
                  <w:sz w:val="18"/>
                  <w:szCs w:val="18"/>
                  <w:lang w:val="en-US"/>
                </w:rPr>
                <w:t>RGB value</w:t>
              </w:r>
            </w:ins>
          </w:p>
        </w:tc>
        <w:tc>
          <w:tcPr>
            <w:tcW w:w="2569" w:type="dxa"/>
          </w:tcPr>
          <w:p w14:paraId="369E56B8" w14:textId="77777777" w:rsidR="00A96EC7" w:rsidRPr="00602E4E" w:rsidRDefault="00A96EC7" w:rsidP="00A96EC7">
            <w:pPr>
              <w:spacing w:line="340" w:lineRule="exact"/>
              <w:rPr>
                <w:ins w:id="794" w:author="Markus Michels" w:date="2020-03-02T18:56:00Z"/>
                <w:rFonts w:ascii="Arial" w:hAnsi="Arial" w:cs="Arial"/>
                <w:sz w:val="18"/>
                <w:szCs w:val="18"/>
                <w:lang w:val="en-US"/>
              </w:rPr>
            </w:pPr>
            <w:ins w:id="795" w:author="Markus Michels" w:date="2020-03-02T18:56:00Z">
              <w:r w:rsidRPr="00602E4E">
                <w:rPr>
                  <w:rFonts w:ascii="Arial" w:hAnsi="Arial" w:cs="Arial"/>
                  <w:sz w:val="18"/>
                  <w:szCs w:val="18"/>
                  <w:lang w:val="en-US"/>
                </w:rPr>
                <w:t>n/a</w:t>
              </w:r>
            </w:ins>
          </w:p>
        </w:tc>
        <w:tc>
          <w:tcPr>
            <w:tcW w:w="1534" w:type="dxa"/>
          </w:tcPr>
          <w:p w14:paraId="73719793" w14:textId="77777777" w:rsidR="00A96EC7" w:rsidRPr="00602E4E" w:rsidRDefault="00A96EC7" w:rsidP="00A96EC7">
            <w:pPr>
              <w:spacing w:line="340" w:lineRule="exact"/>
              <w:rPr>
                <w:ins w:id="796" w:author="Markus Michels" w:date="2020-03-02T18:56:00Z"/>
                <w:rFonts w:ascii="Arial" w:hAnsi="Arial" w:cs="Arial"/>
                <w:sz w:val="18"/>
                <w:szCs w:val="18"/>
                <w:lang w:val="en-US"/>
              </w:rPr>
            </w:pPr>
            <w:ins w:id="797" w:author="Markus Michels" w:date="2020-03-02T18:56:00Z">
              <w:r w:rsidRPr="00602E4E">
                <w:rPr>
                  <w:rFonts w:ascii="Arial" w:hAnsi="Arial" w:cs="Arial"/>
                  <w:sz w:val="18"/>
                  <w:szCs w:val="18"/>
                  <w:lang w:val="en-US"/>
                </w:rPr>
                <w:t>Integer</w:t>
              </w:r>
            </w:ins>
          </w:p>
        </w:tc>
        <w:tc>
          <w:tcPr>
            <w:tcW w:w="3654" w:type="dxa"/>
          </w:tcPr>
          <w:p w14:paraId="67D0CE39" w14:textId="77777777" w:rsidR="00A96EC7" w:rsidRPr="00602E4E" w:rsidRDefault="00A96EC7" w:rsidP="00A96EC7">
            <w:pPr>
              <w:spacing w:line="340" w:lineRule="exact"/>
              <w:rPr>
                <w:ins w:id="798" w:author="Markus Michels" w:date="2020-03-02T18:56:00Z"/>
                <w:rFonts w:ascii="Arial" w:hAnsi="Arial" w:cs="Arial"/>
                <w:sz w:val="18"/>
                <w:szCs w:val="18"/>
                <w:lang w:val="en-US"/>
              </w:rPr>
            </w:pPr>
            <w:ins w:id="799" w:author="Markus Michels" w:date="2020-03-02T18:56:00Z">
              <w:r w:rsidRPr="00602E4E">
                <w:rPr>
                  <w:rFonts w:ascii="Arial" w:hAnsi="Arial" w:cs="Arial"/>
                  <w:sz w:val="18"/>
                  <w:szCs w:val="18"/>
                  <w:lang w:val="en-US"/>
                </w:rPr>
                <w:t>0..255</w:t>
              </w:r>
            </w:ins>
          </w:p>
        </w:tc>
      </w:tr>
      <w:tr w:rsidR="00A96EC7" w:rsidRPr="00602E4E" w14:paraId="3239EE65" w14:textId="77777777" w:rsidTr="00602E4E">
        <w:trPr>
          <w:ins w:id="800" w:author="Markus Michels" w:date="2020-03-02T18:56:00Z"/>
        </w:trPr>
        <w:tc>
          <w:tcPr>
            <w:tcW w:w="1147" w:type="dxa"/>
          </w:tcPr>
          <w:p w14:paraId="7DFA452E" w14:textId="77777777" w:rsidR="00A96EC7" w:rsidRPr="00602E4E" w:rsidRDefault="00A96EC7" w:rsidP="00A96EC7">
            <w:pPr>
              <w:spacing w:line="340" w:lineRule="exact"/>
              <w:rPr>
                <w:ins w:id="801" w:author="Markus Michels" w:date="2020-03-02T18:56:00Z"/>
                <w:rFonts w:ascii="Arial" w:hAnsi="Arial" w:cs="Arial"/>
                <w:sz w:val="18"/>
                <w:szCs w:val="18"/>
                <w:lang w:val="en-US"/>
              </w:rPr>
            </w:pPr>
            <w:ins w:id="802" w:author="Markus Michels" w:date="2020-03-02T18:56:00Z">
              <w:r w:rsidRPr="00602E4E">
                <w:rPr>
                  <w:rFonts w:ascii="Arial" w:hAnsi="Arial" w:cs="Arial"/>
                  <w:sz w:val="18"/>
                  <w:szCs w:val="18"/>
                  <w:lang w:val="en-US"/>
                </w:rPr>
                <w:t>Blue</w:t>
              </w:r>
            </w:ins>
          </w:p>
        </w:tc>
        <w:tc>
          <w:tcPr>
            <w:tcW w:w="1244" w:type="dxa"/>
          </w:tcPr>
          <w:p w14:paraId="053CF35F" w14:textId="77777777" w:rsidR="00A96EC7" w:rsidRPr="00602E4E" w:rsidRDefault="00A96EC7" w:rsidP="00A96EC7">
            <w:pPr>
              <w:spacing w:line="340" w:lineRule="exact"/>
              <w:rPr>
                <w:ins w:id="803" w:author="Markus Michels" w:date="2020-03-02T18:56:00Z"/>
                <w:rFonts w:ascii="Arial" w:hAnsi="Arial" w:cs="Arial"/>
                <w:sz w:val="18"/>
                <w:szCs w:val="18"/>
                <w:lang w:val="en-US"/>
              </w:rPr>
            </w:pPr>
            <w:ins w:id="804" w:author="Markus Michels" w:date="2020-03-02T18:56:00Z">
              <w:r w:rsidRPr="00602E4E">
                <w:rPr>
                  <w:rFonts w:ascii="Arial" w:hAnsi="Arial" w:cs="Arial"/>
                  <w:sz w:val="18"/>
                  <w:szCs w:val="18"/>
                  <w:lang w:val="en-US"/>
                </w:rPr>
                <w:t>RGB value</w:t>
              </w:r>
            </w:ins>
          </w:p>
        </w:tc>
        <w:tc>
          <w:tcPr>
            <w:tcW w:w="2569" w:type="dxa"/>
          </w:tcPr>
          <w:p w14:paraId="0E512828" w14:textId="77777777" w:rsidR="00A96EC7" w:rsidRPr="00602E4E" w:rsidRDefault="00A96EC7" w:rsidP="00A96EC7">
            <w:pPr>
              <w:spacing w:line="340" w:lineRule="exact"/>
              <w:rPr>
                <w:ins w:id="805" w:author="Markus Michels" w:date="2020-03-02T18:56:00Z"/>
                <w:rFonts w:ascii="Arial" w:hAnsi="Arial" w:cs="Arial"/>
                <w:sz w:val="18"/>
                <w:szCs w:val="18"/>
                <w:lang w:val="en-US"/>
              </w:rPr>
            </w:pPr>
            <w:ins w:id="806" w:author="Markus Michels" w:date="2020-03-02T18:56:00Z">
              <w:r w:rsidRPr="00602E4E">
                <w:rPr>
                  <w:rFonts w:ascii="Arial" w:hAnsi="Arial" w:cs="Arial"/>
                  <w:sz w:val="18"/>
                  <w:szCs w:val="18"/>
                  <w:lang w:val="en-US"/>
                </w:rPr>
                <w:t>n/a</w:t>
              </w:r>
            </w:ins>
          </w:p>
        </w:tc>
        <w:tc>
          <w:tcPr>
            <w:tcW w:w="1534" w:type="dxa"/>
          </w:tcPr>
          <w:p w14:paraId="5A7E3330" w14:textId="77777777" w:rsidR="00A96EC7" w:rsidRPr="00602E4E" w:rsidRDefault="00A96EC7" w:rsidP="00A96EC7">
            <w:pPr>
              <w:spacing w:line="340" w:lineRule="exact"/>
              <w:rPr>
                <w:ins w:id="807" w:author="Markus Michels" w:date="2020-03-02T18:56:00Z"/>
                <w:rFonts w:ascii="Arial" w:hAnsi="Arial" w:cs="Arial"/>
                <w:sz w:val="18"/>
                <w:szCs w:val="18"/>
                <w:lang w:val="en-US"/>
              </w:rPr>
            </w:pPr>
            <w:ins w:id="808" w:author="Markus Michels" w:date="2020-03-02T18:56:00Z">
              <w:r w:rsidRPr="00602E4E">
                <w:rPr>
                  <w:rFonts w:ascii="Arial" w:hAnsi="Arial" w:cs="Arial"/>
                  <w:sz w:val="18"/>
                  <w:szCs w:val="18"/>
                  <w:lang w:val="en-US"/>
                </w:rPr>
                <w:t>Integer</w:t>
              </w:r>
            </w:ins>
          </w:p>
        </w:tc>
        <w:tc>
          <w:tcPr>
            <w:tcW w:w="3654" w:type="dxa"/>
          </w:tcPr>
          <w:p w14:paraId="367E9C2B" w14:textId="77777777" w:rsidR="00A96EC7" w:rsidRPr="00602E4E" w:rsidRDefault="00A96EC7" w:rsidP="00A96EC7">
            <w:pPr>
              <w:spacing w:line="340" w:lineRule="exact"/>
              <w:rPr>
                <w:ins w:id="809" w:author="Markus Michels" w:date="2020-03-02T18:56:00Z"/>
                <w:rFonts w:ascii="Arial" w:hAnsi="Arial" w:cs="Arial"/>
                <w:sz w:val="18"/>
                <w:szCs w:val="18"/>
                <w:lang w:val="en-US"/>
              </w:rPr>
            </w:pPr>
            <w:ins w:id="810" w:author="Markus Michels" w:date="2020-03-02T18:56:00Z">
              <w:r w:rsidRPr="00602E4E">
                <w:rPr>
                  <w:rFonts w:ascii="Arial" w:hAnsi="Arial" w:cs="Arial"/>
                  <w:sz w:val="18"/>
                  <w:szCs w:val="18"/>
                  <w:lang w:val="en-US"/>
                </w:rPr>
                <w:t>0..255</w:t>
              </w:r>
            </w:ins>
          </w:p>
        </w:tc>
      </w:tr>
      <w:tr w:rsidR="00A96EC7" w:rsidRPr="00602E4E" w14:paraId="180B4015" w14:textId="77777777" w:rsidTr="00602E4E">
        <w:trPr>
          <w:ins w:id="811" w:author="Markus Michels" w:date="2020-03-02T18:56:00Z"/>
        </w:trPr>
        <w:tc>
          <w:tcPr>
            <w:tcW w:w="1147" w:type="dxa"/>
          </w:tcPr>
          <w:p w14:paraId="737B6B2F" w14:textId="77777777" w:rsidR="00A96EC7" w:rsidRPr="00602E4E" w:rsidRDefault="00A96EC7" w:rsidP="00A96EC7">
            <w:pPr>
              <w:spacing w:line="340" w:lineRule="exact"/>
              <w:rPr>
                <w:ins w:id="812" w:author="Markus Michels" w:date="2020-03-02T18:56:00Z"/>
                <w:rFonts w:ascii="Arial" w:hAnsi="Arial" w:cs="Arial"/>
                <w:sz w:val="18"/>
                <w:szCs w:val="18"/>
                <w:lang w:val="en-US"/>
              </w:rPr>
            </w:pPr>
            <w:ins w:id="813" w:author="Markus Michels" w:date="2020-03-02T18:56:00Z">
              <w:r w:rsidRPr="00602E4E">
                <w:rPr>
                  <w:rFonts w:ascii="Arial" w:hAnsi="Arial" w:cs="Arial"/>
                  <w:sz w:val="18"/>
                  <w:szCs w:val="18"/>
                  <w:lang w:val="en-US"/>
                </w:rPr>
                <w:t>White</w:t>
              </w:r>
            </w:ins>
          </w:p>
        </w:tc>
        <w:tc>
          <w:tcPr>
            <w:tcW w:w="1244" w:type="dxa"/>
          </w:tcPr>
          <w:p w14:paraId="60CBE9C0" w14:textId="77777777" w:rsidR="00A96EC7" w:rsidRPr="00602E4E" w:rsidRDefault="00A96EC7" w:rsidP="00A96EC7">
            <w:pPr>
              <w:spacing w:line="340" w:lineRule="exact"/>
              <w:rPr>
                <w:ins w:id="814" w:author="Markus Michels" w:date="2020-03-02T18:56:00Z"/>
                <w:rFonts w:ascii="Arial" w:hAnsi="Arial" w:cs="Arial"/>
                <w:sz w:val="18"/>
                <w:szCs w:val="18"/>
                <w:lang w:val="en-US"/>
              </w:rPr>
            </w:pPr>
          </w:p>
        </w:tc>
        <w:tc>
          <w:tcPr>
            <w:tcW w:w="2569" w:type="dxa"/>
          </w:tcPr>
          <w:p w14:paraId="09D35860" w14:textId="77777777" w:rsidR="00A96EC7" w:rsidRPr="00602E4E" w:rsidRDefault="00A96EC7" w:rsidP="00A96EC7">
            <w:pPr>
              <w:spacing w:line="340" w:lineRule="exact"/>
              <w:rPr>
                <w:ins w:id="815" w:author="Markus Michels" w:date="2020-03-02T18:56:00Z"/>
                <w:rFonts w:ascii="Arial" w:hAnsi="Arial" w:cs="Arial"/>
                <w:sz w:val="18"/>
                <w:szCs w:val="18"/>
                <w:lang w:val="en-US"/>
              </w:rPr>
            </w:pPr>
            <w:ins w:id="816" w:author="Markus Michels" w:date="2020-03-02T18:56:00Z">
              <w:r w:rsidRPr="00602E4E">
                <w:rPr>
                  <w:rFonts w:ascii="Arial" w:hAnsi="Arial" w:cs="Arial"/>
                  <w:sz w:val="18"/>
                  <w:szCs w:val="18"/>
                  <w:lang w:val="en-US"/>
                </w:rPr>
                <w:t>n/a</w:t>
              </w:r>
            </w:ins>
          </w:p>
        </w:tc>
        <w:tc>
          <w:tcPr>
            <w:tcW w:w="1534" w:type="dxa"/>
          </w:tcPr>
          <w:p w14:paraId="0BF20464" w14:textId="77777777" w:rsidR="00A96EC7" w:rsidRPr="00602E4E" w:rsidRDefault="00A96EC7" w:rsidP="00A96EC7">
            <w:pPr>
              <w:spacing w:line="340" w:lineRule="exact"/>
              <w:rPr>
                <w:ins w:id="817" w:author="Markus Michels" w:date="2020-03-02T18:56:00Z"/>
                <w:rFonts w:ascii="Arial" w:hAnsi="Arial" w:cs="Arial"/>
                <w:sz w:val="18"/>
                <w:szCs w:val="18"/>
                <w:lang w:val="en-US"/>
              </w:rPr>
            </w:pPr>
            <w:ins w:id="818" w:author="Markus Michels" w:date="2020-03-02T18:56:00Z">
              <w:r w:rsidRPr="00602E4E">
                <w:rPr>
                  <w:rFonts w:ascii="Arial" w:hAnsi="Arial" w:cs="Arial"/>
                  <w:sz w:val="18"/>
                  <w:szCs w:val="18"/>
                  <w:lang w:val="en-US"/>
                </w:rPr>
                <w:t>Integer</w:t>
              </w:r>
            </w:ins>
          </w:p>
        </w:tc>
        <w:tc>
          <w:tcPr>
            <w:tcW w:w="3654" w:type="dxa"/>
          </w:tcPr>
          <w:p w14:paraId="5E9F1591" w14:textId="77777777" w:rsidR="00A96EC7" w:rsidRPr="00602E4E" w:rsidRDefault="00A96EC7" w:rsidP="00A96EC7">
            <w:pPr>
              <w:spacing w:line="340" w:lineRule="exact"/>
              <w:rPr>
                <w:ins w:id="819" w:author="Markus Michels" w:date="2020-03-02T18:56:00Z"/>
                <w:rFonts w:ascii="Arial" w:hAnsi="Arial" w:cs="Arial"/>
                <w:sz w:val="18"/>
                <w:szCs w:val="18"/>
                <w:lang w:val="en-US"/>
              </w:rPr>
            </w:pPr>
            <w:ins w:id="820" w:author="Markus Michels" w:date="2020-03-02T18:56:00Z">
              <w:r w:rsidRPr="00602E4E">
                <w:rPr>
                  <w:rFonts w:ascii="Arial" w:hAnsi="Arial" w:cs="Arial"/>
                  <w:sz w:val="18"/>
                  <w:szCs w:val="18"/>
                  <w:lang w:val="en-US"/>
                </w:rPr>
                <w:t>0..255</w:t>
              </w:r>
            </w:ins>
          </w:p>
        </w:tc>
      </w:tr>
      <w:tr w:rsidR="00A96EC7" w:rsidRPr="00602E4E" w14:paraId="26D9545A" w14:textId="77777777" w:rsidTr="00602E4E">
        <w:trPr>
          <w:ins w:id="821" w:author="Markus Michels" w:date="2020-03-02T18:56:00Z"/>
        </w:trPr>
        <w:tc>
          <w:tcPr>
            <w:tcW w:w="1147" w:type="dxa"/>
          </w:tcPr>
          <w:p w14:paraId="02A62865" w14:textId="77777777" w:rsidR="00A96EC7" w:rsidRPr="00602E4E" w:rsidRDefault="00A96EC7" w:rsidP="00A96EC7">
            <w:pPr>
              <w:spacing w:line="340" w:lineRule="exact"/>
              <w:rPr>
                <w:ins w:id="822" w:author="Markus Michels" w:date="2020-03-02T18:56:00Z"/>
                <w:rFonts w:ascii="Arial" w:hAnsi="Arial" w:cs="Arial"/>
                <w:sz w:val="18"/>
                <w:szCs w:val="18"/>
                <w:lang w:val="en-US"/>
              </w:rPr>
            </w:pPr>
            <w:ins w:id="823" w:author="Markus Michels" w:date="2020-03-02T18:56:00Z">
              <w:r w:rsidRPr="00602E4E">
                <w:rPr>
                  <w:rFonts w:ascii="Arial" w:hAnsi="Arial" w:cs="Arial"/>
                  <w:sz w:val="18"/>
                  <w:szCs w:val="18"/>
                  <w:lang w:val="en-US"/>
                </w:rPr>
                <w:t>Temp</w:t>
              </w:r>
            </w:ins>
          </w:p>
        </w:tc>
        <w:tc>
          <w:tcPr>
            <w:tcW w:w="1244" w:type="dxa"/>
          </w:tcPr>
          <w:p w14:paraId="3B685819" w14:textId="77777777" w:rsidR="00A96EC7" w:rsidRPr="00602E4E" w:rsidRDefault="00A96EC7" w:rsidP="00A96EC7">
            <w:pPr>
              <w:spacing w:line="340" w:lineRule="exact"/>
              <w:rPr>
                <w:ins w:id="824" w:author="Markus Michels" w:date="2020-03-02T18:56:00Z"/>
                <w:rFonts w:ascii="Arial" w:hAnsi="Arial" w:cs="Arial"/>
                <w:sz w:val="18"/>
                <w:szCs w:val="18"/>
                <w:lang w:val="en-US"/>
              </w:rPr>
            </w:pPr>
          </w:p>
        </w:tc>
        <w:tc>
          <w:tcPr>
            <w:tcW w:w="2569" w:type="dxa"/>
          </w:tcPr>
          <w:p w14:paraId="2D0893C6" w14:textId="77777777" w:rsidR="00A96EC7" w:rsidRPr="00602E4E" w:rsidRDefault="00A96EC7" w:rsidP="00A96EC7">
            <w:pPr>
              <w:spacing w:line="340" w:lineRule="exact"/>
              <w:rPr>
                <w:ins w:id="825" w:author="Markus Michels" w:date="2020-03-02T18:56:00Z"/>
                <w:rFonts w:ascii="Arial" w:hAnsi="Arial" w:cs="Arial"/>
                <w:sz w:val="18"/>
                <w:szCs w:val="18"/>
                <w:lang w:val="en-US"/>
              </w:rPr>
            </w:pPr>
            <w:ins w:id="826" w:author="Markus Michels" w:date="2020-03-02T18:56:00Z">
              <w:r w:rsidRPr="00602E4E">
                <w:rPr>
                  <w:rFonts w:ascii="Arial" w:hAnsi="Arial" w:cs="Arial"/>
                  <w:sz w:val="18"/>
                  <w:szCs w:val="18"/>
                  <w:lang w:val="en-US"/>
                </w:rPr>
                <w:t>n/a</w:t>
              </w:r>
            </w:ins>
          </w:p>
        </w:tc>
        <w:tc>
          <w:tcPr>
            <w:tcW w:w="1534" w:type="dxa"/>
          </w:tcPr>
          <w:p w14:paraId="3D19D17F" w14:textId="77777777" w:rsidR="00A96EC7" w:rsidRPr="00602E4E" w:rsidRDefault="00A96EC7" w:rsidP="00A96EC7">
            <w:pPr>
              <w:spacing w:line="340" w:lineRule="exact"/>
              <w:rPr>
                <w:ins w:id="827" w:author="Markus Michels" w:date="2020-03-02T18:56:00Z"/>
                <w:rFonts w:ascii="Arial" w:hAnsi="Arial" w:cs="Arial"/>
                <w:sz w:val="18"/>
                <w:szCs w:val="18"/>
                <w:lang w:val="en-US"/>
              </w:rPr>
            </w:pPr>
            <w:ins w:id="828" w:author="Markus Michels" w:date="2020-03-02T18:56:00Z">
              <w:r w:rsidRPr="00602E4E">
                <w:rPr>
                  <w:rFonts w:ascii="Arial" w:hAnsi="Arial" w:cs="Arial"/>
                  <w:sz w:val="18"/>
                  <w:szCs w:val="18"/>
                  <w:lang w:val="en-US"/>
                </w:rPr>
                <w:t>Kelvin (K)</w:t>
              </w:r>
            </w:ins>
          </w:p>
        </w:tc>
        <w:tc>
          <w:tcPr>
            <w:tcW w:w="3654" w:type="dxa"/>
          </w:tcPr>
          <w:p w14:paraId="2286C251" w14:textId="77777777" w:rsidR="00A96EC7" w:rsidRPr="00602E4E" w:rsidRDefault="00A96EC7" w:rsidP="00A96EC7">
            <w:pPr>
              <w:spacing w:line="340" w:lineRule="exact"/>
              <w:rPr>
                <w:ins w:id="829" w:author="Markus Michels" w:date="2020-03-02T18:56:00Z"/>
                <w:rFonts w:ascii="Arial" w:hAnsi="Arial" w:cs="Arial"/>
                <w:sz w:val="18"/>
                <w:szCs w:val="18"/>
                <w:lang w:val="en-US"/>
              </w:rPr>
            </w:pPr>
            <w:ins w:id="830" w:author="Markus Michels" w:date="2020-03-02T18:56:00Z">
              <w:r w:rsidRPr="00602E4E">
                <w:rPr>
                  <w:rFonts w:ascii="Arial" w:hAnsi="Arial" w:cs="Arial"/>
                  <w:sz w:val="18"/>
                  <w:szCs w:val="18"/>
                  <w:lang w:val="en-US"/>
                </w:rPr>
                <w:t>Depending on device, e.g. 2700K..6500K</w:t>
              </w:r>
            </w:ins>
          </w:p>
        </w:tc>
      </w:tr>
      <w:tr w:rsidR="00A96EC7" w:rsidRPr="00602E4E" w14:paraId="341ABFE0" w14:textId="77777777" w:rsidTr="00602E4E">
        <w:trPr>
          <w:ins w:id="831" w:author="Markus Michels" w:date="2020-03-02T18:56:00Z"/>
        </w:trPr>
        <w:tc>
          <w:tcPr>
            <w:tcW w:w="1147" w:type="dxa"/>
          </w:tcPr>
          <w:p w14:paraId="7A85B9A3" w14:textId="77777777" w:rsidR="00A96EC7" w:rsidRPr="00602E4E" w:rsidRDefault="00A96EC7" w:rsidP="00A96EC7">
            <w:pPr>
              <w:spacing w:line="340" w:lineRule="exact"/>
              <w:rPr>
                <w:ins w:id="832" w:author="Markus Michels" w:date="2020-03-02T18:56:00Z"/>
                <w:rFonts w:ascii="Arial" w:hAnsi="Arial" w:cs="Arial"/>
                <w:sz w:val="18"/>
                <w:szCs w:val="18"/>
                <w:lang w:val="en-US"/>
              </w:rPr>
            </w:pPr>
            <w:ins w:id="833" w:author="Markus Michels" w:date="2020-03-02T18:56:00Z">
              <w:r w:rsidRPr="00602E4E">
                <w:rPr>
                  <w:rFonts w:ascii="Arial" w:hAnsi="Arial" w:cs="Arial"/>
                  <w:sz w:val="18"/>
                  <w:szCs w:val="18"/>
                  <w:lang w:val="en-US"/>
                </w:rPr>
                <w:t>Gain</w:t>
              </w:r>
            </w:ins>
          </w:p>
        </w:tc>
        <w:tc>
          <w:tcPr>
            <w:tcW w:w="1244" w:type="dxa"/>
          </w:tcPr>
          <w:p w14:paraId="772FA436" w14:textId="77777777" w:rsidR="00A96EC7" w:rsidRPr="00602E4E" w:rsidRDefault="00A96EC7" w:rsidP="00A96EC7">
            <w:pPr>
              <w:spacing w:line="340" w:lineRule="exact"/>
              <w:rPr>
                <w:ins w:id="834" w:author="Markus Michels" w:date="2020-03-02T18:56:00Z"/>
                <w:rFonts w:ascii="Arial" w:hAnsi="Arial" w:cs="Arial"/>
                <w:sz w:val="18"/>
                <w:szCs w:val="18"/>
                <w:lang w:val="en-US"/>
              </w:rPr>
            </w:pPr>
          </w:p>
        </w:tc>
        <w:tc>
          <w:tcPr>
            <w:tcW w:w="2569" w:type="dxa"/>
          </w:tcPr>
          <w:p w14:paraId="79BBB183" w14:textId="77777777" w:rsidR="00A96EC7" w:rsidRPr="00602E4E" w:rsidRDefault="00A96EC7" w:rsidP="00A96EC7">
            <w:pPr>
              <w:spacing w:line="340" w:lineRule="exact"/>
              <w:rPr>
                <w:ins w:id="835" w:author="Markus Michels" w:date="2020-03-02T18:56:00Z"/>
                <w:rFonts w:ascii="Arial" w:hAnsi="Arial" w:cs="Arial"/>
                <w:sz w:val="18"/>
                <w:szCs w:val="18"/>
                <w:lang w:val="en-US"/>
              </w:rPr>
            </w:pPr>
            <w:ins w:id="836" w:author="Markus Michels" w:date="2020-03-02T18:56:00Z">
              <w:r w:rsidRPr="00602E4E">
                <w:rPr>
                  <w:rFonts w:ascii="Arial" w:hAnsi="Arial" w:cs="Arial"/>
                  <w:sz w:val="18"/>
                  <w:szCs w:val="18"/>
                  <w:lang w:val="en-US"/>
                </w:rPr>
                <w:t>n/a</w:t>
              </w:r>
            </w:ins>
          </w:p>
        </w:tc>
        <w:tc>
          <w:tcPr>
            <w:tcW w:w="1534" w:type="dxa"/>
          </w:tcPr>
          <w:p w14:paraId="3095DF35" w14:textId="77777777" w:rsidR="00A96EC7" w:rsidRPr="00602E4E" w:rsidRDefault="00A96EC7" w:rsidP="00A96EC7">
            <w:pPr>
              <w:spacing w:line="340" w:lineRule="exact"/>
              <w:rPr>
                <w:ins w:id="837" w:author="Markus Michels" w:date="2020-03-02T18:56:00Z"/>
                <w:rFonts w:ascii="Arial" w:hAnsi="Arial" w:cs="Arial"/>
                <w:sz w:val="18"/>
                <w:szCs w:val="18"/>
                <w:lang w:val="en-US"/>
              </w:rPr>
            </w:pPr>
            <w:ins w:id="838" w:author="Markus Michels" w:date="2020-03-02T18:56:00Z">
              <w:r w:rsidRPr="00602E4E">
                <w:rPr>
                  <w:rFonts w:ascii="Arial" w:hAnsi="Arial" w:cs="Arial"/>
                  <w:sz w:val="18"/>
                  <w:szCs w:val="18"/>
                  <w:lang w:val="en-US"/>
                </w:rPr>
                <w:t>Percent (%)</w:t>
              </w:r>
            </w:ins>
          </w:p>
        </w:tc>
        <w:tc>
          <w:tcPr>
            <w:tcW w:w="3654" w:type="dxa"/>
          </w:tcPr>
          <w:p w14:paraId="00A0CE66" w14:textId="77777777" w:rsidR="00A96EC7" w:rsidRPr="00602E4E" w:rsidRDefault="00A96EC7" w:rsidP="00A96EC7">
            <w:pPr>
              <w:spacing w:line="340" w:lineRule="exact"/>
              <w:rPr>
                <w:ins w:id="839" w:author="Markus Michels" w:date="2020-03-02T18:56:00Z"/>
                <w:rFonts w:ascii="Arial" w:hAnsi="Arial" w:cs="Arial"/>
                <w:sz w:val="18"/>
                <w:szCs w:val="18"/>
                <w:lang w:val="en-US"/>
              </w:rPr>
            </w:pPr>
            <w:ins w:id="840" w:author="Markus Michels" w:date="2020-03-02T18:56:00Z">
              <w:r w:rsidRPr="00602E4E">
                <w:rPr>
                  <w:rFonts w:ascii="Arial" w:hAnsi="Arial" w:cs="Arial"/>
                  <w:sz w:val="18"/>
                  <w:szCs w:val="18"/>
                  <w:lang w:val="en-US"/>
                </w:rPr>
                <w:t>0..100%</w:t>
              </w:r>
            </w:ins>
          </w:p>
        </w:tc>
      </w:tr>
      <w:tr w:rsidR="00A96EC7" w:rsidRPr="00602E4E" w14:paraId="28BE82EE" w14:textId="77777777" w:rsidTr="00602E4E">
        <w:trPr>
          <w:ins w:id="841" w:author="Markus Michels" w:date="2020-03-02T18:56:00Z"/>
        </w:trPr>
        <w:tc>
          <w:tcPr>
            <w:tcW w:w="1147" w:type="dxa"/>
          </w:tcPr>
          <w:p w14:paraId="013FBD49" w14:textId="77777777" w:rsidR="00A96EC7" w:rsidRPr="00602E4E" w:rsidRDefault="00A96EC7" w:rsidP="00A96EC7">
            <w:pPr>
              <w:spacing w:line="340" w:lineRule="exact"/>
              <w:rPr>
                <w:ins w:id="842" w:author="Markus Michels" w:date="2020-03-02T18:56:00Z"/>
                <w:rFonts w:ascii="Arial" w:hAnsi="Arial" w:cs="Arial"/>
                <w:sz w:val="18"/>
                <w:szCs w:val="18"/>
                <w:lang w:val="en-US"/>
              </w:rPr>
            </w:pPr>
            <w:ins w:id="843" w:author="Markus Michels" w:date="2020-03-02T18:56:00Z">
              <w:r w:rsidRPr="00602E4E">
                <w:rPr>
                  <w:rFonts w:ascii="Arial" w:hAnsi="Arial" w:cs="Arial"/>
                  <w:sz w:val="18"/>
                  <w:szCs w:val="18"/>
                  <w:lang w:val="en-US"/>
                </w:rPr>
                <w:t>Brightness</w:t>
              </w:r>
            </w:ins>
          </w:p>
        </w:tc>
        <w:tc>
          <w:tcPr>
            <w:tcW w:w="1244" w:type="dxa"/>
          </w:tcPr>
          <w:p w14:paraId="054D4E63" w14:textId="77777777" w:rsidR="00A96EC7" w:rsidRPr="00602E4E" w:rsidRDefault="00A96EC7" w:rsidP="00A96EC7">
            <w:pPr>
              <w:spacing w:line="340" w:lineRule="exact"/>
              <w:rPr>
                <w:ins w:id="844" w:author="Markus Michels" w:date="2020-03-02T18:56:00Z"/>
                <w:rFonts w:ascii="Arial" w:hAnsi="Arial" w:cs="Arial"/>
                <w:sz w:val="18"/>
                <w:szCs w:val="18"/>
                <w:lang w:val="en-US"/>
              </w:rPr>
            </w:pPr>
          </w:p>
        </w:tc>
        <w:tc>
          <w:tcPr>
            <w:tcW w:w="2569" w:type="dxa"/>
          </w:tcPr>
          <w:p w14:paraId="01C4D1EC" w14:textId="77777777" w:rsidR="00A96EC7" w:rsidRPr="00602E4E" w:rsidRDefault="00A96EC7" w:rsidP="00A96EC7">
            <w:pPr>
              <w:spacing w:line="340" w:lineRule="exact"/>
              <w:rPr>
                <w:ins w:id="845" w:author="Markus Michels" w:date="2020-03-02T18:56:00Z"/>
                <w:rFonts w:ascii="Arial" w:hAnsi="Arial" w:cs="Arial"/>
                <w:sz w:val="18"/>
                <w:szCs w:val="18"/>
                <w:lang w:val="en-US"/>
              </w:rPr>
            </w:pPr>
            <w:ins w:id="846" w:author="Markus Michels" w:date="2020-03-02T18:56:00Z">
              <w:r w:rsidRPr="00602E4E">
                <w:rPr>
                  <w:rFonts w:ascii="Arial" w:hAnsi="Arial" w:cs="Arial"/>
                  <w:sz w:val="18"/>
                  <w:szCs w:val="18"/>
                  <w:lang w:val="en-US"/>
                </w:rPr>
                <w:t>n/a</w:t>
              </w:r>
            </w:ins>
          </w:p>
        </w:tc>
        <w:tc>
          <w:tcPr>
            <w:tcW w:w="1534" w:type="dxa"/>
          </w:tcPr>
          <w:p w14:paraId="76B5F68F" w14:textId="77777777" w:rsidR="00A96EC7" w:rsidRPr="00602E4E" w:rsidRDefault="00A96EC7" w:rsidP="00A96EC7">
            <w:pPr>
              <w:spacing w:line="340" w:lineRule="exact"/>
              <w:rPr>
                <w:ins w:id="847" w:author="Markus Michels" w:date="2020-03-02T18:56:00Z"/>
                <w:rFonts w:ascii="Arial" w:hAnsi="Arial" w:cs="Arial"/>
                <w:sz w:val="18"/>
                <w:szCs w:val="18"/>
                <w:lang w:val="en-US"/>
              </w:rPr>
            </w:pPr>
            <w:ins w:id="848" w:author="Markus Michels" w:date="2020-03-02T18:56:00Z">
              <w:r w:rsidRPr="00602E4E">
                <w:rPr>
                  <w:rFonts w:ascii="Arial" w:hAnsi="Arial" w:cs="Arial"/>
                  <w:sz w:val="18"/>
                  <w:szCs w:val="18"/>
                  <w:lang w:val="en-US"/>
                </w:rPr>
                <w:t>Percent (%)</w:t>
              </w:r>
            </w:ins>
          </w:p>
        </w:tc>
        <w:tc>
          <w:tcPr>
            <w:tcW w:w="3654" w:type="dxa"/>
          </w:tcPr>
          <w:p w14:paraId="3DC0CE7E" w14:textId="77777777" w:rsidR="00A96EC7" w:rsidRPr="00602E4E" w:rsidRDefault="00A96EC7" w:rsidP="00A96EC7">
            <w:pPr>
              <w:spacing w:line="340" w:lineRule="exact"/>
              <w:rPr>
                <w:ins w:id="849" w:author="Markus Michels" w:date="2020-03-02T18:56:00Z"/>
                <w:rFonts w:ascii="Arial" w:hAnsi="Arial" w:cs="Arial"/>
                <w:sz w:val="18"/>
                <w:szCs w:val="18"/>
                <w:lang w:val="en-US"/>
              </w:rPr>
            </w:pPr>
            <w:ins w:id="850" w:author="Markus Michels" w:date="2020-03-02T18:56:00Z">
              <w:r w:rsidRPr="00602E4E">
                <w:rPr>
                  <w:rFonts w:ascii="Arial" w:hAnsi="Arial" w:cs="Arial"/>
                  <w:sz w:val="18"/>
                  <w:szCs w:val="18"/>
                  <w:lang w:val="en-US"/>
                </w:rPr>
                <w:t>0..100%</w:t>
              </w:r>
            </w:ins>
          </w:p>
        </w:tc>
      </w:tr>
      <w:tr w:rsidR="00A96EC7" w:rsidRPr="00602E4E" w14:paraId="036CB24F" w14:textId="77777777" w:rsidTr="00602E4E">
        <w:trPr>
          <w:ins w:id="851" w:author="Markus Michels" w:date="2020-03-02T18:12:00Z"/>
          <w:trPrChange w:id="852" w:author="Markus Michels" w:date="2020-03-02T18:52:00Z">
            <w:trPr>
              <w:gridAfter w:val="0"/>
            </w:trPr>
          </w:trPrChange>
        </w:trPr>
        <w:tc>
          <w:tcPr>
            <w:tcW w:w="1147" w:type="dxa"/>
            <w:tcPrChange w:id="853" w:author="Markus Michels" w:date="2020-03-02T18:52:00Z">
              <w:tcPr>
                <w:tcW w:w="941" w:type="dxa"/>
                <w:gridSpan w:val="3"/>
              </w:tcPr>
            </w:tcPrChange>
          </w:tcPr>
          <w:p w14:paraId="2FB19F0E" w14:textId="77777777" w:rsidR="00A96EC7" w:rsidRPr="00DB6CAC" w:rsidRDefault="00A96EC7" w:rsidP="00A96EC7">
            <w:pPr>
              <w:spacing w:line="340" w:lineRule="exact"/>
              <w:rPr>
                <w:ins w:id="854" w:author="Markus Michels" w:date="2020-03-02T18:12:00Z"/>
                <w:rFonts w:ascii="Arial" w:hAnsi="Arial" w:cs="Arial"/>
                <w:color w:val="FF0000"/>
                <w:sz w:val="18"/>
                <w:szCs w:val="18"/>
                <w:lang w:val="en-US"/>
                <w:rPrChange w:id="855" w:author="Markus Michels" w:date="2020-03-03T18:38:00Z">
                  <w:rPr>
                    <w:ins w:id="856" w:author="Markus Michels" w:date="2020-03-02T18:12:00Z"/>
                    <w:sz w:val="20"/>
                    <w:szCs w:val="20"/>
                    <w:lang w:val="en-US"/>
                  </w:rPr>
                </w:rPrChange>
              </w:rPr>
            </w:pPr>
            <w:commentRangeStart w:id="857"/>
            <w:ins w:id="858" w:author="Markus Michels" w:date="2020-03-02T18:24:00Z">
              <w:r w:rsidRPr="00DB6CAC">
                <w:rPr>
                  <w:rFonts w:ascii="Arial" w:hAnsi="Arial" w:cs="Arial"/>
                  <w:color w:val="FF0000"/>
                  <w:sz w:val="18"/>
                  <w:szCs w:val="18"/>
                  <w:lang w:val="en-US"/>
                  <w:rPrChange w:id="859" w:author="Markus Michels" w:date="2020-03-03T18:38:00Z">
                    <w:rPr>
                      <w:sz w:val="20"/>
                      <w:szCs w:val="20"/>
                      <w:lang w:val="en-US"/>
                    </w:rPr>
                  </w:rPrChange>
                </w:rPr>
                <w:t>P</w:t>
              </w:r>
            </w:ins>
            <w:commentRangeEnd w:id="857"/>
            <w:ins w:id="860" w:author="Markus Michels" w:date="2020-03-03T18:38:00Z">
              <w:r w:rsidR="00DB6CAC">
                <w:rPr>
                  <w:rStyle w:val="Kommentarzeichen"/>
                </w:rPr>
                <w:commentReference w:id="857"/>
              </w:r>
            </w:ins>
          </w:p>
        </w:tc>
        <w:tc>
          <w:tcPr>
            <w:tcW w:w="1244" w:type="dxa"/>
            <w:tcPrChange w:id="861" w:author="Markus Michels" w:date="2020-03-02T18:52:00Z">
              <w:tcPr>
                <w:tcW w:w="1239" w:type="dxa"/>
                <w:gridSpan w:val="3"/>
              </w:tcPr>
            </w:tcPrChange>
          </w:tcPr>
          <w:p w14:paraId="4C2FB793" w14:textId="77777777" w:rsidR="00A96EC7" w:rsidRPr="00602E4E" w:rsidRDefault="00A96EC7" w:rsidP="00A96EC7">
            <w:pPr>
              <w:spacing w:line="340" w:lineRule="exact"/>
              <w:rPr>
                <w:ins w:id="862" w:author="Markus Michels" w:date="2020-03-02T18:12:00Z"/>
                <w:rFonts w:ascii="Arial" w:hAnsi="Arial" w:cs="Arial"/>
                <w:sz w:val="18"/>
                <w:szCs w:val="18"/>
                <w:lang w:val="en-US"/>
                <w:rPrChange w:id="863" w:author="Markus Michels" w:date="2020-03-02T19:02:00Z">
                  <w:rPr>
                    <w:ins w:id="864" w:author="Markus Michels" w:date="2020-03-02T18:12:00Z"/>
                    <w:sz w:val="20"/>
                    <w:szCs w:val="20"/>
                    <w:lang w:val="en-US"/>
                  </w:rPr>
                </w:rPrChange>
              </w:rPr>
            </w:pPr>
            <w:ins w:id="865" w:author="Markus Michels" w:date="2020-03-02T18:24:00Z">
              <w:r w:rsidRPr="00602E4E">
                <w:rPr>
                  <w:rFonts w:ascii="Arial" w:hAnsi="Arial" w:cs="Arial"/>
                  <w:sz w:val="18"/>
                  <w:szCs w:val="18"/>
                  <w:lang w:val="en-US"/>
                  <w:rPrChange w:id="866" w:author="Markus Michels" w:date="2020-03-02T19:02:00Z">
                    <w:rPr>
                      <w:sz w:val="20"/>
                      <w:szCs w:val="20"/>
                      <w:lang w:val="en-US"/>
                    </w:rPr>
                  </w:rPrChange>
                </w:rPr>
                <w:t>Power</w:t>
              </w:r>
            </w:ins>
          </w:p>
        </w:tc>
        <w:tc>
          <w:tcPr>
            <w:tcW w:w="2569" w:type="dxa"/>
            <w:tcPrChange w:id="867" w:author="Markus Michels" w:date="2020-03-02T18:52:00Z">
              <w:tcPr>
                <w:tcW w:w="2640" w:type="dxa"/>
                <w:gridSpan w:val="2"/>
              </w:tcPr>
            </w:tcPrChange>
          </w:tcPr>
          <w:p w14:paraId="5DA253EC" w14:textId="77777777" w:rsidR="00A96EC7" w:rsidRPr="00602E4E" w:rsidRDefault="00A96EC7" w:rsidP="00A96EC7">
            <w:pPr>
              <w:spacing w:line="340" w:lineRule="exact"/>
              <w:rPr>
                <w:ins w:id="868" w:author="Markus Michels" w:date="2020-03-02T18:13:00Z"/>
                <w:rFonts w:ascii="Arial" w:hAnsi="Arial" w:cs="Arial"/>
                <w:sz w:val="18"/>
                <w:szCs w:val="18"/>
                <w:lang w:val="en-US"/>
                <w:rPrChange w:id="869" w:author="Markus Michels" w:date="2020-03-02T19:02:00Z">
                  <w:rPr>
                    <w:ins w:id="870" w:author="Markus Michels" w:date="2020-03-02T18:13:00Z"/>
                    <w:sz w:val="20"/>
                    <w:szCs w:val="20"/>
                    <w:lang w:val="en-US"/>
                  </w:rPr>
                </w:rPrChange>
              </w:rPr>
            </w:pPr>
          </w:p>
        </w:tc>
        <w:tc>
          <w:tcPr>
            <w:tcW w:w="1534" w:type="dxa"/>
            <w:tcPrChange w:id="871" w:author="Markus Michels" w:date="2020-03-02T18:52:00Z">
              <w:tcPr>
                <w:tcW w:w="1559" w:type="dxa"/>
                <w:gridSpan w:val="4"/>
              </w:tcPr>
            </w:tcPrChange>
          </w:tcPr>
          <w:p w14:paraId="377A768D" w14:textId="77777777" w:rsidR="00A96EC7" w:rsidRPr="00602E4E" w:rsidRDefault="00A96EC7" w:rsidP="00A96EC7">
            <w:pPr>
              <w:spacing w:line="340" w:lineRule="exact"/>
              <w:rPr>
                <w:ins w:id="872" w:author="Markus Michels" w:date="2020-03-02T18:14:00Z"/>
                <w:rFonts w:ascii="Arial" w:hAnsi="Arial" w:cs="Arial"/>
                <w:sz w:val="18"/>
                <w:szCs w:val="18"/>
                <w:lang w:val="en-US"/>
                <w:rPrChange w:id="873" w:author="Markus Michels" w:date="2020-03-02T19:02:00Z">
                  <w:rPr>
                    <w:ins w:id="874" w:author="Markus Michels" w:date="2020-03-02T18:14:00Z"/>
                    <w:sz w:val="20"/>
                    <w:szCs w:val="20"/>
                    <w:lang w:val="en-US"/>
                  </w:rPr>
                </w:rPrChange>
              </w:rPr>
            </w:pPr>
            <w:ins w:id="875" w:author="Markus Michels" w:date="2020-03-02T18:25:00Z">
              <w:r w:rsidRPr="00602E4E">
                <w:rPr>
                  <w:rFonts w:ascii="Arial" w:hAnsi="Arial" w:cs="Arial"/>
                  <w:sz w:val="18"/>
                  <w:szCs w:val="18"/>
                  <w:lang w:val="en-US"/>
                  <w:rPrChange w:id="876" w:author="Markus Michels" w:date="2020-03-02T19:02:00Z">
                    <w:rPr>
                      <w:sz w:val="20"/>
                      <w:szCs w:val="20"/>
                      <w:lang w:val="en-US"/>
                    </w:rPr>
                  </w:rPrChange>
                </w:rPr>
                <w:t>Watt</w:t>
              </w:r>
            </w:ins>
            <w:ins w:id="877" w:author="Markus Michels" w:date="2020-03-02T18:28:00Z">
              <w:r w:rsidRPr="00602E4E">
                <w:rPr>
                  <w:rFonts w:ascii="Arial" w:hAnsi="Arial" w:cs="Arial"/>
                  <w:sz w:val="18"/>
                  <w:szCs w:val="18"/>
                  <w:lang w:val="en-US"/>
                  <w:rPrChange w:id="878" w:author="Markus Michels" w:date="2020-03-02T19:02:00Z">
                    <w:rPr>
                      <w:sz w:val="20"/>
                      <w:szCs w:val="20"/>
                      <w:lang w:val="en-US"/>
                    </w:rPr>
                  </w:rPrChange>
                </w:rPr>
                <w:t xml:space="preserve"> (W)</w:t>
              </w:r>
            </w:ins>
          </w:p>
        </w:tc>
        <w:tc>
          <w:tcPr>
            <w:tcW w:w="3654" w:type="dxa"/>
            <w:tcPrChange w:id="879" w:author="Markus Michels" w:date="2020-03-02T18:52:00Z">
              <w:tcPr>
                <w:tcW w:w="3769" w:type="dxa"/>
                <w:gridSpan w:val="2"/>
              </w:tcPr>
            </w:tcPrChange>
          </w:tcPr>
          <w:p w14:paraId="7022D5B0" w14:textId="77777777" w:rsidR="00A96EC7" w:rsidRPr="00602E4E" w:rsidRDefault="00A96EC7" w:rsidP="00A96EC7">
            <w:pPr>
              <w:spacing w:line="340" w:lineRule="exact"/>
              <w:rPr>
                <w:ins w:id="880" w:author="Markus Michels" w:date="2020-03-02T18:12:00Z"/>
                <w:rFonts w:ascii="Arial" w:hAnsi="Arial" w:cs="Arial"/>
                <w:sz w:val="18"/>
                <w:szCs w:val="18"/>
                <w:lang w:val="en-US"/>
                <w:rPrChange w:id="881" w:author="Markus Michels" w:date="2020-03-02T19:02:00Z">
                  <w:rPr>
                    <w:ins w:id="882" w:author="Markus Michels" w:date="2020-03-02T18:12:00Z"/>
                    <w:sz w:val="20"/>
                    <w:szCs w:val="20"/>
                    <w:lang w:val="en-US"/>
                  </w:rPr>
                </w:rPrChange>
              </w:rPr>
            </w:pPr>
            <w:ins w:id="883" w:author="Markus Michels" w:date="2020-03-02T18:27:00Z">
              <w:r w:rsidRPr="00602E4E">
                <w:rPr>
                  <w:rFonts w:ascii="Arial" w:hAnsi="Arial" w:cs="Arial"/>
                  <w:sz w:val="18"/>
                  <w:szCs w:val="18"/>
                  <w:lang w:val="en-US"/>
                  <w:rPrChange w:id="884" w:author="Markus Michels" w:date="2020-03-02T19:02:00Z">
                    <w:rPr>
                      <w:sz w:val="20"/>
                      <w:szCs w:val="20"/>
                      <w:lang w:val="en-US"/>
                    </w:rPr>
                  </w:rPrChange>
                </w:rPr>
                <w:t>Power consumption at the moment</w:t>
              </w:r>
            </w:ins>
          </w:p>
        </w:tc>
      </w:tr>
      <w:tr w:rsidR="00A96EC7" w:rsidRPr="00602E4E" w14:paraId="7C6CC915" w14:textId="77777777" w:rsidTr="00602E4E">
        <w:trPr>
          <w:ins w:id="885" w:author="Markus Michels" w:date="2020-03-02T18:52:00Z"/>
          <w:trPrChange w:id="886" w:author="Markus Michels" w:date="2020-03-02T18:52:00Z">
            <w:trPr>
              <w:gridAfter w:val="0"/>
            </w:trPr>
          </w:trPrChange>
        </w:trPr>
        <w:tc>
          <w:tcPr>
            <w:tcW w:w="1147" w:type="dxa"/>
            <w:tcPrChange w:id="887" w:author="Markus Michels" w:date="2020-03-02T18:52:00Z">
              <w:tcPr>
                <w:tcW w:w="941" w:type="dxa"/>
                <w:gridSpan w:val="3"/>
              </w:tcPr>
            </w:tcPrChange>
          </w:tcPr>
          <w:p w14:paraId="7C012D6E" w14:textId="77777777" w:rsidR="00A96EC7" w:rsidRPr="00602E4E" w:rsidRDefault="00A96EC7" w:rsidP="00A96EC7">
            <w:pPr>
              <w:spacing w:line="340" w:lineRule="exact"/>
              <w:rPr>
                <w:ins w:id="888" w:author="Markus Michels" w:date="2020-03-02T18:52:00Z"/>
                <w:rFonts w:ascii="Arial" w:hAnsi="Arial" w:cs="Arial"/>
                <w:sz w:val="18"/>
                <w:szCs w:val="18"/>
                <w:lang w:val="en-US"/>
              </w:rPr>
            </w:pPr>
            <w:commentRangeStart w:id="889"/>
            <w:proofErr w:type="spellStart"/>
            <w:ins w:id="890" w:author="Markus Michels" w:date="2020-03-02T18:52:00Z">
              <w:r w:rsidRPr="00D424B5">
                <w:rPr>
                  <w:rFonts w:ascii="Arial" w:hAnsi="Arial" w:cs="Arial"/>
                  <w:color w:val="FF0000"/>
                  <w:sz w:val="18"/>
                  <w:szCs w:val="18"/>
                  <w:lang w:val="en-US"/>
                  <w:rPrChange w:id="891" w:author="Markus Michels" w:date="2020-03-03T18:24:00Z">
                    <w:rPr>
                      <w:rFonts w:ascii="Arial" w:hAnsi="Arial" w:cs="Arial"/>
                      <w:sz w:val="18"/>
                      <w:szCs w:val="18"/>
                      <w:lang w:val="en-US"/>
                    </w:rPr>
                  </w:rPrChange>
                </w:rPr>
                <w:t>VSwitch</w:t>
              </w:r>
            </w:ins>
            <w:commentRangeEnd w:id="889"/>
            <w:proofErr w:type="spellEnd"/>
            <w:ins w:id="892" w:author="Markus Michels" w:date="2020-03-03T18:40:00Z">
              <w:r w:rsidR="00DB6CAC">
                <w:rPr>
                  <w:rStyle w:val="Kommentarzeichen"/>
                </w:rPr>
                <w:commentReference w:id="889"/>
              </w:r>
            </w:ins>
          </w:p>
        </w:tc>
        <w:tc>
          <w:tcPr>
            <w:tcW w:w="1244" w:type="dxa"/>
            <w:tcPrChange w:id="893" w:author="Markus Michels" w:date="2020-03-02T18:52:00Z">
              <w:tcPr>
                <w:tcW w:w="1239" w:type="dxa"/>
                <w:gridSpan w:val="3"/>
              </w:tcPr>
            </w:tcPrChange>
          </w:tcPr>
          <w:p w14:paraId="5438BFA8" w14:textId="77777777" w:rsidR="00A96EC7" w:rsidRPr="00602E4E" w:rsidRDefault="00A96EC7" w:rsidP="00A96EC7">
            <w:pPr>
              <w:spacing w:line="340" w:lineRule="exact"/>
              <w:rPr>
                <w:ins w:id="894" w:author="Markus Michels" w:date="2020-03-02T18:52:00Z"/>
                <w:rFonts w:ascii="Arial" w:hAnsi="Arial" w:cs="Arial"/>
                <w:sz w:val="18"/>
                <w:szCs w:val="18"/>
                <w:lang w:val="en-US"/>
              </w:rPr>
            </w:pPr>
          </w:p>
        </w:tc>
        <w:tc>
          <w:tcPr>
            <w:tcW w:w="2569" w:type="dxa"/>
            <w:tcPrChange w:id="895" w:author="Markus Michels" w:date="2020-03-02T18:52:00Z">
              <w:tcPr>
                <w:tcW w:w="2640" w:type="dxa"/>
                <w:gridSpan w:val="2"/>
              </w:tcPr>
            </w:tcPrChange>
          </w:tcPr>
          <w:p w14:paraId="201D830C" w14:textId="77777777" w:rsidR="00A96EC7" w:rsidRPr="00602E4E" w:rsidRDefault="00A96EC7" w:rsidP="00A96EC7">
            <w:pPr>
              <w:spacing w:line="340" w:lineRule="exact"/>
              <w:rPr>
                <w:ins w:id="896" w:author="Markus Michels" w:date="2020-03-02T18:52:00Z"/>
                <w:rFonts w:ascii="Arial" w:hAnsi="Arial" w:cs="Arial"/>
                <w:sz w:val="18"/>
                <w:szCs w:val="18"/>
                <w:lang w:val="it-IT"/>
              </w:rPr>
            </w:pPr>
          </w:p>
        </w:tc>
        <w:tc>
          <w:tcPr>
            <w:tcW w:w="1534" w:type="dxa"/>
            <w:tcPrChange w:id="897" w:author="Markus Michels" w:date="2020-03-02T18:52:00Z">
              <w:tcPr>
                <w:tcW w:w="1559" w:type="dxa"/>
                <w:gridSpan w:val="4"/>
              </w:tcPr>
            </w:tcPrChange>
          </w:tcPr>
          <w:p w14:paraId="2739363B" w14:textId="77777777" w:rsidR="00A96EC7" w:rsidRPr="00602E4E" w:rsidRDefault="00A96EC7" w:rsidP="00A96EC7">
            <w:pPr>
              <w:spacing w:line="340" w:lineRule="exact"/>
              <w:rPr>
                <w:ins w:id="898" w:author="Markus Michels" w:date="2020-03-02T18:52:00Z"/>
                <w:rFonts w:ascii="Arial" w:hAnsi="Arial" w:cs="Arial"/>
                <w:sz w:val="18"/>
                <w:szCs w:val="18"/>
                <w:lang w:val="it-IT"/>
              </w:rPr>
            </w:pPr>
            <w:proofErr w:type="spellStart"/>
            <w:ins w:id="899" w:author="Markus Michels" w:date="2020-03-02T18:57:00Z">
              <w:r w:rsidRPr="00602E4E">
                <w:rPr>
                  <w:rFonts w:ascii="Arial" w:hAnsi="Arial" w:cs="Arial"/>
                  <w:sz w:val="18"/>
                  <w:szCs w:val="18"/>
                  <w:lang w:val="it-IT"/>
                </w:rPr>
                <w:t>Integer</w:t>
              </w:r>
            </w:ins>
            <w:proofErr w:type="spellEnd"/>
          </w:p>
        </w:tc>
        <w:tc>
          <w:tcPr>
            <w:tcW w:w="3654" w:type="dxa"/>
            <w:tcPrChange w:id="900" w:author="Markus Michels" w:date="2020-03-02T18:52:00Z">
              <w:tcPr>
                <w:tcW w:w="3769" w:type="dxa"/>
                <w:gridSpan w:val="2"/>
              </w:tcPr>
            </w:tcPrChange>
          </w:tcPr>
          <w:p w14:paraId="58E24B3A" w14:textId="77777777" w:rsidR="00A96EC7" w:rsidRPr="00602E4E" w:rsidRDefault="00A96EC7" w:rsidP="00A96EC7">
            <w:pPr>
              <w:spacing w:line="340" w:lineRule="exact"/>
              <w:rPr>
                <w:ins w:id="901" w:author="Markus Michels" w:date="2020-03-02T18:52:00Z"/>
                <w:rFonts w:ascii="Arial" w:hAnsi="Arial" w:cs="Arial"/>
                <w:sz w:val="18"/>
                <w:szCs w:val="18"/>
                <w:lang w:val="it-IT"/>
              </w:rPr>
            </w:pPr>
          </w:p>
        </w:tc>
      </w:tr>
      <w:tr w:rsidR="00A96EC7" w:rsidRPr="00602E4E" w14:paraId="089BB59E" w14:textId="77777777" w:rsidTr="00602E4E">
        <w:trPr>
          <w:ins w:id="902" w:author="Markus Michels" w:date="2020-03-02T18:12:00Z"/>
          <w:trPrChange w:id="903" w:author="Markus Michels" w:date="2020-03-02T18:52:00Z">
            <w:trPr>
              <w:gridAfter w:val="0"/>
            </w:trPr>
          </w:trPrChange>
        </w:trPr>
        <w:tc>
          <w:tcPr>
            <w:tcW w:w="1147" w:type="dxa"/>
            <w:tcPrChange w:id="904" w:author="Markus Michels" w:date="2020-03-02T18:52:00Z">
              <w:tcPr>
                <w:tcW w:w="941" w:type="dxa"/>
                <w:gridSpan w:val="3"/>
              </w:tcPr>
            </w:tcPrChange>
          </w:tcPr>
          <w:p w14:paraId="746B22BC" w14:textId="77777777" w:rsidR="00A96EC7" w:rsidRPr="00602E4E" w:rsidRDefault="00A96EC7" w:rsidP="00A96EC7">
            <w:pPr>
              <w:spacing w:line="340" w:lineRule="exact"/>
              <w:rPr>
                <w:ins w:id="905" w:author="Markus Michels" w:date="2020-03-02T18:12:00Z"/>
                <w:rFonts w:ascii="Arial" w:hAnsi="Arial" w:cs="Arial"/>
                <w:sz w:val="18"/>
                <w:szCs w:val="18"/>
                <w:lang w:val="en-US"/>
                <w:rPrChange w:id="906" w:author="Markus Michels" w:date="2020-03-02T19:02:00Z">
                  <w:rPr>
                    <w:ins w:id="907" w:author="Markus Michels" w:date="2020-03-02T18:12:00Z"/>
                    <w:sz w:val="20"/>
                    <w:szCs w:val="20"/>
                    <w:lang w:val="en-US"/>
                  </w:rPr>
                </w:rPrChange>
              </w:rPr>
            </w:pPr>
            <w:ins w:id="908" w:author="Markus Michels" w:date="2020-03-02T18:34:00Z">
              <w:r w:rsidRPr="00602E4E">
                <w:rPr>
                  <w:rFonts w:ascii="Arial" w:hAnsi="Arial" w:cs="Arial"/>
                  <w:sz w:val="18"/>
                  <w:szCs w:val="18"/>
                  <w:lang w:val="en-US"/>
                  <w:rPrChange w:id="909" w:author="Markus Michels" w:date="2020-03-02T19:02:00Z">
                    <w:rPr>
                      <w:sz w:val="20"/>
                      <w:szCs w:val="20"/>
                      <w:lang w:val="en-US"/>
                    </w:rPr>
                  </w:rPrChange>
                </w:rPr>
                <w:t>S</w:t>
              </w:r>
            </w:ins>
          </w:p>
        </w:tc>
        <w:tc>
          <w:tcPr>
            <w:tcW w:w="1244" w:type="dxa"/>
            <w:tcPrChange w:id="910" w:author="Markus Michels" w:date="2020-03-02T18:52:00Z">
              <w:tcPr>
                <w:tcW w:w="1239" w:type="dxa"/>
                <w:gridSpan w:val="3"/>
              </w:tcPr>
            </w:tcPrChange>
          </w:tcPr>
          <w:p w14:paraId="4D208D18" w14:textId="77777777" w:rsidR="00A96EC7" w:rsidRPr="00602E4E" w:rsidRDefault="00A96EC7" w:rsidP="00A96EC7">
            <w:pPr>
              <w:spacing w:line="340" w:lineRule="exact"/>
              <w:rPr>
                <w:ins w:id="911" w:author="Markus Michels" w:date="2020-03-02T18:12:00Z"/>
                <w:rFonts w:ascii="Arial" w:hAnsi="Arial" w:cs="Arial"/>
                <w:sz w:val="18"/>
                <w:szCs w:val="18"/>
                <w:lang w:val="en-US"/>
                <w:rPrChange w:id="912" w:author="Markus Michels" w:date="2020-03-02T19:02:00Z">
                  <w:rPr>
                    <w:ins w:id="913" w:author="Markus Michels" w:date="2020-03-02T18:12:00Z"/>
                    <w:sz w:val="20"/>
                    <w:szCs w:val="20"/>
                    <w:lang w:val="en-US"/>
                  </w:rPr>
                </w:rPrChange>
              </w:rPr>
            </w:pPr>
            <w:ins w:id="914" w:author="Markus Michels" w:date="2020-03-02T18:34:00Z">
              <w:r w:rsidRPr="00602E4E">
                <w:rPr>
                  <w:rFonts w:ascii="Arial" w:hAnsi="Arial" w:cs="Arial"/>
                  <w:sz w:val="18"/>
                  <w:szCs w:val="18"/>
                  <w:lang w:val="en-US"/>
                  <w:rPrChange w:id="915" w:author="Markus Michels" w:date="2020-03-02T19:02:00Z">
                    <w:rPr>
                      <w:rFonts w:ascii="Arial" w:eastAsia="Arial" w:hAnsi="Arial" w:cs="Arial"/>
                      <w:lang w:val="en-US"/>
                    </w:rPr>
                  </w:rPrChange>
                </w:rPr>
                <w:t>Status</w:t>
              </w:r>
            </w:ins>
          </w:p>
        </w:tc>
        <w:tc>
          <w:tcPr>
            <w:tcW w:w="2569" w:type="dxa"/>
            <w:tcPrChange w:id="916" w:author="Markus Michels" w:date="2020-03-02T18:52:00Z">
              <w:tcPr>
                <w:tcW w:w="2640" w:type="dxa"/>
                <w:gridSpan w:val="2"/>
              </w:tcPr>
            </w:tcPrChange>
          </w:tcPr>
          <w:p w14:paraId="74D1A2DD" w14:textId="77777777" w:rsidR="00A96EC7" w:rsidRPr="00602E4E" w:rsidRDefault="00A96EC7" w:rsidP="00A96EC7">
            <w:pPr>
              <w:spacing w:line="340" w:lineRule="exact"/>
              <w:rPr>
                <w:ins w:id="917" w:author="Markus Michels" w:date="2020-03-02T18:13:00Z"/>
                <w:rFonts w:ascii="Arial" w:hAnsi="Arial" w:cs="Arial"/>
                <w:sz w:val="18"/>
                <w:szCs w:val="18"/>
                <w:lang w:val="it-IT"/>
                <w:rPrChange w:id="918" w:author="Markus Michels" w:date="2020-03-02T19:02:00Z">
                  <w:rPr>
                    <w:ins w:id="919" w:author="Markus Michels" w:date="2020-03-02T18:13:00Z"/>
                    <w:sz w:val="20"/>
                    <w:szCs w:val="20"/>
                    <w:lang w:val="it-IT"/>
                  </w:rPr>
                </w:rPrChange>
              </w:rPr>
            </w:pPr>
            <w:ins w:id="920" w:author="Markus Michels" w:date="2020-03-02T18:35:00Z">
              <w:r w:rsidRPr="00602E4E">
                <w:rPr>
                  <w:rFonts w:ascii="Arial" w:hAnsi="Arial" w:cs="Arial"/>
                  <w:sz w:val="18"/>
                  <w:szCs w:val="18"/>
                  <w:lang w:val="it-IT"/>
                  <w:rPrChange w:id="921" w:author="Markus Michels" w:date="2020-03-02T19:02:00Z">
                    <w:rPr>
                      <w:sz w:val="20"/>
                      <w:szCs w:val="20"/>
                      <w:lang w:val="it-IT"/>
                    </w:rPr>
                  </w:rPrChange>
                </w:rPr>
                <w:t>Input</w:t>
              </w:r>
            </w:ins>
          </w:p>
        </w:tc>
        <w:tc>
          <w:tcPr>
            <w:tcW w:w="1534" w:type="dxa"/>
            <w:tcPrChange w:id="922" w:author="Markus Michels" w:date="2020-03-02T18:52:00Z">
              <w:tcPr>
                <w:tcW w:w="1559" w:type="dxa"/>
                <w:gridSpan w:val="4"/>
              </w:tcPr>
            </w:tcPrChange>
          </w:tcPr>
          <w:p w14:paraId="2961EDA0" w14:textId="77777777" w:rsidR="00A96EC7" w:rsidRPr="00602E4E" w:rsidRDefault="00A96EC7" w:rsidP="00A96EC7">
            <w:pPr>
              <w:spacing w:line="340" w:lineRule="exact"/>
              <w:rPr>
                <w:ins w:id="923" w:author="Markus Michels" w:date="2020-03-02T18:14:00Z"/>
                <w:rFonts w:ascii="Arial" w:hAnsi="Arial" w:cs="Arial"/>
                <w:sz w:val="18"/>
                <w:szCs w:val="18"/>
                <w:lang w:val="it-IT"/>
                <w:rPrChange w:id="924" w:author="Markus Michels" w:date="2020-03-02T19:02:00Z">
                  <w:rPr>
                    <w:ins w:id="925" w:author="Markus Michels" w:date="2020-03-02T18:14:00Z"/>
                    <w:sz w:val="20"/>
                    <w:szCs w:val="20"/>
                    <w:lang w:val="it-IT"/>
                  </w:rPr>
                </w:rPrChange>
              </w:rPr>
            </w:pPr>
            <w:proofErr w:type="spellStart"/>
            <w:ins w:id="926" w:author="Markus Michels" w:date="2020-03-02T18:56:00Z">
              <w:r w:rsidRPr="00602E4E">
                <w:rPr>
                  <w:rFonts w:ascii="Arial" w:hAnsi="Arial" w:cs="Arial"/>
                  <w:sz w:val="18"/>
                  <w:szCs w:val="18"/>
                  <w:lang w:val="it-IT"/>
                </w:rPr>
                <w:t>Integer</w:t>
              </w:r>
            </w:ins>
            <w:proofErr w:type="spellEnd"/>
          </w:p>
        </w:tc>
        <w:tc>
          <w:tcPr>
            <w:tcW w:w="3654" w:type="dxa"/>
            <w:tcPrChange w:id="927" w:author="Markus Michels" w:date="2020-03-02T18:52:00Z">
              <w:tcPr>
                <w:tcW w:w="3769" w:type="dxa"/>
                <w:gridSpan w:val="2"/>
              </w:tcPr>
            </w:tcPrChange>
          </w:tcPr>
          <w:p w14:paraId="48768E92" w14:textId="21B60796" w:rsidR="00A96EC7" w:rsidRPr="008D419B" w:rsidRDefault="008D419B" w:rsidP="00A96EC7">
            <w:pPr>
              <w:spacing w:line="340" w:lineRule="exact"/>
              <w:rPr>
                <w:ins w:id="928" w:author="Markus Michels" w:date="2020-03-02T19:42:00Z"/>
                <w:rFonts w:ascii="Arial" w:hAnsi="Arial" w:cs="Arial"/>
                <w:color w:val="FF0000"/>
                <w:sz w:val="18"/>
                <w:szCs w:val="18"/>
                <w:rPrChange w:id="929" w:author="Markus Michels" w:date="2020-03-02T19:43:00Z">
                  <w:rPr>
                    <w:ins w:id="930" w:author="Markus Michels" w:date="2020-03-02T19:42:00Z"/>
                    <w:rFonts w:ascii="Arial" w:hAnsi="Arial" w:cs="Arial"/>
                    <w:color w:val="FF0000"/>
                    <w:sz w:val="18"/>
                    <w:szCs w:val="18"/>
                    <w:lang w:val="en-US"/>
                  </w:rPr>
                </w:rPrChange>
              </w:rPr>
            </w:pPr>
            <w:ins w:id="931" w:author="Markus Michels" w:date="2020-03-02T18:57:00Z">
              <w:r>
                <w:rPr>
                  <w:rFonts w:ascii="Arial" w:hAnsi="Arial" w:cs="Arial"/>
                  <w:sz w:val="18"/>
                  <w:szCs w:val="18"/>
                  <w:lang w:val="en-US"/>
                </w:rPr>
                <w:t xml:space="preserve">Depending </w:t>
              </w:r>
            </w:ins>
            <w:ins w:id="932" w:author="Markus Michels" w:date="2020-03-02T19:43:00Z">
              <w:r>
                <w:rPr>
                  <w:rFonts w:ascii="Arial" w:hAnsi="Arial" w:cs="Arial"/>
                  <w:sz w:val="18"/>
                  <w:szCs w:val="18"/>
                  <w:lang w:val="en-US"/>
                </w:rPr>
                <w:t>in relay mode</w:t>
              </w:r>
            </w:ins>
            <w:ins w:id="933" w:author="Markus Michels" w:date="2020-03-02T18:57:00Z">
              <w:r w:rsidR="00A96EC7" w:rsidRPr="00602E4E">
                <w:rPr>
                  <w:rFonts w:ascii="Arial" w:hAnsi="Arial" w:cs="Arial"/>
                  <w:sz w:val="18"/>
                  <w:szCs w:val="18"/>
                  <w:lang w:val="en-US"/>
                  <w:rPrChange w:id="934" w:author="Markus Michels" w:date="2020-03-02T19:02:00Z">
                    <w:rPr>
                      <w:rFonts w:ascii="Arial" w:hAnsi="Arial" w:cs="Arial"/>
                      <w:sz w:val="18"/>
                      <w:szCs w:val="18"/>
                      <w:lang w:val="it-IT"/>
                    </w:rPr>
                  </w:rPrChange>
                </w:rPr>
                <w:t>:</w:t>
              </w:r>
              <w:r w:rsidR="00A96EC7" w:rsidRPr="00602E4E">
                <w:rPr>
                  <w:rFonts w:ascii="Arial" w:hAnsi="Arial" w:cs="Arial"/>
                  <w:sz w:val="18"/>
                  <w:szCs w:val="18"/>
                  <w:lang w:val="en-US"/>
                  <w:rPrChange w:id="935" w:author="Markus Michels" w:date="2020-03-02T19:02:00Z">
                    <w:rPr>
                      <w:rFonts w:ascii="Arial" w:hAnsi="Arial" w:cs="Arial"/>
                      <w:sz w:val="18"/>
                      <w:szCs w:val="18"/>
                      <w:lang w:val="it-IT"/>
                    </w:rPr>
                  </w:rPrChange>
                </w:rPr>
                <w:br/>
                <w:t>0=open, 1=closed or</w:t>
              </w:r>
            </w:ins>
          </w:p>
          <w:p w14:paraId="2CE5D7FC" w14:textId="28689A02" w:rsidR="008D419B" w:rsidRPr="008D419B" w:rsidRDefault="008D419B" w:rsidP="00A96EC7">
            <w:pPr>
              <w:spacing w:line="340" w:lineRule="exact"/>
              <w:rPr>
                <w:ins w:id="936" w:author="Markus Michels" w:date="2020-03-02T18:12:00Z"/>
                <w:rFonts w:ascii="Arial" w:hAnsi="Arial" w:cs="Arial"/>
                <w:color w:val="FF0000"/>
                <w:sz w:val="18"/>
                <w:szCs w:val="18"/>
                <w:lang w:val="en-US"/>
                <w:rPrChange w:id="937" w:author="Markus Michels" w:date="2020-03-02T19:42:00Z">
                  <w:rPr>
                    <w:ins w:id="938" w:author="Markus Michels" w:date="2020-03-02T18:12:00Z"/>
                    <w:sz w:val="20"/>
                    <w:szCs w:val="20"/>
                    <w:lang w:val="it-IT"/>
                  </w:rPr>
                </w:rPrChange>
              </w:rPr>
            </w:pPr>
            <w:ins w:id="939" w:author="Markus Michels" w:date="2020-03-02T19:42:00Z">
              <w:r w:rsidRPr="008D419B">
                <w:rPr>
                  <w:rFonts w:ascii="Arial" w:hAnsi="Arial" w:cs="Arial"/>
                  <w:color w:val="7030A0"/>
                  <w:sz w:val="18"/>
                  <w:szCs w:val="18"/>
                  <w:lang w:val="en-US"/>
                  <w:rPrChange w:id="940" w:author="Markus Michels" w:date="2020-03-02T19:43:00Z">
                    <w:rPr>
                      <w:rFonts w:ascii="Arial" w:hAnsi="Arial" w:cs="Arial"/>
                      <w:color w:val="FF0000"/>
                      <w:sz w:val="18"/>
                      <w:szCs w:val="18"/>
                      <w:lang w:val="en-US"/>
                    </w:rPr>
                  </w:rPrChange>
                </w:rPr>
                <w:t>When in momentary button mode:</w:t>
              </w:r>
            </w:ins>
            <w:ins w:id="941" w:author="Markus Michels" w:date="2020-03-02T19:43:00Z">
              <w:r w:rsidRPr="008D419B">
                <w:rPr>
                  <w:rFonts w:ascii="Arial" w:hAnsi="Arial" w:cs="Arial"/>
                  <w:color w:val="7030A0"/>
                  <w:sz w:val="18"/>
                  <w:szCs w:val="18"/>
                  <w:lang w:val="en-US"/>
                  <w:rPrChange w:id="942" w:author="Markus Michels" w:date="2020-03-02T19:43:00Z">
                    <w:rPr>
                      <w:rFonts w:ascii="Arial" w:hAnsi="Arial" w:cs="Arial"/>
                      <w:color w:val="FF0000"/>
                      <w:sz w:val="18"/>
                      <w:szCs w:val="18"/>
                      <w:lang w:val="en-US"/>
                    </w:rPr>
                  </w:rPrChange>
                </w:rPr>
                <w:br/>
              </w:r>
            </w:ins>
            <w:ins w:id="943" w:author="Markus Michels" w:date="2020-03-02T19:42:00Z">
              <w:r w:rsidRPr="008D419B">
                <w:rPr>
                  <w:rFonts w:ascii="Arial" w:hAnsi="Arial" w:cs="Arial"/>
                  <w:color w:val="7030A0"/>
                  <w:sz w:val="18"/>
                  <w:szCs w:val="18"/>
                  <w:lang w:val="en-US"/>
                  <w:rPrChange w:id="944" w:author="Markus Michels" w:date="2020-03-02T19:43:00Z">
                    <w:rPr>
                      <w:rFonts w:ascii="Arial" w:hAnsi="Arial" w:cs="Arial"/>
                      <w:color w:val="FF0000"/>
                      <w:sz w:val="18"/>
                      <w:szCs w:val="18"/>
                      <w:lang w:val="en-US"/>
                    </w:rPr>
                  </w:rPrChange>
                </w:rPr>
                <w:t>0=open/no button pushed,</w:t>
              </w:r>
              <w:r w:rsidRPr="008D419B">
                <w:rPr>
                  <w:rFonts w:ascii="Arial" w:hAnsi="Arial" w:cs="Arial"/>
                  <w:color w:val="7030A0"/>
                  <w:sz w:val="18"/>
                  <w:szCs w:val="18"/>
                  <w:lang w:val="en-US"/>
                  <w:rPrChange w:id="945" w:author="Markus Michels" w:date="2020-03-02T19:43:00Z">
                    <w:rPr>
                      <w:rFonts w:ascii="Arial" w:hAnsi="Arial" w:cs="Arial"/>
                      <w:color w:val="FF0000"/>
                      <w:sz w:val="18"/>
                      <w:szCs w:val="18"/>
                      <w:lang w:val="en-US"/>
                    </w:rPr>
                  </w:rPrChange>
                </w:rPr>
                <w:br/>
                <w:t xml:space="preserve">1=short button push, 2=long button </w:t>
              </w:r>
              <w:proofErr w:type="gramStart"/>
              <w:r w:rsidRPr="008D419B">
                <w:rPr>
                  <w:rFonts w:ascii="Arial" w:hAnsi="Arial" w:cs="Arial"/>
                  <w:color w:val="7030A0"/>
                  <w:sz w:val="18"/>
                  <w:szCs w:val="18"/>
                  <w:lang w:val="en-US"/>
                  <w:rPrChange w:id="946" w:author="Markus Michels" w:date="2020-03-02T19:43:00Z">
                    <w:rPr>
                      <w:rFonts w:ascii="Arial" w:hAnsi="Arial" w:cs="Arial"/>
                      <w:color w:val="FF0000"/>
                      <w:sz w:val="18"/>
                      <w:szCs w:val="18"/>
                      <w:lang w:val="en-US"/>
                    </w:rPr>
                  </w:rPrChange>
                </w:rPr>
                <w:t>push</w:t>
              </w:r>
            </w:ins>
            <w:proofErr w:type="gramEnd"/>
          </w:p>
        </w:tc>
      </w:tr>
      <w:tr w:rsidR="00A96EC7" w:rsidRPr="00602E4E" w14:paraId="6E47B432" w14:textId="77777777" w:rsidTr="00602E4E">
        <w:trPr>
          <w:ins w:id="947" w:author="Markus Michels" w:date="2020-03-02T18:42:00Z"/>
          <w:trPrChange w:id="948" w:author="Markus Michels" w:date="2020-03-02T18:52:00Z">
            <w:trPr>
              <w:gridAfter w:val="0"/>
            </w:trPr>
          </w:trPrChange>
        </w:trPr>
        <w:tc>
          <w:tcPr>
            <w:tcW w:w="1147" w:type="dxa"/>
            <w:tcPrChange w:id="949" w:author="Markus Michels" w:date="2020-03-02T18:52:00Z">
              <w:tcPr>
                <w:tcW w:w="944" w:type="dxa"/>
                <w:gridSpan w:val="2"/>
              </w:tcPr>
            </w:tcPrChange>
          </w:tcPr>
          <w:p w14:paraId="5893246C" w14:textId="77777777" w:rsidR="00A96EC7" w:rsidRPr="00602E4E" w:rsidRDefault="00A96EC7" w:rsidP="00A96EC7">
            <w:pPr>
              <w:spacing w:line="340" w:lineRule="exact"/>
              <w:rPr>
                <w:ins w:id="950" w:author="Markus Michels" w:date="2020-03-02T18:42:00Z"/>
                <w:rFonts w:ascii="Arial" w:hAnsi="Arial" w:cs="Arial"/>
                <w:sz w:val="18"/>
                <w:szCs w:val="18"/>
                <w:lang w:val="en-US"/>
                <w:rPrChange w:id="951" w:author="Markus Michels" w:date="2020-03-02T19:02:00Z">
                  <w:rPr>
                    <w:ins w:id="952" w:author="Markus Michels" w:date="2020-03-02T18:42:00Z"/>
                    <w:rFonts w:ascii="Arial" w:hAnsi="Arial" w:cs="Arial"/>
                    <w:sz w:val="20"/>
                    <w:szCs w:val="20"/>
                    <w:lang w:val="it-IT"/>
                  </w:rPr>
                </w:rPrChange>
              </w:rPr>
            </w:pPr>
          </w:p>
        </w:tc>
        <w:tc>
          <w:tcPr>
            <w:tcW w:w="1244" w:type="dxa"/>
            <w:tcPrChange w:id="953" w:author="Markus Michels" w:date="2020-03-02T18:52:00Z">
              <w:tcPr>
                <w:tcW w:w="1183" w:type="dxa"/>
                <w:gridSpan w:val="3"/>
              </w:tcPr>
            </w:tcPrChange>
          </w:tcPr>
          <w:p w14:paraId="1FE91BA7" w14:textId="77777777" w:rsidR="00A96EC7" w:rsidRPr="00602E4E" w:rsidRDefault="00A96EC7" w:rsidP="00A96EC7">
            <w:pPr>
              <w:spacing w:line="340" w:lineRule="exact"/>
              <w:rPr>
                <w:ins w:id="954" w:author="Markus Michels" w:date="2020-03-02T18:42:00Z"/>
                <w:rFonts w:ascii="Arial" w:hAnsi="Arial" w:cs="Arial"/>
                <w:sz w:val="18"/>
                <w:szCs w:val="18"/>
                <w:lang w:val="en-US"/>
                <w:rPrChange w:id="955" w:author="Markus Michels" w:date="2020-03-02T19:02:00Z">
                  <w:rPr>
                    <w:ins w:id="956" w:author="Markus Michels" w:date="2020-03-02T18:42:00Z"/>
                    <w:rFonts w:ascii="Arial" w:hAnsi="Arial" w:cs="Arial"/>
                    <w:sz w:val="20"/>
                    <w:szCs w:val="20"/>
                    <w:lang w:val="it-IT"/>
                  </w:rPr>
                </w:rPrChange>
              </w:rPr>
            </w:pPr>
          </w:p>
        </w:tc>
        <w:tc>
          <w:tcPr>
            <w:tcW w:w="2569" w:type="dxa"/>
            <w:tcPrChange w:id="957" w:author="Markus Michels" w:date="2020-03-02T18:52:00Z">
              <w:tcPr>
                <w:tcW w:w="3005" w:type="dxa"/>
                <w:gridSpan w:val="4"/>
              </w:tcPr>
            </w:tcPrChange>
          </w:tcPr>
          <w:p w14:paraId="1012C89B" w14:textId="36849050" w:rsidR="00DB6CAC" w:rsidRDefault="00DB6CAC" w:rsidP="00A96EC7">
            <w:pPr>
              <w:spacing w:line="340" w:lineRule="exact"/>
              <w:rPr>
                <w:ins w:id="958" w:author="Markus Michels" w:date="2020-03-03T18:40:00Z"/>
                <w:rFonts w:ascii="Arial" w:hAnsi="Arial" w:cs="Arial"/>
                <w:sz w:val="18"/>
                <w:szCs w:val="18"/>
                <w:lang w:val="en-US"/>
              </w:rPr>
            </w:pPr>
            <w:ins w:id="959" w:author="Markus Michels" w:date="2020-03-03T18:40:00Z">
              <w:r>
                <w:rPr>
                  <w:rFonts w:ascii="Arial" w:hAnsi="Arial" w:cs="Arial"/>
                  <w:sz w:val="18"/>
                  <w:szCs w:val="18"/>
                  <w:lang w:val="en-US"/>
                </w:rPr>
                <w:t>State</w:t>
              </w:r>
            </w:ins>
          </w:p>
          <w:p w14:paraId="4CD69608" w14:textId="7296F5F4" w:rsidR="00DB6CAC" w:rsidRPr="00DB6CAC" w:rsidRDefault="00A96EC7" w:rsidP="00A96EC7">
            <w:pPr>
              <w:spacing w:line="340" w:lineRule="exact"/>
              <w:rPr>
                <w:ins w:id="960" w:author="Markus Michels" w:date="2020-03-02T18:42:00Z"/>
                <w:rFonts w:ascii="Arial" w:hAnsi="Arial" w:cs="Arial"/>
                <w:strike/>
                <w:sz w:val="18"/>
                <w:szCs w:val="18"/>
                <w:lang w:val="en-US"/>
                <w:rPrChange w:id="961" w:author="Markus Michels" w:date="2020-03-03T18:41:00Z">
                  <w:rPr>
                    <w:ins w:id="962" w:author="Markus Michels" w:date="2020-03-02T18:42:00Z"/>
                    <w:rFonts w:ascii="Arial" w:hAnsi="Arial" w:cs="Arial"/>
                    <w:sz w:val="20"/>
                    <w:szCs w:val="20"/>
                    <w:lang w:val="en-US"/>
                  </w:rPr>
                </w:rPrChange>
              </w:rPr>
            </w:pPr>
            <w:commentRangeStart w:id="963"/>
            <w:ins w:id="964" w:author="Markus Michels" w:date="2020-03-02T18:42:00Z">
              <w:r w:rsidRPr="00DB6CAC">
                <w:rPr>
                  <w:rFonts w:ascii="Arial" w:hAnsi="Arial" w:cs="Arial"/>
                  <w:strike/>
                  <w:color w:val="FF0000"/>
                  <w:sz w:val="18"/>
                  <w:szCs w:val="18"/>
                  <w:lang w:val="en-US"/>
                  <w:rPrChange w:id="965" w:author="Markus Michels" w:date="2020-03-03T18:41:00Z">
                    <w:rPr>
                      <w:rFonts w:ascii="Arial" w:hAnsi="Arial" w:cs="Arial"/>
                      <w:sz w:val="20"/>
                      <w:szCs w:val="20"/>
                      <w:lang w:val="en-US"/>
                    </w:rPr>
                  </w:rPrChange>
                </w:rPr>
                <w:t>Switch</w:t>
              </w:r>
            </w:ins>
            <w:commentRangeEnd w:id="963"/>
            <w:ins w:id="966" w:author="Markus Michels" w:date="2020-03-03T18:41:00Z">
              <w:r w:rsidR="00DB6CAC">
                <w:rPr>
                  <w:rStyle w:val="Kommentarzeichen"/>
                </w:rPr>
                <w:commentReference w:id="963"/>
              </w:r>
            </w:ins>
          </w:p>
        </w:tc>
        <w:tc>
          <w:tcPr>
            <w:tcW w:w="1534" w:type="dxa"/>
            <w:tcPrChange w:id="967" w:author="Markus Michels" w:date="2020-03-02T18:52:00Z">
              <w:tcPr>
                <w:tcW w:w="1139" w:type="dxa"/>
                <w:gridSpan w:val="2"/>
              </w:tcPr>
            </w:tcPrChange>
          </w:tcPr>
          <w:p w14:paraId="5F468BDE" w14:textId="77777777" w:rsidR="00A96EC7" w:rsidRPr="00602E4E" w:rsidRDefault="00A96EC7" w:rsidP="00A96EC7">
            <w:pPr>
              <w:spacing w:line="340" w:lineRule="exact"/>
              <w:rPr>
                <w:ins w:id="968" w:author="Markus Michels" w:date="2020-03-02T18:42:00Z"/>
                <w:rFonts w:ascii="Arial" w:hAnsi="Arial" w:cs="Arial"/>
                <w:sz w:val="18"/>
                <w:szCs w:val="18"/>
                <w:lang w:val="en-US"/>
                <w:rPrChange w:id="969" w:author="Markus Michels" w:date="2020-03-02T19:02:00Z">
                  <w:rPr>
                    <w:ins w:id="970" w:author="Markus Michels" w:date="2020-03-02T18:42:00Z"/>
                    <w:rFonts w:ascii="Arial" w:hAnsi="Arial" w:cs="Arial"/>
                    <w:sz w:val="20"/>
                    <w:szCs w:val="20"/>
                    <w:lang w:val="en-US"/>
                  </w:rPr>
                </w:rPrChange>
              </w:rPr>
            </w:pPr>
            <w:ins w:id="971" w:author="Markus Michels" w:date="2020-03-02T18:57:00Z">
              <w:r w:rsidRPr="00602E4E">
                <w:rPr>
                  <w:rFonts w:ascii="Arial" w:hAnsi="Arial" w:cs="Arial"/>
                  <w:sz w:val="18"/>
                  <w:szCs w:val="18"/>
                  <w:lang w:val="en-US"/>
                  <w:rPrChange w:id="972" w:author="Markus Michels" w:date="2020-03-02T19:02:00Z">
                    <w:rPr>
                      <w:rFonts w:ascii="Arial" w:hAnsi="Arial" w:cs="Arial"/>
                      <w:sz w:val="18"/>
                      <w:szCs w:val="18"/>
                      <w:lang w:val="it-IT"/>
                    </w:rPr>
                  </w:rPrChange>
                </w:rPr>
                <w:t>Integer</w:t>
              </w:r>
            </w:ins>
          </w:p>
        </w:tc>
        <w:tc>
          <w:tcPr>
            <w:tcW w:w="3654" w:type="dxa"/>
            <w:tcPrChange w:id="973" w:author="Markus Michels" w:date="2020-03-02T18:52:00Z">
              <w:tcPr>
                <w:tcW w:w="3877" w:type="dxa"/>
                <w:gridSpan w:val="3"/>
              </w:tcPr>
            </w:tcPrChange>
          </w:tcPr>
          <w:p w14:paraId="3070B11F" w14:textId="749C058A" w:rsidR="00A96EC7" w:rsidRPr="00602E4E" w:rsidRDefault="00A452E2" w:rsidP="00A96EC7">
            <w:pPr>
              <w:spacing w:line="340" w:lineRule="exact"/>
              <w:rPr>
                <w:ins w:id="974" w:author="Markus Michels" w:date="2020-03-02T18:42:00Z"/>
                <w:rFonts w:ascii="Arial" w:hAnsi="Arial" w:cs="Arial"/>
                <w:sz w:val="18"/>
                <w:szCs w:val="18"/>
                <w:lang w:val="en-US"/>
                <w:rPrChange w:id="975" w:author="Markus Michels" w:date="2020-03-02T19:02:00Z">
                  <w:rPr>
                    <w:ins w:id="976" w:author="Markus Michels" w:date="2020-03-02T18:42:00Z"/>
                    <w:rFonts w:ascii="Arial" w:hAnsi="Arial" w:cs="Arial"/>
                    <w:sz w:val="20"/>
                    <w:szCs w:val="20"/>
                    <w:lang w:val="en-US"/>
                  </w:rPr>
                </w:rPrChange>
              </w:rPr>
            </w:pPr>
            <w:ins w:id="977" w:author="Markus Michels" w:date="2020-03-03T18:41:00Z">
              <w:r>
                <w:rPr>
                  <w:rFonts w:ascii="Arial" w:hAnsi="Arial" w:cs="Arial"/>
                  <w:sz w:val="18"/>
                  <w:szCs w:val="18"/>
                  <w:lang w:val="en-US"/>
                </w:rPr>
                <w:t>0=open/OFF, 1=closed/ON</w:t>
              </w:r>
            </w:ins>
          </w:p>
        </w:tc>
      </w:tr>
      <w:tr w:rsidR="00A96EC7" w:rsidRPr="00602E4E" w14:paraId="35E6B737" w14:textId="77777777" w:rsidTr="003231A5">
        <w:trPr>
          <w:ins w:id="978" w:author="Markus Michels" w:date="2020-03-02T19:30:00Z"/>
        </w:trPr>
        <w:tc>
          <w:tcPr>
            <w:tcW w:w="1147" w:type="dxa"/>
          </w:tcPr>
          <w:p w14:paraId="22F87A15" w14:textId="77777777" w:rsidR="00A96EC7" w:rsidRPr="00A96EC7" w:rsidRDefault="00A96EC7" w:rsidP="00A96EC7">
            <w:pPr>
              <w:spacing w:line="340" w:lineRule="exact"/>
              <w:rPr>
                <w:ins w:id="979" w:author="Markus Michels" w:date="2020-03-02T19:30:00Z"/>
                <w:rFonts w:ascii="Arial" w:hAnsi="Arial" w:cs="Arial"/>
                <w:sz w:val="18"/>
                <w:szCs w:val="18"/>
                <w:lang w:val="en-US"/>
              </w:rPr>
            </w:pPr>
          </w:p>
        </w:tc>
        <w:tc>
          <w:tcPr>
            <w:tcW w:w="1244" w:type="dxa"/>
          </w:tcPr>
          <w:p w14:paraId="31703FB6" w14:textId="77777777" w:rsidR="00A96EC7" w:rsidRPr="00A96EC7" w:rsidRDefault="00A96EC7" w:rsidP="00A96EC7">
            <w:pPr>
              <w:spacing w:line="340" w:lineRule="exact"/>
              <w:rPr>
                <w:ins w:id="980" w:author="Markus Michels" w:date="2020-03-02T19:30:00Z"/>
                <w:rFonts w:ascii="Arial" w:hAnsi="Arial" w:cs="Arial"/>
                <w:sz w:val="18"/>
                <w:szCs w:val="18"/>
                <w:lang w:val="en-US"/>
              </w:rPr>
            </w:pPr>
          </w:p>
        </w:tc>
        <w:tc>
          <w:tcPr>
            <w:tcW w:w="2569" w:type="dxa"/>
          </w:tcPr>
          <w:p w14:paraId="3A48F8EB" w14:textId="0FF684F2" w:rsidR="00A96EC7" w:rsidRPr="00A96EC7" w:rsidRDefault="00A96EC7" w:rsidP="00A96EC7">
            <w:pPr>
              <w:spacing w:line="340" w:lineRule="exact"/>
              <w:rPr>
                <w:ins w:id="981" w:author="Markus Michels" w:date="2020-03-02T19:30:00Z"/>
                <w:rFonts w:ascii="Arial" w:hAnsi="Arial" w:cs="Arial"/>
                <w:sz w:val="18"/>
                <w:szCs w:val="18"/>
                <w:lang w:val="en-US"/>
              </w:rPr>
            </w:pPr>
            <w:ins w:id="982" w:author="Markus Michels" w:date="2020-03-02T19:31:00Z">
              <w:r>
                <w:rPr>
                  <w:rFonts w:ascii="Arial" w:hAnsi="Arial" w:cs="Arial"/>
                  <w:sz w:val="18"/>
                  <w:szCs w:val="18"/>
                  <w:lang w:val="en-US"/>
                </w:rPr>
                <w:t>m</w:t>
              </w:r>
            </w:ins>
            <w:ins w:id="983" w:author="Markus Michels" w:date="2020-03-02T19:30:00Z">
              <w:r>
                <w:rPr>
                  <w:rFonts w:ascii="Arial" w:hAnsi="Arial" w:cs="Arial"/>
                  <w:sz w:val="18"/>
                  <w:szCs w:val="18"/>
                  <w:lang w:val="en-US"/>
                </w:rPr>
                <w:t>otion</w:t>
              </w:r>
            </w:ins>
          </w:p>
        </w:tc>
        <w:tc>
          <w:tcPr>
            <w:tcW w:w="1534" w:type="dxa"/>
          </w:tcPr>
          <w:p w14:paraId="1C821402" w14:textId="5B289822" w:rsidR="00A96EC7" w:rsidRPr="00112168" w:rsidRDefault="00A96EC7" w:rsidP="00A96EC7">
            <w:pPr>
              <w:spacing w:line="340" w:lineRule="exact"/>
              <w:rPr>
                <w:ins w:id="984" w:author="Markus Michels" w:date="2020-03-02T19:30:00Z"/>
                <w:rFonts w:ascii="Arial" w:hAnsi="Arial" w:cs="Arial"/>
                <w:color w:val="333333"/>
                <w:sz w:val="18"/>
                <w:szCs w:val="18"/>
                <w:shd w:val="clear" w:color="auto" w:fill="FFFFFF"/>
                <w:lang w:val="en-US"/>
              </w:rPr>
            </w:pPr>
            <w:ins w:id="985" w:author="Markus Michels" w:date="2020-03-02T19:31:00Z">
              <w:r w:rsidRPr="00112168">
                <w:rPr>
                  <w:rFonts w:ascii="Arial" w:hAnsi="Arial" w:cs="Arial"/>
                  <w:sz w:val="18"/>
                  <w:szCs w:val="18"/>
                  <w:lang w:val="en-US"/>
                </w:rPr>
                <w:t>Integer</w:t>
              </w:r>
            </w:ins>
          </w:p>
        </w:tc>
        <w:tc>
          <w:tcPr>
            <w:tcW w:w="3654" w:type="dxa"/>
          </w:tcPr>
          <w:p w14:paraId="454652E3" w14:textId="10D14154" w:rsidR="00A96EC7" w:rsidRPr="00A96EC7" w:rsidRDefault="00A96EC7" w:rsidP="00A96EC7">
            <w:pPr>
              <w:rPr>
                <w:ins w:id="986" w:author="Markus Michels" w:date="2020-03-02T19:30:00Z"/>
                <w:rFonts w:ascii="Arial" w:hAnsi="Arial" w:cs="Arial"/>
                <w:color w:val="333333"/>
                <w:sz w:val="18"/>
                <w:szCs w:val="18"/>
                <w:shd w:val="clear" w:color="auto" w:fill="FFFFFF"/>
                <w:lang w:val="en-US"/>
              </w:rPr>
            </w:pPr>
            <w:ins w:id="987" w:author="Markus Michels" w:date="2020-03-02T19:31:00Z">
              <w:r>
                <w:rPr>
                  <w:rFonts w:ascii="Arial" w:hAnsi="Arial" w:cs="Arial"/>
                  <w:sz w:val="18"/>
                  <w:szCs w:val="18"/>
                  <w:lang w:val="en-US"/>
                </w:rPr>
                <w:t>1=motion detected</w:t>
              </w:r>
            </w:ins>
          </w:p>
        </w:tc>
      </w:tr>
      <w:tr w:rsidR="00A96EC7" w:rsidRPr="00602E4E" w14:paraId="72B91D82" w14:textId="77777777" w:rsidTr="00602E4E">
        <w:trPr>
          <w:ins w:id="988" w:author="Markus Michels" w:date="2020-03-02T19:30:00Z"/>
        </w:trPr>
        <w:tc>
          <w:tcPr>
            <w:tcW w:w="1147" w:type="dxa"/>
          </w:tcPr>
          <w:p w14:paraId="7CD4D8C2" w14:textId="77777777" w:rsidR="00A96EC7" w:rsidRPr="00A96EC7" w:rsidRDefault="00A96EC7" w:rsidP="00A96EC7">
            <w:pPr>
              <w:spacing w:line="340" w:lineRule="exact"/>
              <w:rPr>
                <w:ins w:id="989" w:author="Markus Michels" w:date="2020-03-02T19:30:00Z"/>
                <w:rFonts w:ascii="Arial" w:hAnsi="Arial" w:cs="Arial"/>
                <w:sz w:val="18"/>
                <w:szCs w:val="18"/>
                <w:lang w:val="en-US"/>
              </w:rPr>
            </w:pPr>
          </w:p>
        </w:tc>
        <w:tc>
          <w:tcPr>
            <w:tcW w:w="1244" w:type="dxa"/>
          </w:tcPr>
          <w:p w14:paraId="0C8C80A4" w14:textId="77777777" w:rsidR="00A96EC7" w:rsidRPr="00A96EC7" w:rsidRDefault="00A96EC7" w:rsidP="00A96EC7">
            <w:pPr>
              <w:spacing w:line="340" w:lineRule="exact"/>
              <w:rPr>
                <w:ins w:id="990" w:author="Markus Michels" w:date="2020-03-02T19:30:00Z"/>
                <w:rFonts w:ascii="Arial" w:hAnsi="Arial" w:cs="Arial"/>
                <w:sz w:val="18"/>
                <w:szCs w:val="18"/>
                <w:lang w:val="en-US"/>
              </w:rPr>
            </w:pPr>
          </w:p>
        </w:tc>
        <w:tc>
          <w:tcPr>
            <w:tcW w:w="2569" w:type="dxa"/>
          </w:tcPr>
          <w:p w14:paraId="052FD84B" w14:textId="00801486" w:rsidR="00A96EC7" w:rsidRPr="00A96EC7" w:rsidRDefault="00A96EC7" w:rsidP="00A96EC7">
            <w:pPr>
              <w:spacing w:line="340" w:lineRule="exact"/>
              <w:rPr>
                <w:ins w:id="991" w:author="Markus Michels" w:date="2020-03-02T19:30:00Z"/>
                <w:rFonts w:ascii="Arial" w:hAnsi="Arial" w:cs="Arial"/>
                <w:sz w:val="18"/>
                <w:szCs w:val="18"/>
                <w:lang w:val="en-US"/>
              </w:rPr>
            </w:pPr>
            <w:ins w:id="992" w:author="Markus Michels" w:date="2020-03-02T19:30:00Z">
              <w:r>
                <w:rPr>
                  <w:rFonts w:ascii="Arial" w:hAnsi="Arial" w:cs="Arial"/>
                  <w:sz w:val="18"/>
                  <w:szCs w:val="18"/>
                  <w:lang w:val="en-US"/>
                </w:rPr>
                <w:t>charger</w:t>
              </w:r>
            </w:ins>
          </w:p>
        </w:tc>
        <w:tc>
          <w:tcPr>
            <w:tcW w:w="1534" w:type="dxa"/>
          </w:tcPr>
          <w:p w14:paraId="17895804" w14:textId="313B5A3E" w:rsidR="00A96EC7" w:rsidRPr="00112168" w:rsidRDefault="00A96EC7" w:rsidP="00A96EC7">
            <w:pPr>
              <w:spacing w:line="340" w:lineRule="exact"/>
              <w:rPr>
                <w:ins w:id="993" w:author="Markus Michels" w:date="2020-03-02T19:30:00Z"/>
                <w:rFonts w:ascii="Arial" w:hAnsi="Arial" w:cs="Arial"/>
                <w:color w:val="333333"/>
                <w:sz w:val="18"/>
                <w:szCs w:val="18"/>
                <w:shd w:val="clear" w:color="auto" w:fill="FFFFFF"/>
                <w:lang w:val="en-US"/>
              </w:rPr>
            </w:pPr>
            <w:ins w:id="994" w:author="Markus Michels" w:date="2020-03-02T19:31:00Z">
              <w:r w:rsidRPr="00112168">
                <w:rPr>
                  <w:rFonts w:ascii="Arial" w:hAnsi="Arial" w:cs="Arial"/>
                  <w:sz w:val="18"/>
                  <w:szCs w:val="18"/>
                  <w:lang w:val="en-US"/>
                </w:rPr>
                <w:t>Integer</w:t>
              </w:r>
            </w:ins>
          </w:p>
        </w:tc>
        <w:tc>
          <w:tcPr>
            <w:tcW w:w="3654" w:type="dxa"/>
          </w:tcPr>
          <w:p w14:paraId="0B024FB9" w14:textId="6078B381" w:rsidR="00A96EC7" w:rsidRPr="00A96EC7" w:rsidRDefault="00A96EC7" w:rsidP="00A96EC7">
            <w:pPr>
              <w:rPr>
                <w:ins w:id="995" w:author="Markus Michels" w:date="2020-03-02T19:30:00Z"/>
                <w:rFonts w:ascii="Arial" w:hAnsi="Arial" w:cs="Arial"/>
                <w:color w:val="333333"/>
                <w:sz w:val="18"/>
                <w:szCs w:val="18"/>
                <w:shd w:val="clear" w:color="auto" w:fill="FFFFFF"/>
                <w:lang w:val="en-US"/>
              </w:rPr>
            </w:pPr>
            <w:ins w:id="996" w:author="Markus Michels" w:date="2020-03-02T19:31:00Z">
              <w:r>
                <w:rPr>
                  <w:rFonts w:ascii="Arial" w:hAnsi="Arial" w:cs="Arial"/>
                  <w:color w:val="333333"/>
                  <w:sz w:val="18"/>
                  <w:szCs w:val="18"/>
                  <w:shd w:val="clear" w:color="auto" w:fill="FFFFFF"/>
                  <w:lang w:val="en-US"/>
                </w:rPr>
                <w:t>1=charger connected</w:t>
              </w:r>
            </w:ins>
          </w:p>
        </w:tc>
      </w:tr>
      <w:tr w:rsidR="00A96EC7" w:rsidRPr="00602E4E" w14:paraId="2FF27CE2" w14:textId="77777777" w:rsidTr="00602E4E">
        <w:trPr>
          <w:ins w:id="997" w:author="Markus Michels" w:date="2020-03-02T18:12:00Z"/>
          <w:trPrChange w:id="998" w:author="Markus Michels" w:date="2020-03-02T18:52:00Z">
            <w:trPr>
              <w:gridAfter w:val="0"/>
            </w:trPr>
          </w:trPrChange>
        </w:trPr>
        <w:tc>
          <w:tcPr>
            <w:tcW w:w="1147" w:type="dxa"/>
            <w:tcPrChange w:id="999" w:author="Markus Michels" w:date="2020-03-02T18:52:00Z">
              <w:tcPr>
                <w:tcW w:w="941" w:type="dxa"/>
                <w:gridSpan w:val="3"/>
              </w:tcPr>
            </w:tcPrChange>
          </w:tcPr>
          <w:p w14:paraId="4FD8DC5F" w14:textId="77777777" w:rsidR="00A96EC7" w:rsidRPr="00602E4E" w:rsidRDefault="00A96EC7" w:rsidP="00A96EC7">
            <w:pPr>
              <w:spacing w:line="340" w:lineRule="exact"/>
              <w:rPr>
                <w:ins w:id="1000" w:author="Markus Michels" w:date="2020-03-02T18:12:00Z"/>
                <w:rFonts w:ascii="Arial" w:hAnsi="Arial" w:cs="Arial"/>
                <w:sz w:val="18"/>
                <w:szCs w:val="18"/>
                <w:lang w:val="en-US"/>
                <w:rPrChange w:id="1001" w:author="Markus Michels" w:date="2020-03-02T19:02:00Z">
                  <w:rPr>
                    <w:ins w:id="1002" w:author="Markus Michels" w:date="2020-03-02T18:12:00Z"/>
                    <w:sz w:val="20"/>
                    <w:szCs w:val="20"/>
                    <w:lang w:val="it-IT"/>
                  </w:rPr>
                </w:rPrChange>
              </w:rPr>
            </w:pPr>
          </w:p>
        </w:tc>
        <w:tc>
          <w:tcPr>
            <w:tcW w:w="1244" w:type="dxa"/>
            <w:tcPrChange w:id="1003" w:author="Markus Michels" w:date="2020-03-02T18:52:00Z">
              <w:tcPr>
                <w:tcW w:w="1239" w:type="dxa"/>
                <w:gridSpan w:val="3"/>
              </w:tcPr>
            </w:tcPrChange>
          </w:tcPr>
          <w:p w14:paraId="4D8B0C3E" w14:textId="77777777" w:rsidR="00A96EC7" w:rsidRPr="00602E4E" w:rsidRDefault="00A96EC7" w:rsidP="00A96EC7">
            <w:pPr>
              <w:spacing w:line="340" w:lineRule="exact"/>
              <w:rPr>
                <w:ins w:id="1004" w:author="Markus Michels" w:date="2020-03-02T18:12:00Z"/>
                <w:rFonts w:ascii="Arial" w:hAnsi="Arial" w:cs="Arial"/>
                <w:sz w:val="18"/>
                <w:szCs w:val="18"/>
                <w:lang w:val="en-US"/>
                <w:rPrChange w:id="1005" w:author="Markus Michels" w:date="2020-03-02T19:02:00Z">
                  <w:rPr>
                    <w:ins w:id="1006" w:author="Markus Michels" w:date="2020-03-02T18:12:00Z"/>
                    <w:sz w:val="20"/>
                    <w:szCs w:val="20"/>
                    <w:lang w:val="it-IT"/>
                  </w:rPr>
                </w:rPrChange>
              </w:rPr>
            </w:pPr>
          </w:p>
        </w:tc>
        <w:tc>
          <w:tcPr>
            <w:tcW w:w="2569" w:type="dxa"/>
            <w:tcPrChange w:id="1007" w:author="Markus Michels" w:date="2020-03-02T18:52:00Z">
              <w:tcPr>
                <w:tcW w:w="2640" w:type="dxa"/>
                <w:gridSpan w:val="2"/>
              </w:tcPr>
            </w:tcPrChange>
          </w:tcPr>
          <w:p w14:paraId="6A61774B" w14:textId="77777777" w:rsidR="00A96EC7" w:rsidRPr="00D424B5" w:rsidRDefault="00A96EC7" w:rsidP="00A96EC7">
            <w:pPr>
              <w:spacing w:line="340" w:lineRule="exact"/>
              <w:rPr>
                <w:ins w:id="1008" w:author="Markus Michels" w:date="2020-03-02T18:13:00Z"/>
                <w:rFonts w:ascii="Arial" w:hAnsi="Arial" w:cs="Arial"/>
                <w:color w:val="FF0000"/>
                <w:sz w:val="18"/>
                <w:szCs w:val="18"/>
                <w:lang w:val="en-US"/>
                <w:rPrChange w:id="1009" w:author="Markus Michels" w:date="2020-03-03T18:24:00Z">
                  <w:rPr>
                    <w:ins w:id="1010" w:author="Markus Michels" w:date="2020-03-02T18:13:00Z"/>
                    <w:sz w:val="20"/>
                    <w:szCs w:val="20"/>
                    <w:lang w:val="en-US"/>
                  </w:rPr>
                </w:rPrChange>
              </w:rPr>
            </w:pPr>
            <w:ins w:id="1011" w:author="Markus Michels" w:date="2020-03-02T18:35:00Z">
              <w:r w:rsidRPr="00D424B5">
                <w:rPr>
                  <w:rFonts w:ascii="Arial" w:hAnsi="Arial" w:cs="Arial"/>
                  <w:color w:val="FF0000"/>
                  <w:sz w:val="18"/>
                  <w:szCs w:val="18"/>
                  <w:lang w:val="en-US"/>
                  <w:rPrChange w:id="1012" w:author="Markus Michels" w:date="2020-03-03T18:24:00Z">
                    <w:rPr>
                      <w:sz w:val="20"/>
                      <w:szCs w:val="20"/>
                      <w:lang w:val="en-US"/>
                    </w:rPr>
                  </w:rPrChange>
                </w:rPr>
                <w:t>Energy counter 0 [W-min]</w:t>
              </w:r>
            </w:ins>
          </w:p>
        </w:tc>
        <w:tc>
          <w:tcPr>
            <w:tcW w:w="1534" w:type="dxa"/>
            <w:tcPrChange w:id="1013" w:author="Markus Michels" w:date="2020-03-02T18:52:00Z">
              <w:tcPr>
                <w:tcW w:w="1559" w:type="dxa"/>
                <w:gridSpan w:val="4"/>
              </w:tcPr>
            </w:tcPrChange>
          </w:tcPr>
          <w:p w14:paraId="382A711B" w14:textId="77777777" w:rsidR="00A96EC7" w:rsidRPr="00602E4E" w:rsidRDefault="00A96EC7" w:rsidP="00A96EC7">
            <w:pPr>
              <w:spacing w:line="340" w:lineRule="exact"/>
              <w:rPr>
                <w:ins w:id="1014" w:author="Markus Michels" w:date="2020-03-02T18:14:00Z"/>
                <w:rFonts w:ascii="Arial" w:hAnsi="Arial" w:cs="Arial"/>
                <w:sz w:val="18"/>
                <w:szCs w:val="18"/>
                <w:lang w:val="en-US"/>
                <w:rPrChange w:id="1015" w:author="Markus Michels" w:date="2020-03-02T19:02:00Z">
                  <w:rPr>
                    <w:ins w:id="1016" w:author="Markus Michels" w:date="2020-03-02T18:14:00Z"/>
                    <w:sz w:val="20"/>
                    <w:szCs w:val="20"/>
                    <w:lang w:val="en-US"/>
                  </w:rPr>
                </w:rPrChange>
              </w:rPr>
            </w:pPr>
            <w:ins w:id="1017" w:author="Markus Michels" w:date="2020-03-02T19:03:00Z">
              <w:r w:rsidRPr="00112168">
                <w:rPr>
                  <w:rFonts w:ascii="Arial" w:hAnsi="Arial" w:cs="Arial"/>
                  <w:color w:val="333333"/>
                  <w:sz w:val="18"/>
                  <w:szCs w:val="18"/>
                  <w:shd w:val="clear" w:color="auto" w:fill="FFFFFF"/>
                  <w:lang w:val="en-US"/>
                </w:rPr>
                <w:t>Watt-minute</w:t>
              </w:r>
            </w:ins>
          </w:p>
        </w:tc>
        <w:tc>
          <w:tcPr>
            <w:tcW w:w="3654" w:type="dxa"/>
            <w:tcPrChange w:id="1018" w:author="Markus Michels" w:date="2020-03-02T18:52:00Z">
              <w:tcPr>
                <w:tcW w:w="3769" w:type="dxa"/>
                <w:gridSpan w:val="2"/>
              </w:tcPr>
            </w:tcPrChange>
          </w:tcPr>
          <w:p w14:paraId="4F41F21F" w14:textId="77777777" w:rsidR="00A96EC7" w:rsidRPr="00602E4E" w:rsidRDefault="00A96EC7" w:rsidP="00A96EC7">
            <w:pPr>
              <w:rPr>
                <w:ins w:id="1019" w:author="Markus Michels" w:date="2020-03-02T18:12:00Z"/>
                <w:rFonts w:ascii="Arial" w:hAnsi="Arial" w:cs="Arial"/>
                <w:color w:val="333333"/>
                <w:sz w:val="18"/>
                <w:szCs w:val="18"/>
                <w:shd w:val="clear" w:color="auto" w:fill="FFFFFF"/>
                <w:lang w:val="en-US"/>
                <w:rPrChange w:id="1020" w:author="Markus Michels" w:date="2020-03-02T19:02:00Z">
                  <w:rPr>
                    <w:ins w:id="1021" w:author="Markus Michels" w:date="2020-03-02T18:12:00Z"/>
                    <w:sz w:val="20"/>
                    <w:szCs w:val="20"/>
                    <w:lang w:val="en-US"/>
                  </w:rPr>
                </w:rPrChange>
              </w:rPr>
              <w:pPrChange w:id="1022" w:author="Markus Michels" w:date="2020-03-02T19:02:00Z">
                <w:pPr>
                  <w:spacing w:line="340" w:lineRule="exact"/>
                </w:pPr>
              </w:pPrChange>
            </w:pPr>
            <w:ins w:id="1023" w:author="Markus Michels" w:date="2020-03-02T19:02:00Z">
              <w:r w:rsidRPr="00602E4E">
                <w:rPr>
                  <w:rFonts w:ascii="Arial" w:hAnsi="Arial" w:cs="Arial"/>
                  <w:color w:val="333333"/>
                  <w:sz w:val="18"/>
                  <w:szCs w:val="18"/>
                  <w:shd w:val="clear" w:color="auto" w:fill="FFFFFF"/>
                  <w:lang w:val="en-US"/>
                  <w:rPrChange w:id="1024" w:author="Markus Michels" w:date="2020-03-02T19:02:00Z">
                    <w:rPr>
                      <w:rFonts w:ascii="Helvetica" w:hAnsi="Helvetica"/>
                      <w:color w:val="333333"/>
                      <w:sz w:val="21"/>
                      <w:szCs w:val="21"/>
                      <w:shd w:val="clear" w:color="auto" w:fill="FBFCFD"/>
                    </w:rPr>
                  </w:rPrChange>
                </w:rPr>
                <w:t>Ene</w:t>
              </w:r>
              <w:r w:rsidRPr="00602E4E">
                <w:rPr>
                  <w:rFonts w:ascii="Arial" w:hAnsi="Arial" w:cs="Arial"/>
                  <w:color w:val="333333"/>
                  <w:sz w:val="18"/>
                  <w:szCs w:val="18"/>
                  <w:shd w:val="clear" w:color="auto" w:fill="FFFFFF"/>
                  <w:lang w:val="en-US"/>
                </w:rPr>
                <w:t xml:space="preserve">rgy counter value for the last </w:t>
              </w:r>
              <w:r>
                <w:rPr>
                  <w:rFonts w:ascii="Arial" w:hAnsi="Arial" w:cs="Arial"/>
                  <w:color w:val="333333"/>
                  <w:sz w:val="18"/>
                  <w:szCs w:val="18"/>
                  <w:shd w:val="clear" w:color="auto" w:fill="FFFFFF"/>
                  <w:lang w:val="en-US"/>
                </w:rPr>
                <w:t>minute</w:t>
              </w:r>
              <w:r w:rsidRPr="00602E4E">
                <w:rPr>
                  <w:rFonts w:ascii="Arial" w:hAnsi="Arial" w:cs="Arial"/>
                  <w:color w:val="333333"/>
                  <w:sz w:val="18"/>
                  <w:szCs w:val="18"/>
                  <w:shd w:val="clear" w:color="auto" w:fill="FFFFFF"/>
                  <w:lang w:val="en-US"/>
                  <w:rPrChange w:id="1025" w:author="Markus Michels" w:date="2020-03-02T19:02:00Z">
                    <w:rPr>
                      <w:rFonts w:ascii="Helvetica" w:hAnsi="Helvetica"/>
                      <w:color w:val="333333"/>
                      <w:sz w:val="21"/>
                      <w:szCs w:val="21"/>
                      <w:shd w:val="clear" w:color="auto" w:fill="FBFCFD"/>
                    </w:rPr>
                  </w:rPrChange>
                </w:rPr>
                <w:t xml:space="preserve"> </w:t>
              </w:r>
            </w:ins>
          </w:p>
        </w:tc>
      </w:tr>
      <w:tr w:rsidR="00A96EC7" w:rsidRPr="00602E4E" w14:paraId="0FCC9491" w14:textId="77777777" w:rsidTr="00602E4E">
        <w:trPr>
          <w:ins w:id="1026" w:author="Markus Michels" w:date="2020-03-02T18:12:00Z"/>
          <w:trPrChange w:id="1027" w:author="Markus Michels" w:date="2020-03-02T18:52:00Z">
            <w:trPr>
              <w:gridAfter w:val="0"/>
            </w:trPr>
          </w:trPrChange>
        </w:trPr>
        <w:tc>
          <w:tcPr>
            <w:tcW w:w="1147" w:type="dxa"/>
            <w:tcPrChange w:id="1028" w:author="Markus Michels" w:date="2020-03-02T18:52:00Z">
              <w:tcPr>
                <w:tcW w:w="941" w:type="dxa"/>
                <w:gridSpan w:val="3"/>
              </w:tcPr>
            </w:tcPrChange>
          </w:tcPr>
          <w:p w14:paraId="04ADB9FB" w14:textId="77777777" w:rsidR="00A96EC7" w:rsidRPr="00602E4E" w:rsidRDefault="00A96EC7" w:rsidP="00A96EC7">
            <w:pPr>
              <w:spacing w:line="340" w:lineRule="exact"/>
              <w:rPr>
                <w:ins w:id="1029" w:author="Markus Michels" w:date="2020-03-02T18:12:00Z"/>
                <w:rFonts w:ascii="Arial" w:hAnsi="Arial" w:cs="Arial"/>
                <w:sz w:val="18"/>
                <w:szCs w:val="18"/>
                <w:lang w:val="en-US"/>
                <w:rPrChange w:id="1030" w:author="Markus Michels" w:date="2020-03-02T19:02:00Z">
                  <w:rPr>
                    <w:ins w:id="1031" w:author="Markus Michels" w:date="2020-03-02T18:12:00Z"/>
                    <w:sz w:val="20"/>
                    <w:szCs w:val="20"/>
                    <w:lang w:val="en-US"/>
                  </w:rPr>
                </w:rPrChange>
              </w:rPr>
            </w:pPr>
          </w:p>
        </w:tc>
        <w:tc>
          <w:tcPr>
            <w:tcW w:w="1244" w:type="dxa"/>
            <w:tcPrChange w:id="1032" w:author="Markus Michels" w:date="2020-03-02T18:52:00Z">
              <w:tcPr>
                <w:tcW w:w="1239" w:type="dxa"/>
                <w:gridSpan w:val="3"/>
              </w:tcPr>
            </w:tcPrChange>
          </w:tcPr>
          <w:p w14:paraId="17C4776D" w14:textId="77777777" w:rsidR="00A96EC7" w:rsidRPr="00602E4E" w:rsidRDefault="00A96EC7" w:rsidP="00A96EC7">
            <w:pPr>
              <w:spacing w:line="340" w:lineRule="exact"/>
              <w:rPr>
                <w:ins w:id="1033" w:author="Markus Michels" w:date="2020-03-02T18:12:00Z"/>
                <w:rFonts w:ascii="Arial" w:hAnsi="Arial" w:cs="Arial"/>
                <w:sz w:val="18"/>
                <w:szCs w:val="18"/>
                <w:lang w:val="en-US"/>
                <w:rPrChange w:id="1034" w:author="Markus Michels" w:date="2020-03-02T19:02:00Z">
                  <w:rPr>
                    <w:ins w:id="1035" w:author="Markus Michels" w:date="2020-03-02T18:12:00Z"/>
                    <w:sz w:val="20"/>
                    <w:szCs w:val="20"/>
                    <w:lang w:val="en-US"/>
                  </w:rPr>
                </w:rPrChange>
              </w:rPr>
            </w:pPr>
          </w:p>
        </w:tc>
        <w:tc>
          <w:tcPr>
            <w:tcW w:w="2569" w:type="dxa"/>
            <w:tcPrChange w:id="1036" w:author="Markus Michels" w:date="2020-03-02T18:52:00Z">
              <w:tcPr>
                <w:tcW w:w="2640" w:type="dxa"/>
                <w:gridSpan w:val="2"/>
              </w:tcPr>
            </w:tcPrChange>
          </w:tcPr>
          <w:p w14:paraId="67264EA3" w14:textId="77777777" w:rsidR="00A96EC7" w:rsidRPr="00D424B5" w:rsidRDefault="00A96EC7" w:rsidP="00A96EC7">
            <w:pPr>
              <w:spacing w:line="340" w:lineRule="exact"/>
              <w:rPr>
                <w:ins w:id="1037" w:author="Markus Michels" w:date="2020-03-02T18:13:00Z"/>
                <w:rFonts w:ascii="Arial" w:hAnsi="Arial" w:cs="Arial"/>
                <w:color w:val="FF0000"/>
                <w:sz w:val="18"/>
                <w:szCs w:val="18"/>
                <w:lang w:val="en-US"/>
                <w:rPrChange w:id="1038" w:author="Markus Michels" w:date="2020-03-03T18:24:00Z">
                  <w:rPr>
                    <w:ins w:id="1039" w:author="Markus Michels" w:date="2020-03-02T18:13:00Z"/>
                    <w:sz w:val="20"/>
                    <w:szCs w:val="20"/>
                    <w:lang w:val="en-US"/>
                  </w:rPr>
                </w:rPrChange>
              </w:rPr>
            </w:pPr>
            <w:ins w:id="1040" w:author="Markus Michels" w:date="2020-03-02T18:35:00Z">
              <w:r w:rsidRPr="00D424B5">
                <w:rPr>
                  <w:rFonts w:ascii="Arial" w:hAnsi="Arial" w:cs="Arial"/>
                  <w:color w:val="FF0000"/>
                  <w:sz w:val="18"/>
                  <w:szCs w:val="18"/>
                  <w:lang w:val="en-US"/>
                  <w:rPrChange w:id="1041" w:author="Markus Michels" w:date="2020-03-03T18:24:00Z">
                    <w:rPr>
                      <w:sz w:val="20"/>
                      <w:szCs w:val="20"/>
                      <w:lang w:val="en-US"/>
                    </w:rPr>
                  </w:rPrChange>
                </w:rPr>
                <w:t>Energy counter 1 [W-min]</w:t>
              </w:r>
            </w:ins>
          </w:p>
        </w:tc>
        <w:tc>
          <w:tcPr>
            <w:tcW w:w="1534" w:type="dxa"/>
            <w:tcPrChange w:id="1042" w:author="Markus Michels" w:date="2020-03-02T18:52:00Z">
              <w:tcPr>
                <w:tcW w:w="1559" w:type="dxa"/>
                <w:gridSpan w:val="4"/>
              </w:tcPr>
            </w:tcPrChange>
          </w:tcPr>
          <w:p w14:paraId="43A3AC57" w14:textId="77777777" w:rsidR="00A96EC7" w:rsidRPr="00602E4E" w:rsidRDefault="00A96EC7" w:rsidP="00A96EC7">
            <w:pPr>
              <w:spacing w:line="340" w:lineRule="exact"/>
              <w:rPr>
                <w:ins w:id="1043" w:author="Markus Michels" w:date="2020-03-02T18:14:00Z"/>
                <w:rFonts w:ascii="Arial" w:hAnsi="Arial" w:cs="Arial"/>
                <w:sz w:val="18"/>
                <w:szCs w:val="18"/>
                <w:lang w:val="en-US"/>
                <w:rPrChange w:id="1044" w:author="Markus Michels" w:date="2020-03-02T19:02:00Z">
                  <w:rPr>
                    <w:ins w:id="1045" w:author="Markus Michels" w:date="2020-03-02T18:14:00Z"/>
                    <w:sz w:val="20"/>
                    <w:szCs w:val="20"/>
                    <w:lang w:val="en-US"/>
                  </w:rPr>
                </w:rPrChange>
              </w:rPr>
            </w:pPr>
            <w:ins w:id="1046" w:author="Markus Michels" w:date="2020-03-02T19:02:00Z">
              <w:r>
                <w:rPr>
                  <w:rFonts w:ascii="Arial" w:hAnsi="Arial" w:cs="Arial"/>
                  <w:sz w:val="18"/>
                  <w:szCs w:val="18"/>
                  <w:lang w:val="en-US"/>
                </w:rPr>
                <w:t>Decimal</w:t>
              </w:r>
            </w:ins>
          </w:p>
        </w:tc>
        <w:tc>
          <w:tcPr>
            <w:tcW w:w="3654" w:type="dxa"/>
            <w:tcPrChange w:id="1047" w:author="Markus Michels" w:date="2020-03-02T18:52:00Z">
              <w:tcPr>
                <w:tcW w:w="3769" w:type="dxa"/>
                <w:gridSpan w:val="2"/>
              </w:tcPr>
            </w:tcPrChange>
          </w:tcPr>
          <w:p w14:paraId="7917595F" w14:textId="77777777" w:rsidR="00A96EC7" w:rsidRPr="00602E4E" w:rsidRDefault="00A96EC7" w:rsidP="00A96EC7">
            <w:pPr>
              <w:spacing w:line="340" w:lineRule="exact"/>
              <w:rPr>
                <w:ins w:id="1048" w:author="Markus Michels" w:date="2020-03-02T18:12:00Z"/>
                <w:rFonts w:ascii="Arial" w:hAnsi="Arial" w:cs="Arial"/>
                <w:sz w:val="18"/>
                <w:szCs w:val="18"/>
                <w:lang w:val="en-US"/>
                <w:rPrChange w:id="1049" w:author="Markus Michels" w:date="2020-03-02T19:02:00Z">
                  <w:rPr>
                    <w:ins w:id="1050" w:author="Markus Michels" w:date="2020-03-02T18:12:00Z"/>
                    <w:sz w:val="20"/>
                    <w:szCs w:val="20"/>
                    <w:lang w:val="en-US"/>
                  </w:rPr>
                </w:rPrChange>
              </w:rPr>
            </w:pPr>
            <w:ins w:id="1051"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for the </w:t>
              </w:r>
              <w:r>
                <w:rPr>
                  <w:rFonts w:ascii="Arial" w:hAnsi="Arial" w:cs="Arial"/>
                  <w:color w:val="333333"/>
                  <w:sz w:val="18"/>
                  <w:szCs w:val="18"/>
                  <w:shd w:val="clear" w:color="auto" w:fill="FFFFFF"/>
                  <w:lang w:val="en-US"/>
                </w:rPr>
                <w:t>minute before</w:t>
              </w:r>
            </w:ins>
          </w:p>
        </w:tc>
      </w:tr>
      <w:tr w:rsidR="00A96EC7" w:rsidRPr="00602E4E" w14:paraId="710625C8" w14:textId="77777777" w:rsidTr="00602E4E">
        <w:trPr>
          <w:ins w:id="1052" w:author="Markus Michels" w:date="2020-03-02T18:35:00Z"/>
        </w:trPr>
        <w:tc>
          <w:tcPr>
            <w:tcW w:w="1147" w:type="dxa"/>
          </w:tcPr>
          <w:p w14:paraId="366C2650" w14:textId="77777777" w:rsidR="00A96EC7" w:rsidRPr="00602E4E" w:rsidRDefault="00A96EC7" w:rsidP="00A96EC7">
            <w:pPr>
              <w:spacing w:line="340" w:lineRule="exact"/>
              <w:rPr>
                <w:ins w:id="1053" w:author="Markus Michels" w:date="2020-03-02T18:35:00Z"/>
                <w:rFonts w:ascii="Arial" w:hAnsi="Arial" w:cs="Arial"/>
                <w:sz w:val="18"/>
                <w:szCs w:val="18"/>
                <w:lang w:val="en-US"/>
                <w:rPrChange w:id="1054" w:author="Markus Michels" w:date="2020-03-02T19:02:00Z">
                  <w:rPr>
                    <w:ins w:id="1055" w:author="Markus Michels" w:date="2020-03-02T18:35:00Z"/>
                    <w:sz w:val="20"/>
                    <w:szCs w:val="20"/>
                    <w:lang w:val="en-US"/>
                  </w:rPr>
                </w:rPrChange>
              </w:rPr>
            </w:pPr>
          </w:p>
        </w:tc>
        <w:tc>
          <w:tcPr>
            <w:tcW w:w="1244" w:type="dxa"/>
          </w:tcPr>
          <w:p w14:paraId="6E06A845" w14:textId="77777777" w:rsidR="00A96EC7" w:rsidRPr="00602E4E" w:rsidRDefault="00A96EC7" w:rsidP="00A96EC7">
            <w:pPr>
              <w:spacing w:line="340" w:lineRule="exact"/>
              <w:rPr>
                <w:ins w:id="1056" w:author="Markus Michels" w:date="2020-03-02T18:35:00Z"/>
                <w:rFonts w:ascii="Arial" w:hAnsi="Arial" w:cs="Arial"/>
                <w:sz w:val="18"/>
                <w:szCs w:val="18"/>
                <w:lang w:val="en-US"/>
                <w:rPrChange w:id="1057" w:author="Markus Michels" w:date="2020-03-02T19:02:00Z">
                  <w:rPr>
                    <w:ins w:id="1058" w:author="Markus Michels" w:date="2020-03-02T18:35:00Z"/>
                    <w:sz w:val="20"/>
                    <w:szCs w:val="20"/>
                    <w:lang w:val="en-US"/>
                  </w:rPr>
                </w:rPrChange>
              </w:rPr>
            </w:pPr>
          </w:p>
        </w:tc>
        <w:tc>
          <w:tcPr>
            <w:tcW w:w="2569" w:type="dxa"/>
          </w:tcPr>
          <w:p w14:paraId="10725DC6" w14:textId="77777777" w:rsidR="00A96EC7" w:rsidRPr="00D424B5" w:rsidRDefault="00A96EC7" w:rsidP="00A96EC7">
            <w:pPr>
              <w:spacing w:line="340" w:lineRule="exact"/>
              <w:rPr>
                <w:ins w:id="1059" w:author="Markus Michels" w:date="2020-03-02T18:35:00Z"/>
                <w:rFonts w:ascii="Arial" w:hAnsi="Arial" w:cs="Arial"/>
                <w:color w:val="FF0000"/>
                <w:sz w:val="18"/>
                <w:szCs w:val="18"/>
                <w:lang w:val="en-US"/>
                <w:rPrChange w:id="1060" w:author="Markus Michels" w:date="2020-03-03T18:24:00Z">
                  <w:rPr>
                    <w:ins w:id="1061" w:author="Markus Michels" w:date="2020-03-02T18:35:00Z"/>
                    <w:sz w:val="20"/>
                    <w:szCs w:val="20"/>
                    <w:lang w:val="en-US"/>
                  </w:rPr>
                </w:rPrChange>
              </w:rPr>
            </w:pPr>
            <w:ins w:id="1062" w:author="Markus Michels" w:date="2020-03-02T18:35:00Z">
              <w:r w:rsidRPr="00D424B5">
                <w:rPr>
                  <w:rFonts w:ascii="Arial" w:hAnsi="Arial" w:cs="Arial"/>
                  <w:color w:val="FF0000"/>
                  <w:sz w:val="18"/>
                  <w:szCs w:val="18"/>
                  <w:lang w:val="en-US"/>
                  <w:rPrChange w:id="1063" w:author="Markus Michels" w:date="2020-03-03T18:24:00Z">
                    <w:rPr>
                      <w:sz w:val="20"/>
                      <w:szCs w:val="20"/>
                      <w:lang w:val="en-US"/>
                    </w:rPr>
                  </w:rPrChange>
                </w:rPr>
                <w:t>Energy counter 2 [W-min]</w:t>
              </w:r>
            </w:ins>
          </w:p>
        </w:tc>
        <w:tc>
          <w:tcPr>
            <w:tcW w:w="1534" w:type="dxa"/>
          </w:tcPr>
          <w:p w14:paraId="0E842E67" w14:textId="77777777" w:rsidR="00A96EC7" w:rsidRPr="00602E4E" w:rsidRDefault="00A96EC7" w:rsidP="00A96EC7">
            <w:pPr>
              <w:spacing w:line="340" w:lineRule="exact"/>
              <w:rPr>
                <w:ins w:id="1064" w:author="Markus Michels" w:date="2020-03-02T18:35:00Z"/>
                <w:rFonts w:ascii="Arial" w:hAnsi="Arial" w:cs="Arial"/>
                <w:sz w:val="18"/>
                <w:szCs w:val="18"/>
                <w:lang w:val="en-US"/>
                <w:rPrChange w:id="1065" w:author="Markus Michels" w:date="2020-03-02T19:02:00Z">
                  <w:rPr>
                    <w:ins w:id="1066" w:author="Markus Michels" w:date="2020-03-02T18:35:00Z"/>
                    <w:sz w:val="20"/>
                    <w:szCs w:val="20"/>
                    <w:lang w:val="en-US"/>
                  </w:rPr>
                </w:rPrChange>
              </w:rPr>
            </w:pPr>
            <w:ins w:id="1067" w:author="Markus Michels" w:date="2020-03-02T19:02:00Z">
              <w:r>
                <w:rPr>
                  <w:rFonts w:ascii="Arial" w:hAnsi="Arial" w:cs="Arial"/>
                  <w:sz w:val="18"/>
                  <w:szCs w:val="18"/>
                  <w:lang w:val="en-US"/>
                </w:rPr>
                <w:t>Decimal</w:t>
              </w:r>
            </w:ins>
          </w:p>
        </w:tc>
        <w:tc>
          <w:tcPr>
            <w:tcW w:w="3654" w:type="dxa"/>
          </w:tcPr>
          <w:p w14:paraId="7FF4E51A" w14:textId="77777777" w:rsidR="00A96EC7" w:rsidRPr="00602E4E" w:rsidRDefault="00A96EC7" w:rsidP="00A96EC7">
            <w:pPr>
              <w:spacing w:line="340" w:lineRule="exact"/>
              <w:rPr>
                <w:ins w:id="1068" w:author="Markus Michels" w:date="2020-03-02T18:35:00Z"/>
                <w:rFonts w:ascii="Arial" w:hAnsi="Arial" w:cs="Arial"/>
                <w:sz w:val="18"/>
                <w:szCs w:val="18"/>
                <w:lang w:val="en-US"/>
                <w:rPrChange w:id="1069" w:author="Markus Michels" w:date="2020-03-02T19:02:00Z">
                  <w:rPr>
                    <w:ins w:id="1070" w:author="Markus Michels" w:date="2020-03-02T18:35:00Z"/>
                    <w:sz w:val="20"/>
                    <w:szCs w:val="20"/>
                    <w:lang w:val="en-US"/>
                  </w:rPr>
                </w:rPrChange>
              </w:rPr>
            </w:pPr>
            <w:ins w:id="1071" w:author="Markus Michels" w:date="2020-03-02T19:03:00Z">
              <w:r w:rsidRPr="00112168">
                <w:rPr>
                  <w:rFonts w:ascii="Arial" w:hAnsi="Arial" w:cs="Arial"/>
                  <w:color w:val="333333"/>
                  <w:sz w:val="18"/>
                  <w:szCs w:val="18"/>
                  <w:shd w:val="clear" w:color="auto" w:fill="FFFFFF"/>
                  <w:lang w:val="en-US"/>
                </w:rPr>
                <w:t>Ene</w:t>
              </w:r>
              <w:r w:rsidRPr="00602E4E">
                <w:rPr>
                  <w:rFonts w:ascii="Arial" w:hAnsi="Arial" w:cs="Arial"/>
                  <w:color w:val="333333"/>
                  <w:sz w:val="18"/>
                  <w:szCs w:val="18"/>
                  <w:shd w:val="clear" w:color="auto" w:fill="FFFFFF"/>
                  <w:lang w:val="en-US"/>
                </w:rPr>
                <w:t xml:space="preserve">rgy counter value </w:t>
              </w:r>
              <w:r>
                <w:rPr>
                  <w:rFonts w:ascii="Arial" w:hAnsi="Arial" w:cs="Arial"/>
                  <w:color w:val="333333"/>
                  <w:sz w:val="18"/>
                  <w:szCs w:val="18"/>
                  <w:shd w:val="clear" w:color="auto" w:fill="FFFFFF"/>
                  <w:lang w:val="en-US"/>
                </w:rPr>
                <w:t>3 minutes ago</w:t>
              </w:r>
            </w:ins>
          </w:p>
        </w:tc>
      </w:tr>
      <w:tr w:rsidR="00A96EC7" w:rsidRPr="00602E4E" w14:paraId="2176D7EF" w14:textId="77777777" w:rsidTr="00602E4E">
        <w:trPr>
          <w:ins w:id="1072" w:author="Markus Michels" w:date="2020-03-02T18:35:00Z"/>
        </w:trPr>
        <w:tc>
          <w:tcPr>
            <w:tcW w:w="1147" w:type="dxa"/>
          </w:tcPr>
          <w:p w14:paraId="13E455EE" w14:textId="77777777" w:rsidR="00A96EC7" w:rsidRPr="00602E4E" w:rsidRDefault="00A96EC7" w:rsidP="00A96EC7">
            <w:pPr>
              <w:spacing w:line="340" w:lineRule="exact"/>
              <w:rPr>
                <w:ins w:id="1073" w:author="Markus Michels" w:date="2020-03-02T18:35:00Z"/>
                <w:rFonts w:ascii="Arial" w:hAnsi="Arial" w:cs="Arial"/>
                <w:sz w:val="18"/>
                <w:szCs w:val="18"/>
                <w:lang w:val="en-US"/>
                <w:rPrChange w:id="1074" w:author="Markus Michels" w:date="2020-03-02T19:02:00Z">
                  <w:rPr>
                    <w:ins w:id="1075" w:author="Markus Michels" w:date="2020-03-02T18:35:00Z"/>
                    <w:sz w:val="20"/>
                    <w:szCs w:val="20"/>
                    <w:lang w:val="en-US"/>
                  </w:rPr>
                </w:rPrChange>
              </w:rPr>
            </w:pPr>
          </w:p>
        </w:tc>
        <w:tc>
          <w:tcPr>
            <w:tcW w:w="1244" w:type="dxa"/>
          </w:tcPr>
          <w:p w14:paraId="39C15112" w14:textId="77777777" w:rsidR="00A96EC7" w:rsidRPr="00602E4E" w:rsidRDefault="00A96EC7" w:rsidP="00A96EC7">
            <w:pPr>
              <w:spacing w:line="340" w:lineRule="exact"/>
              <w:rPr>
                <w:ins w:id="1076" w:author="Markus Michels" w:date="2020-03-02T18:35:00Z"/>
                <w:rFonts w:ascii="Arial" w:hAnsi="Arial" w:cs="Arial"/>
                <w:sz w:val="18"/>
                <w:szCs w:val="18"/>
                <w:lang w:val="en-US"/>
                <w:rPrChange w:id="1077" w:author="Markus Michels" w:date="2020-03-02T19:02:00Z">
                  <w:rPr>
                    <w:ins w:id="1078" w:author="Markus Michels" w:date="2020-03-02T18:35:00Z"/>
                    <w:sz w:val="20"/>
                    <w:szCs w:val="20"/>
                    <w:lang w:val="en-US"/>
                  </w:rPr>
                </w:rPrChange>
              </w:rPr>
            </w:pPr>
          </w:p>
        </w:tc>
        <w:tc>
          <w:tcPr>
            <w:tcW w:w="2569" w:type="dxa"/>
          </w:tcPr>
          <w:p w14:paraId="484FEF90" w14:textId="77777777" w:rsidR="00A96EC7" w:rsidRPr="00D424B5" w:rsidRDefault="00A96EC7" w:rsidP="00A96EC7">
            <w:pPr>
              <w:spacing w:line="340" w:lineRule="exact"/>
              <w:rPr>
                <w:ins w:id="1079" w:author="Markus Michels" w:date="2020-03-02T18:35:00Z"/>
                <w:rFonts w:ascii="Arial" w:hAnsi="Arial" w:cs="Arial"/>
                <w:color w:val="FF0000"/>
                <w:sz w:val="18"/>
                <w:szCs w:val="18"/>
                <w:lang w:val="en-US"/>
                <w:rPrChange w:id="1080" w:author="Markus Michels" w:date="2020-03-03T18:24:00Z">
                  <w:rPr>
                    <w:ins w:id="1081" w:author="Markus Michels" w:date="2020-03-02T18:35:00Z"/>
                    <w:sz w:val="20"/>
                    <w:szCs w:val="20"/>
                    <w:lang w:val="en-US"/>
                  </w:rPr>
                </w:rPrChange>
              </w:rPr>
            </w:pPr>
            <w:ins w:id="1082" w:author="Markus Michels" w:date="2020-03-02T18:36:00Z">
              <w:r w:rsidRPr="00D424B5">
                <w:rPr>
                  <w:rFonts w:ascii="Arial" w:hAnsi="Arial" w:cs="Arial"/>
                  <w:color w:val="FF0000"/>
                  <w:sz w:val="18"/>
                  <w:szCs w:val="18"/>
                  <w:lang w:val="en-US"/>
                  <w:rPrChange w:id="1083" w:author="Markus Michels" w:date="2020-03-03T18:24:00Z">
                    <w:rPr>
                      <w:sz w:val="20"/>
                      <w:szCs w:val="20"/>
                      <w:lang w:val="en-US"/>
                    </w:rPr>
                  </w:rPrChange>
                </w:rPr>
                <w:t>Energy counter total [W-min]</w:t>
              </w:r>
            </w:ins>
          </w:p>
        </w:tc>
        <w:tc>
          <w:tcPr>
            <w:tcW w:w="1534" w:type="dxa"/>
          </w:tcPr>
          <w:p w14:paraId="3DA640DA" w14:textId="77777777" w:rsidR="00A96EC7" w:rsidRPr="00602E4E" w:rsidRDefault="00A96EC7" w:rsidP="00A96EC7">
            <w:pPr>
              <w:spacing w:line="340" w:lineRule="exact"/>
              <w:rPr>
                <w:ins w:id="1084" w:author="Markus Michels" w:date="2020-03-02T18:35:00Z"/>
                <w:rFonts w:ascii="Arial" w:hAnsi="Arial" w:cs="Arial"/>
                <w:sz w:val="18"/>
                <w:szCs w:val="18"/>
                <w:lang w:val="en-US"/>
                <w:rPrChange w:id="1085" w:author="Markus Michels" w:date="2020-03-02T19:02:00Z">
                  <w:rPr>
                    <w:ins w:id="1086" w:author="Markus Michels" w:date="2020-03-02T18:35:00Z"/>
                    <w:sz w:val="20"/>
                    <w:szCs w:val="20"/>
                    <w:lang w:val="en-US"/>
                  </w:rPr>
                </w:rPrChange>
              </w:rPr>
            </w:pPr>
            <w:ins w:id="1087" w:author="Markus Michels" w:date="2020-03-02T19:02:00Z">
              <w:r>
                <w:rPr>
                  <w:rFonts w:ascii="Arial" w:hAnsi="Arial" w:cs="Arial"/>
                  <w:sz w:val="18"/>
                  <w:szCs w:val="18"/>
                  <w:lang w:val="en-US"/>
                </w:rPr>
                <w:t>Decimal</w:t>
              </w:r>
            </w:ins>
          </w:p>
        </w:tc>
        <w:tc>
          <w:tcPr>
            <w:tcW w:w="3654" w:type="dxa"/>
          </w:tcPr>
          <w:p w14:paraId="2E12C75C" w14:textId="77777777" w:rsidR="00A96EC7" w:rsidRPr="00602E4E" w:rsidRDefault="00A96EC7" w:rsidP="00A96EC7">
            <w:pPr>
              <w:rPr>
                <w:ins w:id="1088" w:author="Markus Michels" w:date="2020-03-02T18:35:00Z"/>
                <w:rFonts w:ascii="Arial" w:hAnsi="Arial" w:cs="Arial"/>
                <w:sz w:val="18"/>
                <w:szCs w:val="18"/>
                <w:lang w:val="en-US"/>
                <w:rPrChange w:id="1089" w:author="Markus Michels" w:date="2020-03-02T19:02:00Z">
                  <w:rPr>
                    <w:ins w:id="1090" w:author="Markus Michels" w:date="2020-03-02T18:35:00Z"/>
                    <w:sz w:val="20"/>
                    <w:szCs w:val="20"/>
                    <w:lang w:val="en-US"/>
                  </w:rPr>
                </w:rPrChange>
              </w:rPr>
              <w:pPrChange w:id="1091" w:author="Markus Michels" w:date="2020-03-02T19:01:00Z">
                <w:pPr>
                  <w:spacing w:line="340" w:lineRule="exact"/>
                </w:pPr>
              </w:pPrChange>
            </w:pPr>
            <w:ins w:id="1092" w:author="Markus Michels" w:date="2020-03-02T19:01:00Z">
              <w:r w:rsidRPr="00602E4E">
                <w:rPr>
                  <w:rFonts w:ascii="Arial" w:hAnsi="Arial" w:cs="Arial"/>
                  <w:color w:val="333333"/>
                  <w:sz w:val="18"/>
                  <w:szCs w:val="18"/>
                  <w:shd w:val="clear" w:color="auto" w:fill="FFFFFF"/>
                  <w:lang w:val="en-US"/>
                  <w:rPrChange w:id="1093" w:author="Markus Michels" w:date="2020-03-02T19:02:00Z">
                    <w:rPr>
                      <w:rFonts w:ascii="Helvetica" w:hAnsi="Helvetica"/>
                      <w:color w:val="333333"/>
                      <w:sz w:val="21"/>
                      <w:szCs w:val="21"/>
                      <w:shd w:val="clear" w:color="auto" w:fill="FFFFFF"/>
                    </w:rPr>
                  </w:rPrChange>
                </w:rPr>
                <w:t>Total energy consumed by the attached electrical appliance in Watt-minute</w:t>
              </w:r>
            </w:ins>
          </w:p>
        </w:tc>
      </w:tr>
      <w:tr w:rsidR="00A96EC7" w:rsidRPr="00602E4E" w14:paraId="78AE0EC2" w14:textId="77777777" w:rsidTr="00602E4E">
        <w:trPr>
          <w:ins w:id="1094" w:author="Markus Michels" w:date="2020-03-02T18:36:00Z"/>
          <w:trPrChange w:id="1095" w:author="Markus Michels" w:date="2020-03-02T18:52:00Z">
            <w:trPr>
              <w:gridAfter w:val="0"/>
            </w:trPr>
          </w:trPrChange>
        </w:trPr>
        <w:tc>
          <w:tcPr>
            <w:tcW w:w="1147" w:type="dxa"/>
            <w:tcPrChange w:id="1096" w:author="Markus Michels" w:date="2020-03-02T18:52:00Z">
              <w:tcPr>
                <w:tcW w:w="944" w:type="dxa"/>
                <w:gridSpan w:val="2"/>
              </w:tcPr>
            </w:tcPrChange>
          </w:tcPr>
          <w:p w14:paraId="6746B88C" w14:textId="77777777" w:rsidR="00A96EC7" w:rsidRPr="00602E4E" w:rsidRDefault="00A96EC7" w:rsidP="00A96EC7">
            <w:pPr>
              <w:spacing w:line="340" w:lineRule="exact"/>
              <w:rPr>
                <w:ins w:id="1097" w:author="Markus Michels" w:date="2020-03-02T18:36:00Z"/>
                <w:rFonts w:ascii="Arial" w:hAnsi="Arial" w:cs="Arial"/>
                <w:sz w:val="18"/>
                <w:szCs w:val="18"/>
                <w:lang w:val="en-US"/>
                <w:rPrChange w:id="1098" w:author="Markus Michels" w:date="2020-03-02T19:02:00Z">
                  <w:rPr>
                    <w:ins w:id="1099" w:author="Markus Michels" w:date="2020-03-02T18:36:00Z"/>
                    <w:sz w:val="20"/>
                    <w:szCs w:val="20"/>
                    <w:lang w:val="en-US"/>
                  </w:rPr>
                </w:rPrChange>
              </w:rPr>
            </w:pPr>
          </w:p>
        </w:tc>
        <w:tc>
          <w:tcPr>
            <w:tcW w:w="1244" w:type="dxa"/>
            <w:tcPrChange w:id="1100" w:author="Markus Michels" w:date="2020-03-02T18:52:00Z">
              <w:tcPr>
                <w:tcW w:w="1183" w:type="dxa"/>
                <w:gridSpan w:val="3"/>
              </w:tcPr>
            </w:tcPrChange>
          </w:tcPr>
          <w:p w14:paraId="1F22D310" w14:textId="77777777" w:rsidR="00A96EC7" w:rsidRPr="00602E4E" w:rsidRDefault="00A96EC7" w:rsidP="00A96EC7">
            <w:pPr>
              <w:spacing w:line="340" w:lineRule="exact"/>
              <w:rPr>
                <w:ins w:id="1101" w:author="Markus Michels" w:date="2020-03-02T18:36:00Z"/>
                <w:rFonts w:ascii="Arial" w:hAnsi="Arial" w:cs="Arial"/>
                <w:sz w:val="18"/>
                <w:szCs w:val="18"/>
                <w:lang w:val="en-US"/>
                <w:rPrChange w:id="1102" w:author="Markus Michels" w:date="2020-03-02T19:02:00Z">
                  <w:rPr>
                    <w:ins w:id="1103" w:author="Markus Michels" w:date="2020-03-02T18:36:00Z"/>
                    <w:sz w:val="20"/>
                    <w:szCs w:val="20"/>
                    <w:lang w:val="en-US"/>
                  </w:rPr>
                </w:rPrChange>
              </w:rPr>
            </w:pPr>
          </w:p>
        </w:tc>
        <w:tc>
          <w:tcPr>
            <w:tcW w:w="2569" w:type="dxa"/>
            <w:tcPrChange w:id="1104" w:author="Markus Michels" w:date="2020-03-02T18:52:00Z">
              <w:tcPr>
                <w:tcW w:w="3005" w:type="dxa"/>
                <w:gridSpan w:val="4"/>
              </w:tcPr>
            </w:tcPrChange>
          </w:tcPr>
          <w:p w14:paraId="1607DE7D" w14:textId="77777777" w:rsidR="00A96EC7" w:rsidRPr="00D424B5" w:rsidRDefault="00A96EC7" w:rsidP="00A96EC7">
            <w:pPr>
              <w:spacing w:line="340" w:lineRule="exact"/>
              <w:rPr>
                <w:ins w:id="1105" w:author="Markus Michels" w:date="2020-03-02T18:36:00Z"/>
                <w:rFonts w:ascii="Arial" w:hAnsi="Arial" w:cs="Arial"/>
                <w:color w:val="FF0000"/>
                <w:sz w:val="18"/>
                <w:szCs w:val="18"/>
                <w:lang w:val="en-US"/>
                <w:rPrChange w:id="1106" w:author="Markus Michels" w:date="2020-03-03T18:24:00Z">
                  <w:rPr>
                    <w:ins w:id="1107" w:author="Markus Michels" w:date="2020-03-02T18:36:00Z"/>
                    <w:sz w:val="20"/>
                    <w:szCs w:val="20"/>
                    <w:lang w:val="en-US"/>
                  </w:rPr>
                </w:rPrChange>
              </w:rPr>
            </w:pPr>
            <w:ins w:id="1108" w:author="Markus Michels" w:date="2020-03-02T18:40:00Z">
              <w:r w:rsidRPr="00D424B5">
                <w:rPr>
                  <w:rFonts w:ascii="Arial" w:hAnsi="Arial" w:cs="Arial"/>
                  <w:color w:val="FF0000"/>
                  <w:sz w:val="18"/>
                  <w:szCs w:val="18"/>
                  <w:lang w:val="en-US"/>
                  <w:rPrChange w:id="1109" w:author="Markus Michels" w:date="2020-03-03T18:24:00Z">
                    <w:rPr>
                      <w:rFonts w:ascii="Arial" w:hAnsi="Arial" w:cs="Arial"/>
                      <w:sz w:val="20"/>
                      <w:szCs w:val="20"/>
                      <w:lang w:val="en-US"/>
                    </w:rPr>
                  </w:rPrChange>
                </w:rPr>
                <w:t>External temperature C</w:t>
              </w:r>
            </w:ins>
          </w:p>
        </w:tc>
        <w:tc>
          <w:tcPr>
            <w:tcW w:w="1534" w:type="dxa"/>
            <w:tcPrChange w:id="1110" w:author="Markus Michels" w:date="2020-03-02T18:52:00Z">
              <w:tcPr>
                <w:tcW w:w="1139" w:type="dxa"/>
                <w:gridSpan w:val="2"/>
              </w:tcPr>
            </w:tcPrChange>
          </w:tcPr>
          <w:p w14:paraId="46EF1470" w14:textId="77777777" w:rsidR="00A96EC7" w:rsidRPr="00602E4E" w:rsidRDefault="00A96EC7" w:rsidP="00A96EC7">
            <w:pPr>
              <w:spacing w:line="340" w:lineRule="exact"/>
              <w:rPr>
                <w:ins w:id="1111" w:author="Markus Michels" w:date="2020-03-02T18:36:00Z"/>
                <w:rFonts w:ascii="Arial" w:hAnsi="Arial" w:cs="Arial"/>
                <w:sz w:val="18"/>
                <w:szCs w:val="18"/>
                <w:lang w:val="en-US"/>
                <w:rPrChange w:id="1112" w:author="Markus Michels" w:date="2020-03-02T19:02:00Z">
                  <w:rPr>
                    <w:ins w:id="1113" w:author="Markus Michels" w:date="2020-03-02T18:36:00Z"/>
                    <w:sz w:val="20"/>
                    <w:szCs w:val="20"/>
                    <w:lang w:val="en-US"/>
                  </w:rPr>
                </w:rPrChange>
              </w:rPr>
            </w:pPr>
            <w:ins w:id="1114" w:author="Markus Michels" w:date="2020-03-02T18:40:00Z">
              <w:r w:rsidRPr="00602E4E">
                <w:rPr>
                  <w:rFonts w:ascii="Arial" w:hAnsi="Arial" w:cs="Arial"/>
                  <w:sz w:val="18"/>
                  <w:szCs w:val="18"/>
                  <w:lang w:val="en-US"/>
                  <w:rPrChange w:id="1115" w:author="Markus Michels" w:date="2020-03-02T19:02:00Z">
                    <w:rPr>
                      <w:rFonts w:ascii="Arial" w:hAnsi="Arial" w:cs="Arial"/>
                      <w:sz w:val="20"/>
                      <w:szCs w:val="20"/>
                      <w:lang w:val="en-US"/>
                    </w:rPr>
                  </w:rPrChange>
                </w:rPr>
                <w:t>Celsius (C)</w:t>
              </w:r>
            </w:ins>
          </w:p>
        </w:tc>
        <w:tc>
          <w:tcPr>
            <w:tcW w:w="3654" w:type="dxa"/>
            <w:tcPrChange w:id="1116" w:author="Markus Michels" w:date="2020-03-02T18:52:00Z">
              <w:tcPr>
                <w:tcW w:w="3877" w:type="dxa"/>
                <w:gridSpan w:val="3"/>
              </w:tcPr>
            </w:tcPrChange>
          </w:tcPr>
          <w:p w14:paraId="5CEFDAE9" w14:textId="77777777" w:rsidR="00A96EC7" w:rsidRPr="00602E4E" w:rsidRDefault="00A96EC7" w:rsidP="00A96EC7">
            <w:pPr>
              <w:spacing w:line="340" w:lineRule="exact"/>
              <w:rPr>
                <w:ins w:id="1117" w:author="Markus Michels" w:date="2020-03-02T18:36:00Z"/>
                <w:rFonts w:ascii="Arial" w:hAnsi="Arial" w:cs="Arial"/>
                <w:sz w:val="18"/>
                <w:szCs w:val="18"/>
                <w:lang w:val="en-US"/>
                <w:rPrChange w:id="1118" w:author="Markus Michels" w:date="2020-03-02T19:02:00Z">
                  <w:rPr>
                    <w:ins w:id="1119" w:author="Markus Michels" w:date="2020-03-02T18:36:00Z"/>
                    <w:sz w:val="20"/>
                    <w:szCs w:val="20"/>
                    <w:lang w:val="en-US"/>
                  </w:rPr>
                </w:rPrChange>
              </w:rPr>
            </w:pPr>
            <w:ins w:id="1120" w:author="Markus Michels" w:date="2020-03-02T18:40:00Z">
              <w:r w:rsidRPr="00602E4E">
                <w:rPr>
                  <w:rFonts w:ascii="Arial" w:hAnsi="Arial" w:cs="Arial"/>
                  <w:sz w:val="18"/>
                  <w:szCs w:val="18"/>
                  <w:lang w:val="en-US"/>
                  <w:rPrChange w:id="1121" w:author="Markus Michels" w:date="2020-03-02T19:02:00Z">
                    <w:rPr>
                      <w:rFonts w:ascii="Arial" w:hAnsi="Arial" w:cs="Arial"/>
                      <w:sz w:val="20"/>
                      <w:szCs w:val="20"/>
                      <w:lang w:val="en-US"/>
                    </w:rPr>
                  </w:rPrChange>
                </w:rPr>
                <w:t>Different sensor IDs are used to provide the measurement for sensor 1-3.</w:t>
              </w:r>
            </w:ins>
          </w:p>
        </w:tc>
      </w:tr>
      <w:tr w:rsidR="00A96EC7" w:rsidRPr="00602E4E" w14:paraId="7F05BB22" w14:textId="77777777" w:rsidTr="00602E4E">
        <w:trPr>
          <w:ins w:id="1122" w:author="Markus Michels" w:date="2020-03-02T18:36:00Z"/>
          <w:trPrChange w:id="1123" w:author="Markus Michels" w:date="2020-03-02T18:52:00Z">
            <w:trPr>
              <w:gridAfter w:val="0"/>
            </w:trPr>
          </w:trPrChange>
        </w:trPr>
        <w:tc>
          <w:tcPr>
            <w:tcW w:w="1147" w:type="dxa"/>
            <w:tcPrChange w:id="1124" w:author="Markus Michels" w:date="2020-03-02T18:52:00Z">
              <w:tcPr>
                <w:tcW w:w="944" w:type="dxa"/>
                <w:gridSpan w:val="2"/>
              </w:tcPr>
            </w:tcPrChange>
          </w:tcPr>
          <w:p w14:paraId="48791AD1" w14:textId="77777777" w:rsidR="00A96EC7" w:rsidRPr="00602E4E" w:rsidRDefault="00A96EC7" w:rsidP="00A96EC7">
            <w:pPr>
              <w:spacing w:line="340" w:lineRule="exact"/>
              <w:rPr>
                <w:ins w:id="1125" w:author="Markus Michels" w:date="2020-03-02T18:36:00Z"/>
                <w:rFonts w:ascii="Arial" w:hAnsi="Arial" w:cs="Arial"/>
                <w:sz w:val="18"/>
                <w:szCs w:val="18"/>
                <w:lang w:val="en-US"/>
                <w:rPrChange w:id="1126" w:author="Markus Michels" w:date="2020-03-02T19:02:00Z">
                  <w:rPr>
                    <w:ins w:id="1127" w:author="Markus Michels" w:date="2020-03-02T18:36:00Z"/>
                    <w:sz w:val="20"/>
                    <w:szCs w:val="20"/>
                    <w:lang w:val="en-US"/>
                  </w:rPr>
                </w:rPrChange>
              </w:rPr>
            </w:pPr>
          </w:p>
        </w:tc>
        <w:tc>
          <w:tcPr>
            <w:tcW w:w="1244" w:type="dxa"/>
            <w:tcPrChange w:id="1128" w:author="Markus Michels" w:date="2020-03-02T18:52:00Z">
              <w:tcPr>
                <w:tcW w:w="1183" w:type="dxa"/>
                <w:gridSpan w:val="3"/>
              </w:tcPr>
            </w:tcPrChange>
          </w:tcPr>
          <w:p w14:paraId="6906A4F5" w14:textId="77777777" w:rsidR="00A96EC7" w:rsidRPr="00602E4E" w:rsidRDefault="00A96EC7" w:rsidP="00A96EC7">
            <w:pPr>
              <w:spacing w:line="340" w:lineRule="exact"/>
              <w:rPr>
                <w:ins w:id="1129" w:author="Markus Michels" w:date="2020-03-02T18:36:00Z"/>
                <w:rFonts w:ascii="Arial" w:hAnsi="Arial" w:cs="Arial"/>
                <w:sz w:val="18"/>
                <w:szCs w:val="18"/>
                <w:lang w:val="en-US"/>
                <w:rPrChange w:id="1130" w:author="Markus Michels" w:date="2020-03-02T19:02:00Z">
                  <w:rPr>
                    <w:ins w:id="1131" w:author="Markus Michels" w:date="2020-03-02T18:36:00Z"/>
                    <w:sz w:val="20"/>
                    <w:szCs w:val="20"/>
                    <w:lang w:val="en-US"/>
                  </w:rPr>
                </w:rPrChange>
              </w:rPr>
            </w:pPr>
          </w:p>
        </w:tc>
        <w:tc>
          <w:tcPr>
            <w:tcW w:w="2569" w:type="dxa"/>
            <w:tcPrChange w:id="1132" w:author="Markus Michels" w:date="2020-03-02T18:52:00Z">
              <w:tcPr>
                <w:tcW w:w="3005" w:type="dxa"/>
                <w:gridSpan w:val="4"/>
              </w:tcPr>
            </w:tcPrChange>
          </w:tcPr>
          <w:p w14:paraId="3EF32D76" w14:textId="77777777" w:rsidR="00A96EC7" w:rsidRPr="00602E4E" w:rsidRDefault="00A96EC7" w:rsidP="00A96EC7">
            <w:pPr>
              <w:spacing w:line="340" w:lineRule="exact"/>
              <w:rPr>
                <w:ins w:id="1133" w:author="Markus Michels" w:date="2020-03-02T18:36:00Z"/>
                <w:rFonts w:ascii="Arial" w:hAnsi="Arial" w:cs="Arial"/>
                <w:sz w:val="18"/>
                <w:szCs w:val="18"/>
                <w:lang w:val="en-US"/>
                <w:rPrChange w:id="1134" w:author="Markus Michels" w:date="2020-03-02T19:02:00Z">
                  <w:rPr>
                    <w:ins w:id="1135" w:author="Markus Michels" w:date="2020-03-02T18:36:00Z"/>
                    <w:sz w:val="20"/>
                    <w:szCs w:val="20"/>
                    <w:lang w:val="en-US"/>
                  </w:rPr>
                </w:rPrChange>
              </w:rPr>
            </w:pPr>
            <w:ins w:id="1136" w:author="Markus Michels" w:date="2020-03-02T18:42:00Z">
              <w:r w:rsidRPr="00602E4E">
                <w:rPr>
                  <w:rFonts w:ascii="Arial" w:hAnsi="Arial" w:cs="Arial"/>
                  <w:sz w:val="18"/>
                  <w:szCs w:val="18"/>
                  <w:lang w:val="en-US"/>
                  <w:rPrChange w:id="1137" w:author="Markus Michels" w:date="2020-03-02T19:02:00Z">
                    <w:rPr>
                      <w:rFonts w:ascii="Arial" w:hAnsi="Arial" w:cs="Arial"/>
                      <w:sz w:val="20"/>
                      <w:szCs w:val="20"/>
                      <w:lang w:val="en-US"/>
                    </w:rPr>
                  </w:rPrChange>
                </w:rPr>
                <w:t>Position</w:t>
              </w:r>
            </w:ins>
          </w:p>
        </w:tc>
        <w:tc>
          <w:tcPr>
            <w:tcW w:w="1534" w:type="dxa"/>
            <w:tcPrChange w:id="1138" w:author="Markus Michels" w:date="2020-03-02T18:52:00Z">
              <w:tcPr>
                <w:tcW w:w="1139" w:type="dxa"/>
                <w:gridSpan w:val="2"/>
              </w:tcPr>
            </w:tcPrChange>
          </w:tcPr>
          <w:p w14:paraId="1223D545" w14:textId="77777777" w:rsidR="00A96EC7" w:rsidRPr="00602E4E" w:rsidRDefault="00A96EC7" w:rsidP="00A96EC7">
            <w:pPr>
              <w:spacing w:line="340" w:lineRule="exact"/>
              <w:rPr>
                <w:ins w:id="1139" w:author="Markus Michels" w:date="2020-03-02T18:36:00Z"/>
                <w:rFonts w:ascii="Arial" w:hAnsi="Arial" w:cs="Arial"/>
                <w:sz w:val="18"/>
                <w:szCs w:val="18"/>
                <w:lang w:val="en-US"/>
                <w:rPrChange w:id="1140" w:author="Markus Michels" w:date="2020-03-02T19:02:00Z">
                  <w:rPr>
                    <w:ins w:id="1141" w:author="Markus Michels" w:date="2020-03-02T18:36:00Z"/>
                    <w:sz w:val="20"/>
                    <w:szCs w:val="20"/>
                    <w:lang w:val="en-US"/>
                  </w:rPr>
                </w:rPrChange>
              </w:rPr>
            </w:pPr>
            <w:ins w:id="1142" w:author="Markus Michels" w:date="2020-03-02T18:42:00Z">
              <w:r w:rsidRPr="00602E4E">
                <w:rPr>
                  <w:rFonts w:ascii="Arial" w:hAnsi="Arial" w:cs="Arial"/>
                  <w:sz w:val="18"/>
                  <w:szCs w:val="18"/>
                  <w:lang w:val="en-US"/>
                  <w:rPrChange w:id="1143" w:author="Markus Michels" w:date="2020-03-02T19:02:00Z">
                    <w:rPr>
                      <w:rFonts w:ascii="Arial" w:hAnsi="Arial" w:cs="Arial"/>
                      <w:sz w:val="20"/>
                      <w:szCs w:val="20"/>
                      <w:lang w:val="en-US"/>
                    </w:rPr>
                  </w:rPrChange>
                </w:rPr>
                <w:t>Percent (%)</w:t>
              </w:r>
            </w:ins>
          </w:p>
        </w:tc>
        <w:tc>
          <w:tcPr>
            <w:tcW w:w="3654" w:type="dxa"/>
            <w:tcPrChange w:id="1144" w:author="Markus Michels" w:date="2020-03-02T18:52:00Z">
              <w:tcPr>
                <w:tcW w:w="3877" w:type="dxa"/>
                <w:gridSpan w:val="3"/>
              </w:tcPr>
            </w:tcPrChange>
          </w:tcPr>
          <w:p w14:paraId="03B983E6" w14:textId="77777777" w:rsidR="00A96EC7" w:rsidRPr="00602E4E" w:rsidRDefault="00A96EC7" w:rsidP="00A96EC7">
            <w:pPr>
              <w:spacing w:line="340" w:lineRule="exact"/>
              <w:rPr>
                <w:ins w:id="1145" w:author="Markus Michels" w:date="2020-03-02T18:36:00Z"/>
                <w:rFonts w:ascii="Arial" w:hAnsi="Arial" w:cs="Arial"/>
                <w:sz w:val="18"/>
                <w:szCs w:val="18"/>
                <w:lang w:val="en-US"/>
                <w:rPrChange w:id="1146" w:author="Markus Michels" w:date="2020-03-02T19:02:00Z">
                  <w:rPr>
                    <w:ins w:id="1147" w:author="Markus Michels" w:date="2020-03-02T18:36:00Z"/>
                    <w:sz w:val="20"/>
                    <w:szCs w:val="20"/>
                    <w:lang w:val="en-US"/>
                  </w:rPr>
                </w:rPrChange>
              </w:rPr>
            </w:pPr>
            <w:ins w:id="1148" w:author="Markus Michels" w:date="2020-03-02T18:43:00Z">
              <w:r w:rsidRPr="00602E4E">
                <w:rPr>
                  <w:rFonts w:ascii="Arial" w:hAnsi="Arial" w:cs="Arial"/>
                  <w:sz w:val="18"/>
                  <w:szCs w:val="18"/>
                  <w:lang w:val="en-US"/>
                  <w:rPrChange w:id="1149" w:author="Markus Michels" w:date="2020-03-02T19:02:00Z">
                    <w:rPr>
                      <w:rFonts w:ascii="Arial" w:hAnsi="Arial" w:cs="Arial"/>
                      <w:sz w:val="20"/>
                      <w:szCs w:val="20"/>
                      <w:lang w:val="en-US"/>
                    </w:rPr>
                  </w:rPrChange>
                </w:rPr>
                <w:t>Roller position: 0%=open, 100%=closed</w:t>
              </w:r>
            </w:ins>
          </w:p>
        </w:tc>
      </w:tr>
      <w:tr w:rsidR="00A96EC7" w:rsidRPr="00602E4E" w14:paraId="4100FB6D" w14:textId="77777777" w:rsidTr="00602E4E">
        <w:trPr>
          <w:ins w:id="1150" w:author="Markus Michels" w:date="2020-03-02T18:36:00Z"/>
          <w:trPrChange w:id="1151" w:author="Markus Michels" w:date="2020-03-02T18:52:00Z">
            <w:trPr>
              <w:gridAfter w:val="0"/>
            </w:trPr>
          </w:trPrChange>
        </w:trPr>
        <w:tc>
          <w:tcPr>
            <w:tcW w:w="1147" w:type="dxa"/>
            <w:tcPrChange w:id="1152" w:author="Markus Michels" w:date="2020-03-02T18:52:00Z">
              <w:tcPr>
                <w:tcW w:w="944" w:type="dxa"/>
                <w:gridSpan w:val="2"/>
              </w:tcPr>
            </w:tcPrChange>
          </w:tcPr>
          <w:p w14:paraId="19E90A7B" w14:textId="77777777" w:rsidR="00A96EC7" w:rsidRPr="00602E4E" w:rsidRDefault="00A96EC7" w:rsidP="00A96EC7">
            <w:pPr>
              <w:spacing w:line="340" w:lineRule="exact"/>
              <w:rPr>
                <w:ins w:id="1153" w:author="Markus Michels" w:date="2020-03-02T18:36:00Z"/>
                <w:rFonts w:ascii="Arial" w:hAnsi="Arial" w:cs="Arial"/>
                <w:sz w:val="18"/>
                <w:szCs w:val="18"/>
                <w:lang w:val="en-US"/>
                <w:rPrChange w:id="1154" w:author="Markus Michels" w:date="2020-03-02T19:02:00Z">
                  <w:rPr>
                    <w:ins w:id="1155" w:author="Markus Michels" w:date="2020-03-02T18:36:00Z"/>
                    <w:sz w:val="20"/>
                    <w:szCs w:val="20"/>
                    <w:lang w:val="en-US"/>
                  </w:rPr>
                </w:rPrChange>
              </w:rPr>
            </w:pPr>
          </w:p>
        </w:tc>
        <w:tc>
          <w:tcPr>
            <w:tcW w:w="1244" w:type="dxa"/>
            <w:tcPrChange w:id="1156" w:author="Markus Michels" w:date="2020-03-02T18:52:00Z">
              <w:tcPr>
                <w:tcW w:w="1183" w:type="dxa"/>
                <w:gridSpan w:val="3"/>
              </w:tcPr>
            </w:tcPrChange>
          </w:tcPr>
          <w:p w14:paraId="1C43BF5E" w14:textId="77777777" w:rsidR="00A96EC7" w:rsidRPr="00602E4E" w:rsidRDefault="00A96EC7" w:rsidP="00A96EC7">
            <w:pPr>
              <w:spacing w:line="340" w:lineRule="exact"/>
              <w:rPr>
                <w:ins w:id="1157" w:author="Markus Michels" w:date="2020-03-02T18:36:00Z"/>
                <w:rFonts w:ascii="Arial" w:hAnsi="Arial" w:cs="Arial"/>
                <w:sz w:val="18"/>
                <w:szCs w:val="18"/>
                <w:lang w:val="en-US"/>
                <w:rPrChange w:id="1158" w:author="Markus Michels" w:date="2020-03-02T19:02:00Z">
                  <w:rPr>
                    <w:ins w:id="1159" w:author="Markus Michels" w:date="2020-03-02T18:36:00Z"/>
                    <w:sz w:val="20"/>
                    <w:szCs w:val="20"/>
                    <w:lang w:val="en-US"/>
                  </w:rPr>
                </w:rPrChange>
              </w:rPr>
            </w:pPr>
          </w:p>
        </w:tc>
        <w:tc>
          <w:tcPr>
            <w:tcW w:w="2569" w:type="dxa"/>
            <w:tcPrChange w:id="1160" w:author="Markus Michels" w:date="2020-03-02T18:52:00Z">
              <w:tcPr>
                <w:tcW w:w="3005" w:type="dxa"/>
                <w:gridSpan w:val="4"/>
              </w:tcPr>
            </w:tcPrChange>
          </w:tcPr>
          <w:p w14:paraId="6E1132D7" w14:textId="77777777" w:rsidR="00A96EC7" w:rsidRPr="00602E4E" w:rsidRDefault="00A96EC7" w:rsidP="00A96EC7">
            <w:pPr>
              <w:spacing w:line="340" w:lineRule="exact"/>
              <w:rPr>
                <w:ins w:id="1161" w:author="Markus Michels" w:date="2020-03-02T18:36:00Z"/>
                <w:rFonts w:ascii="Arial" w:hAnsi="Arial" w:cs="Arial"/>
                <w:sz w:val="18"/>
                <w:szCs w:val="18"/>
                <w:lang w:val="en-US"/>
                <w:rPrChange w:id="1162" w:author="Markus Michels" w:date="2020-03-02T19:02:00Z">
                  <w:rPr>
                    <w:ins w:id="1163" w:author="Markus Michels" w:date="2020-03-02T18:36:00Z"/>
                    <w:sz w:val="20"/>
                    <w:szCs w:val="20"/>
                    <w:lang w:val="en-US"/>
                  </w:rPr>
                </w:rPrChange>
              </w:rPr>
            </w:pPr>
            <w:proofErr w:type="spellStart"/>
            <w:ins w:id="1164" w:author="Markus Michels" w:date="2020-03-02T18:40:00Z">
              <w:r w:rsidRPr="00602E4E">
                <w:rPr>
                  <w:rFonts w:ascii="Arial" w:hAnsi="Arial" w:cs="Arial"/>
                  <w:sz w:val="18"/>
                  <w:szCs w:val="18"/>
                  <w:lang w:val="en-US"/>
                  <w:rPrChange w:id="1165" w:author="Markus Michels" w:date="2020-03-02T19:02:00Z">
                    <w:rPr>
                      <w:rFonts w:ascii="Arial" w:hAnsi="Arial" w:cs="Arial"/>
                      <w:sz w:val="20"/>
                      <w:szCs w:val="20"/>
                      <w:lang w:val="en-US"/>
                    </w:rPr>
                  </w:rPrChange>
                </w:rPr>
                <w:t>Overtemp</w:t>
              </w:r>
            </w:ins>
            <w:proofErr w:type="spellEnd"/>
          </w:p>
        </w:tc>
        <w:tc>
          <w:tcPr>
            <w:tcW w:w="1534" w:type="dxa"/>
            <w:tcPrChange w:id="1166" w:author="Markus Michels" w:date="2020-03-02T18:52:00Z">
              <w:tcPr>
                <w:tcW w:w="1139" w:type="dxa"/>
                <w:gridSpan w:val="2"/>
              </w:tcPr>
            </w:tcPrChange>
          </w:tcPr>
          <w:p w14:paraId="24D85D11" w14:textId="77777777" w:rsidR="00A96EC7" w:rsidRPr="00602E4E" w:rsidRDefault="00A96EC7" w:rsidP="00A96EC7">
            <w:pPr>
              <w:spacing w:line="340" w:lineRule="exact"/>
              <w:rPr>
                <w:ins w:id="1167" w:author="Markus Michels" w:date="2020-03-02T18:36:00Z"/>
                <w:rFonts w:ascii="Arial" w:hAnsi="Arial" w:cs="Arial"/>
                <w:sz w:val="18"/>
                <w:szCs w:val="18"/>
                <w:lang w:val="en-US"/>
                <w:rPrChange w:id="1168" w:author="Markus Michels" w:date="2020-03-02T19:02:00Z">
                  <w:rPr>
                    <w:ins w:id="1169" w:author="Markus Michels" w:date="2020-03-02T18:36:00Z"/>
                    <w:sz w:val="20"/>
                    <w:szCs w:val="20"/>
                    <w:lang w:val="en-US"/>
                  </w:rPr>
                </w:rPrChange>
              </w:rPr>
            </w:pPr>
            <w:ins w:id="1170" w:author="Markus Michels" w:date="2020-03-02T18:56:00Z">
              <w:r w:rsidRPr="00602E4E">
                <w:rPr>
                  <w:rFonts w:ascii="Arial" w:hAnsi="Arial" w:cs="Arial"/>
                  <w:sz w:val="18"/>
                  <w:szCs w:val="18"/>
                  <w:lang w:val="en-US"/>
                </w:rPr>
                <w:t>Integer</w:t>
              </w:r>
            </w:ins>
          </w:p>
        </w:tc>
        <w:tc>
          <w:tcPr>
            <w:tcW w:w="3654" w:type="dxa"/>
            <w:tcPrChange w:id="1171" w:author="Markus Michels" w:date="2020-03-02T18:52:00Z">
              <w:tcPr>
                <w:tcW w:w="3877" w:type="dxa"/>
                <w:gridSpan w:val="3"/>
              </w:tcPr>
            </w:tcPrChange>
          </w:tcPr>
          <w:p w14:paraId="1B770B80" w14:textId="7947746B" w:rsidR="00A96EC7" w:rsidRPr="00602E4E" w:rsidRDefault="00A452E2" w:rsidP="00A96EC7">
            <w:pPr>
              <w:spacing w:line="340" w:lineRule="exact"/>
              <w:rPr>
                <w:ins w:id="1172" w:author="Markus Michels" w:date="2020-03-02T18:36:00Z"/>
                <w:rFonts w:ascii="Arial" w:hAnsi="Arial" w:cs="Arial"/>
                <w:sz w:val="18"/>
                <w:szCs w:val="18"/>
                <w:lang w:val="en-US"/>
                <w:rPrChange w:id="1173" w:author="Markus Michels" w:date="2020-03-02T19:02:00Z">
                  <w:rPr>
                    <w:ins w:id="1174" w:author="Markus Michels" w:date="2020-03-02T18:36:00Z"/>
                    <w:sz w:val="20"/>
                    <w:szCs w:val="20"/>
                    <w:lang w:val="en-US"/>
                  </w:rPr>
                </w:rPrChange>
              </w:rPr>
            </w:pPr>
            <w:commentRangeStart w:id="1175"/>
            <w:ins w:id="1176" w:author="Markus Michels" w:date="2020-03-03T18:42:00Z">
              <w:r>
                <w:rPr>
                  <w:rFonts w:ascii="Arial" w:hAnsi="Arial" w:cs="Arial"/>
                  <w:sz w:val="18"/>
                  <w:szCs w:val="18"/>
                  <w:lang w:val="en-US"/>
                </w:rPr>
                <w:t>1=device detected an overheating condition</w:t>
              </w:r>
              <w:commentRangeEnd w:id="1175"/>
              <w:r>
                <w:rPr>
                  <w:rStyle w:val="Kommentarzeichen"/>
                </w:rPr>
                <w:commentReference w:id="1175"/>
              </w:r>
            </w:ins>
          </w:p>
        </w:tc>
      </w:tr>
      <w:tr w:rsidR="00A96EC7" w:rsidRPr="00602E4E" w14:paraId="0D331730" w14:textId="77777777" w:rsidTr="00602E4E">
        <w:trPr>
          <w:ins w:id="1177" w:author="Markus Michels" w:date="2020-03-02T18:53:00Z"/>
        </w:trPr>
        <w:tc>
          <w:tcPr>
            <w:tcW w:w="1147" w:type="dxa"/>
          </w:tcPr>
          <w:p w14:paraId="5DBA5AD7" w14:textId="77777777" w:rsidR="00A96EC7" w:rsidRPr="00602E4E" w:rsidRDefault="00A96EC7" w:rsidP="00A96EC7">
            <w:pPr>
              <w:spacing w:line="340" w:lineRule="exact"/>
              <w:rPr>
                <w:ins w:id="1178" w:author="Markus Michels" w:date="2020-03-02T18:53:00Z"/>
                <w:rFonts w:ascii="Arial" w:hAnsi="Arial" w:cs="Arial"/>
                <w:sz w:val="18"/>
                <w:szCs w:val="18"/>
                <w:lang w:val="en-US"/>
              </w:rPr>
            </w:pPr>
            <w:proofErr w:type="spellStart"/>
            <w:ins w:id="1179" w:author="Markus Michels" w:date="2020-03-02T18:53:00Z">
              <w:r w:rsidRPr="00602E4E">
                <w:rPr>
                  <w:rFonts w:ascii="Arial" w:hAnsi="Arial" w:cs="Arial"/>
                  <w:sz w:val="18"/>
                  <w:szCs w:val="18"/>
                  <w:lang w:val="en-US"/>
                </w:rPr>
                <w:t>tF</w:t>
              </w:r>
              <w:proofErr w:type="spellEnd"/>
            </w:ins>
          </w:p>
        </w:tc>
        <w:tc>
          <w:tcPr>
            <w:tcW w:w="1244" w:type="dxa"/>
          </w:tcPr>
          <w:p w14:paraId="513BC691" w14:textId="77777777" w:rsidR="00A96EC7" w:rsidRPr="00602E4E" w:rsidRDefault="00A96EC7" w:rsidP="00A96EC7">
            <w:pPr>
              <w:spacing w:line="340" w:lineRule="exact"/>
              <w:rPr>
                <w:ins w:id="1180" w:author="Markus Michels" w:date="2020-03-02T18:53:00Z"/>
                <w:rFonts w:ascii="Arial" w:hAnsi="Arial" w:cs="Arial"/>
                <w:sz w:val="18"/>
                <w:szCs w:val="18"/>
                <w:lang w:val="en-US"/>
              </w:rPr>
            </w:pPr>
          </w:p>
        </w:tc>
        <w:tc>
          <w:tcPr>
            <w:tcW w:w="2569" w:type="dxa"/>
          </w:tcPr>
          <w:p w14:paraId="7D3D880E" w14:textId="77777777" w:rsidR="00A96EC7" w:rsidRPr="00602E4E" w:rsidRDefault="00A96EC7" w:rsidP="00A96EC7">
            <w:pPr>
              <w:spacing w:line="340" w:lineRule="exact"/>
              <w:rPr>
                <w:ins w:id="1181" w:author="Markus Michels" w:date="2020-03-02T18:53:00Z"/>
                <w:rFonts w:ascii="Arial" w:hAnsi="Arial" w:cs="Arial"/>
                <w:sz w:val="18"/>
                <w:szCs w:val="18"/>
                <w:lang w:val="en-US"/>
              </w:rPr>
            </w:pPr>
            <w:ins w:id="1182" w:author="Markus Michels" w:date="2020-03-02T18:53:00Z">
              <w:r w:rsidRPr="00602E4E">
                <w:rPr>
                  <w:rFonts w:ascii="Arial" w:hAnsi="Arial" w:cs="Arial"/>
                  <w:sz w:val="18"/>
                  <w:szCs w:val="18"/>
                  <w:lang w:val="en-US"/>
                </w:rPr>
                <w:t>Temperature C</w:t>
              </w:r>
            </w:ins>
          </w:p>
        </w:tc>
        <w:tc>
          <w:tcPr>
            <w:tcW w:w="1534" w:type="dxa"/>
          </w:tcPr>
          <w:p w14:paraId="3C998A0E" w14:textId="77777777" w:rsidR="00A96EC7" w:rsidRPr="00602E4E" w:rsidRDefault="00A96EC7" w:rsidP="00A96EC7">
            <w:pPr>
              <w:spacing w:line="340" w:lineRule="exact"/>
              <w:rPr>
                <w:ins w:id="1183" w:author="Markus Michels" w:date="2020-03-02T18:53:00Z"/>
                <w:rFonts w:ascii="Arial" w:hAnsi="Arial" w:cs="Arial"/>
                <w:sz w:val="18"/>
                <w:szCs w:val="18"/>
                <w:lang w:val="en-US"/>
              </w:rPr>
            </w:pPr>
            <w:ins w:id="1184" w:author="Markus Michels" w:date="2020-03-02T18:53:00Z">
              <w:r w:rsidRPr="00602E4E">
                <w:rPr>
                  <w:rFonts w:ascii="Arial" w:hAnsi="Arial" w:cs="Arial"/>
                  <w:sz w:val="18"/>
                  <w:szCs w:val="18"/>
                  <w:lang w:val="en-US"/>
                </w:rPr>
                <w:t>Fahrenheit (F)</w:t>
              </w:r>
            </w:ins>
          </w:p>
        </w:tc>
        <w:tc>
          <w:tcPr>
            <w:tcW w:w="3654" w:type="dxa"/>
          </w:tcPr>
          <w:p w14:paraId="6952166C" w14:textId="77777777" w:rsidR="00A96EC7" w:rsidRPr="00602E4E" w:rsidRDefault="00A96EC7" w:rsidP="00A96EC7">
            <w:pPr>
              <w:spacing w:line="340" w:lineRule="exact"/>
              <w:rPr>
                <w:ins w:id="1185" w:author="Markus Michels" w:date="2020-03-02T18:53:00Z"/>
                <w:rFonts w:ascii="Arial" w:hAnsi="Arial" w:cs="Arial"/>
                <w:sz w:val="18"/>
                <w:szCs w:val="18"/>
                <w:lang w:val="en-US"/>
                <w:rPrChange w:id="1186" w:author="Markus Michels" w:date="2020-03-02T19:02:00Z">
                  <w:rPr>
                    <w:ins w:id="1187" w:author="Markus Michels" w:date="2020-03-02T18:53:00Z"/>
                    <w:rFonts w:ascii="Arial" w:hAnsi="Arial" w:cs="Arial"/>
                    <w:sz w:val="18"/>
                    <w:szCs w:val="18"/>
                    <w:lang w:val="it-IT"/>
                  </w:rPr>
                </w:rPrChange>
              </w:rPr>
            </w:pPr>
            <w:ins w:id="1188" w:author="Markus Michels" w:date="2020-03-02T18:53:00Z">
              <w:r w:rsidRPr="00602E4E">
                <w:rPr>
                  <w:rFonts w:ascii="Arial" w:hAnsi="Arial" w:cs="Arial"/>
                  <w:sz w:val="18"/>
                  <w:szCs w:val="18"/>
                  <w:lang w:val="en-US"/>
                  <w:rPrChange w:id="1189" w:author="Markus Michels" w:date="2020-03-02T19:02:00Z">
                    <w:rPr>
                      <w:rFonts w:ascii="Arial" w:hAnsi="Arial" w:cs="Arial"/>
                      <w:sz w:val="18"/>
                      <w:szCs w:val="18"/>
                      <w:lang w:val="it-IT"/>
                    </w:rPr>
                  </w:rPrChange>
                </w:rPr>
                <w:t>Internal device temperature in F</w:t>
              </w:r>
            </w:ins>
          </w:p>
        </w:tc>
      </w:tr>
      <w:tr w:rsidR="00A96EC7" w:rsidRPr="00602E4E" w14:paraId="1AE04A0E" w14:textId="77777777" w:rsidTr="00602E4E">
        <w:trPr>
          <w:ins w:id="1190" w:author="Markus Michels" w:date="2020-03-02T18:53:00Z"/>
        </w:trPr>
        <w:tc>
          <w:tcPr>
            <w:tcW w:w="1147" w:type="dxa"/>
          </w:tcPr>
          <w:p w14:paraId="7C0D39C4" w14:textId="77777777" w:rsidR="00A96EC7" w:rsidRPr="00602E4E" w:rsidRDefault="00A96EC7" w:rsidP="00A96EC7">
            <w:pPr>
              <w:spacing w:line="340" w:lineRule="exact"/>
              <w:rPr>
                <w:ins w:id="1191" w:author="Markus Michels" w:date="2020-03-02T18:53:00Z"/>
                <w:rFonts w:ascii="Arial" w:hAnsi="Arial" w:cs="Arial"/>
                <w:sz w:val="18"/>
                <w:szCs w:val="18"/>
                <w:lang w:val="en-US"/>
              </w:rPr>
            </w:pPr>
            <w:proofErr w:type="spellStart"/>
            <w:ins w:id="1192" w:author="Markus Michels" w:date="2020-03-02T18:53:00Z">
              <w:r w:rsidRPr="00602E4E">
                <w:rPr>
                  <w:rFonts w:ascii="Arial" w:hAnsi="Arial" w:cs="Arial"/>
                  <w:sz w:val="18"/>
                  <w:szCs w:val="18"/>
                  <w:lang w:val="it-IT"/>
                </w:rPr>
                <w:t>tC</w:t>
              </w:r>
              <w:proofErr w:type="spellEnd"/>
            </w:ins>
          </w:p>
        </w:tc>
        <w:tc>
          <w:tcPr>
            <w:tcW w:w="1244" w:type="dxa"/>
          </w:tcPr>
          <w:p w14:paraId="226E1049" w14:textId="77777777" w:rsidR="00A96EC7" w:rsidRPr="00602E4E" w:rsidRDefault="00A96EC7" w:rsidP="00A96EC7">
            <w:pPr>
              <w:spacing w:line="340" w:lineRule="exact"/>
              <w:rPr>
                <w:ins w:id="1193" w:author="Markus Michels" w:date="2020-03-02T18:53:00Z"/>
                <w:rFonts w:ascii="Arial" w:hAnsi="Arial" w:cs="Arial"/>
                <w:sz w:val="18"/>
                <w:szCs w:val="18"/>
                <w:lang w:val="en-US"/>
              </w:rPr>
            </w:pPr>
          </w:p>
        </w:tc>
        <w:tc>
          <w:tcPr>
            <w:tcW w:w="2569" w:type="dxa"/>
          </w:tcPr>
          <w:p w14:paraId="73739290" w14:textId="77777777" w:rsidR="00A96EC7" w:rsidRPr="00602E4E" w:rsidRDefault="00A96EC7" w:rsidP="00A96EC7">
            <w:pPr>
              <w:spacing w:line="340" w:lineRule="exact"/>
              <w:rPr>
                <w:ins w:id="1194" w:author="Markus Michels" w:date="2020-03-02T18:53:00Z"/>
                <w:rFonts w:ascii="Arial" w:hAnsi="Arial" w:cs="Arial"/>
                <w:sz w:val="18"/>
                <w:szCs w:val="18"/>
                <w:lang w:val="en-US"/>
              </w:rPr>
            </w:pPr>
            <w:ins w:id="1195" w:author="Markus Michels" w:date="2020-03-02T18:53:00Z">
              <w:r w:rsidRPr="00602E4E">
                <w:rPr>
                  <w:rFonts w:ascii="Arial" w:hAnsi="Arial" w:cs="Arial"/>
                  <w:sz w:val="18"/>
                  <w:szCs w:val="18"/>
                  <w:lang w:val="en-US"/>
                </w:rPr>
                <w:t>Temperature F</w:t>
              </w:r>
            </w:ins>
          </w:p>
        </w:tc>
        <w:tc>
          <w:tcPr>
            <w:tcW w:w="1534" w:type="dxa"/>
          </w:tcPr>
          <w:p w14:paraId="33CA9A8B" w14:textId="77777777" w:rsidR="00A96EC7" w:rsidRPr="00602E4E" w:rsidRDefault="00A96EC7" w:rsidP="00A96EC7">
            <w:pPr>
              <w:spacing w:line="340" w:lineRule="exact"/>
              <w:rPr>
                <w:ins w:id="1196" w:author="Markus Michels" w:date="2020-03-02T18:53:00Z"/>
                <w:rFonts w:ascii="Arial" w:hAnsi="Arial" w:cs="Arial"/>
                <w:sz w:val="18"/>
                <w:szCs w:val="18"/>
                <w:lang w:val="en-US"/>
              </w:rPr>
            </w:pPr>
            <w:ins w:id="1197" w:author="Markus Michels" w:date="2020-03-02T18:53:00Z">
              <w:r w:rsidRPr="00602E4E">
                <w:rPr>
                  <w:rFonts w:ascii="Arial" w:hAnsi="Arial" w:cs="Arial"/>
                  <w:sz w:val="18"/>
                  <w:szCs w:val="18"/>
                  <w:lang w:val="it-IT"/>
                </w:rPr>
                <w:t>Celsius (C)</w:t>
              </w:r>
            </w:ins>
          </w:p>
        </w:tc>
        <w:tc>
          <w:tcPr>
            <w:tcW w:w="3654" w:type="dxa"/>
          </w:tcPr>
          <w:p w14:paraId="7E97A6A0" w14:textId="77777777" w:rsidR="00A96EC7" w:rsidRPr="00602E4E" w:rsidRDefault="00A96EC7" w:rsidP="00A96EC7">
            <w:pPr>
              <w:spacing w:line="340" w:lineRule="exact"/>
              <w:rPr>
                <w:ins w:id="1198" w:author="Markus Michels" w:date="2020-03-02T18:53:00Z"/>
                <w:rFonts w:ascii="Arial" w:hAnsi="Arial" w:cs="Arial"/>
                <w:sz w:val="18"/>
                <w:szCs w:val="18"/>
                <w:lang w:val="it-IT"/>
              </w:rPr>
            </w:pPr>
            <w:proofErr w:type="spellStart"/>
            <w:ins w:id="1199" w:author="Markus Michels" w:date="2020-03-02T18:53:00Z">
              <w:r w:rsidRPr="00602E4E">
                <w:rPr>
                  <w:rFonts w:ascii="Arial" w:hAnsi="Arial" w:cs="Arial"/>
                  <w:sz w:val="18"/>
                  <w:szCs w:val="18"/>
                  <w:lang w:val="it-IT"/>
                </w:rPr>
                <w:t>Internal</w:t>
              </w:r>
              <w:proofErr w:type="spellEnd"/>
              <w:r w:rsidRPr="00602E4E">
                <w:rPr>
                  <w:rFonts w:ascii="Arial" w:hAnsi="Arial" w:cs="Arial"/>
                  <w:sz w:val="18"/>
                  <w:szCs w:val="18"/>
                  <w:lang w:val="it-IT"/>
                </w:rPr>
                <w:t xml:space="preserve"> </w:t>
              </w:r>
              <w:proofErr w:type="spellStart"/>
              <w:r w:rsidRPr="00602E4E">
                <w:rPr>
                  <w:rFonts w:ascii="Arial" w:hAnsi="Arial" w:cs="Arial"/>
                  <w:sz w:val="18"/>
                  <w:szCs w:val="18"/>
                  <w:lang w:val="it-IT"/>
                </w:rPr>
                <w:t>device</w:t>
              </w:r>
              <w:proofErr w:type="spellEnd"/>
              <w:r w:rsidRPr="00602E4E">
                <w:rPr>
                  <w:rFonts w:ascii="Arial" w:hAnsi="Arial" w:cs="Arial"/>
                  <w:sz w:val="18"/>
                  <w:szCs w:val="18"/>
                  <w:lang w:val="it-IT"/>
                </w:rPr>
                <w:t xml:space="preserve"> temperature in C</w:t>
              </w:r>
            </w:ins>
          </w:p>
        </w:tc>
      </w:tr>
      <w:tr w:rsidR="00AD768B" w:rsidRPr="00602E4E" w14:paraId="29CC21D1" w14:textId="77777777" w:rsidTr="00602E4E">
        <w:trPr>
          <w:ins w:id="1200" w:author="Markus Michels" w:date="2020-03-02T19:19:00Z"/>
        </w:trPr>
        <w:tc>
          <w:tcPr>
            <w:tcW w:w="1147" w:type="dxa"/>
          </w:tcPr>
          <w:p w14:paraId="2985AD5D" w14:textId="77777777" w:rsidR="00AD768B" w:rsidRPr="003A009B" w:rsidRDefault="00AD768B" w:rsidP="00AD768B">
            <w:pPr>
              <w:spacing w:line="340" w:lineRule="exact"/>
              <w:rPr>
                <w:ins w:id="1201" w:author="Markus Michels" w:date="2020-03-02T19:19:00Z"/>
                <w:rFonts w:ascii="Arial" w:hAnsi="Arial" w:cs="Arial"/>
                <w:color w:val="7030A0"/>
                <w:sz w:val="18"/>
                <w:szCs w:val="18"/>
                <w:lang w:val="en-US"/>
              </w:rPr>
            </w:pPr>
            <w:ins w:id="1202" w:author="Markus Michels" w:date="2020-03-02T19:19:00Z">
              <w:r>
                <w:rPr>
                  <w:rFonts w:ascii="Arial" w:hAnsi="Arial" w:cs="Arial"/>
                  <w:color w:val="7030A0"/>
                  <w:sz w:val="18"/>
                  <w:szCs w:val="18"/>
                  <w:lang w:val="en-US"/>
                </w:rPr>
                <w:t>E</w:t>
              </w:r>
            </w:ins>
          </w:p>
        </w:tc>
        <w:tc>
          <w:tcPr>
            <w:tcW w:w="1244" w:type="dxa"/>
          </w:tcPr>
          <w:p w14:paraId="08589E0F" w14:textId="77777777" w:rsidR="00AD768B" w:rsidRPr="003A009B" w:rsidRDefault="00AD768B" w:rsidP="00AD768B">
            <w:pPr>
              <w:spacing w:line="340" w:lineRule="exact"/>
              <w:rPr>
                <w:ins w:id="1203" w:author="Markus Michels" w:date="2020-03-02T19:19:00Z"/>
                <w:rFonts w:ascii="Arial" w:hAnsi="Arial" w:cs="Arial"/>
                <w:color w:val="7030A0"/>
                <w:sz w:val="18"/>
                <w:szCs w:val="18"/>
                <w:lang w:val="en-US"/>
              </w:rPr>
            </w:pPr>
            <w:ins w:id="1204" w:author="Markus Michels" w:date="2020-03-02T19:19:00Z">
              <w:r>
                <w:rPr>
                  <w:rFonts w:ascii="Arial" w:hAnsi="Arial" w:cs="Arial"/>
                  <w:color w:val="7030A0"/>
                  <w:sz w:val="18"/>
                  <w:szCs w:val="18"/>
                  <w:lang w:val="en-US"/>
                </w:rPr>
                <w:t>Event</w:t>
              </w:r>
            </w:ins>
          </w:p>
        </w:tc>
        <w:tc>
          <w:tcPr>
            <w:tcW w:w="2569" w:type="dxa"/>
          </w:tcPr>
          <w:p w14:paraId="4AB44DAF" w14:textId="6C9A67EE" w:rsidR="00AD768B" w:rsidRPr="003A009B" w:rsidRDefault="00AD768B" w:rsidP="00AD768B">
            <w:pPr>
              <w:spacing w:line="340" w:lineRule="exact"/>
              <w:rPr>
                <w:ins w:id="1205" w:author="Markus Michels" w:date="2020-03-02T19:19:00Z"/>
                <w:rFonts w:ascii="Arial" w:hAnsi="Arial" w:cs="Arial"/>
                <w:color w:val="7030A0"/>
                <w:sz w:val="18"/>
                <w:szCs w:val="18"/>
                <w:lang w:val="en-US"/>
              </w:rPr>
            </w:pPr>
            <w:proofErr w:type="spellStart"/>
            <w:ins w:id="1206" w:author="Markus Michels" w:date="2020-03-02T19:43:00Z">
              <w:r w:rsidRPr="00112168">
                <w:rPr>
                  <w:rFonts w:ascii="Arial" w:hAnsi="Arial" w:cs="Arial"/>
                  <w:color w:val="7030A0"/>
                  <w:sz w:val="18"/>
                  <w:szCs w:val="18"/>
                  <w:lang w:val="en-US"/>
                </w:rPr>
                <w:t>SettingsUpdated</w:t>
              </w:r>
            </w:ins>
            <w:proofErr w:type="spellEnd"/>
          </w:p>
        </w:tc>
        <w:tc>
          <w:tcPr>
            <w:tcW w:w="1534" w:type="dxa"/>
          </w:tcPr>
          <w:p w14:paraId="0215212C" w14:textId="77777777" w:rsidR="00AD768B" w:rsidRPr="003A009B" w:rsidRDefault="00AD768B" w:rsidP="00AD768B">
            <w:pPr>
              <w:spacing w:line="340" w:lineRule="exact"/>
              <w:rPr>
                <w:ins w:id="1207" w:author="Markus Michels" w:date="2020-03-02T19:19:00Z"/>
                <w:rFonts w:ascii="Arial" w:hAnsi="Arial" w:cs="Arial"/>
                <w:color w:val="7030A0"/>
                <w:sz w:val="18"/>
                <w:szCs w:val="18"/>
                <w:lang w:val="en-US"/>
              </w:rPr>
            </w:pPr>
            <w:ins w:id="1208" w:author="Markus Michels" w:date="2020-03-02T19:20:00Z">
              <w:r>
                <w:rPr>
                  <w:rFonts w:ascii="Arial" w:hAnsi="Arial" w:cs="Arial"/>
                  <w:color w:val="7030A0"/>
                  <w:sz w:val="18"/>
                  <w:szCs w:val="18"/>
                  <w:lang w:val="en-US"/>
                </w:rPr>
                <w:t>Integer</w:t>
              </w:r>
            </w:ins>
          </w:p>
        </w:tc>
        <w:tc>
          <w:tcPr>
            <w:tcW w:w="3654" w:type="dxa"/>
          </w:tcPr>
          <w:p w14:paraId="7FA64C5A" w14:textId="61218230" w:rsidR="00AD768B" w:rsidRPr="003A009B" w:rsidRDefault="00AD768B" w:rsidP="00AD768B">
            <w:pPr>
              <w:spacing w:line="340" w:lineRule="exact"/>
              <w:rPr>
                <w:ins w:id="1209" w:author="Markus Michels" w:date="2020-03-02T19:19:00Z"/>
                <w:rFonts w:ascii="Arial" w:hAnsi="Arial" w:cs="Arial"/>
                <w:color w:val="7030A0"/>
                <w:sz w:val="18"/>
                <w:szCs w:val="18"/>
                <w:lang w:val="en-US"/>
              </w:rPr>
            </w:pPr>
            <w:ins w:id="1210" w:author="Markus Michels" w:date="2020-03-02T19:43:00Z">
              <w:r w:rsidRPr="00112168">
                <w:rPr>
                  <w:rFonts w:ascii="Arial" w:hAnsi="Arial" w:cs="Arial"/>
                  <w:color w:val="7030A0"/>
                  <w:sz w:val="18"/>
                  <w:szCs w:val="18"/>
                  <w:lang w:val="en-US"/>
                </w:rPr>
                <w:t>1=Settings updated (any setting)</w:t>
              </w:r>
            </w:ins>
          </w:p>
        </w:tc>
      </w:tr>
      <w:tr w:rsidR="00AD768B" w:rsidRPr="00602E4E" w14:paraId="66630291" w14:textId="77777777" w:rsidTr="003231A5">
        <w:trPr>
          <w:ins w:id="1211" w:author="Markus Michels" w:date="2020-03-02T19:20:00Z"/>
        </w:trPr>
        <w:tc>
          <w:tcPr>
            <w:tcW w:w="1147" w:type="dxa"/>
          </w:tcPr>
          <w:p w14:paraId="0AAAAD26" w14:textId="77777777" w:rsidR="00AD768B" w:rsidRPr="00112168" w:rsidRDefault="00AD768B" w:rsidP="00AD768B">
            <w:pPr>
              <w:spacing w:line="340" w:lineRule="exact"/>
              <w:rPr>
                <w:ins w:id="1212" w:author="Markus Michels" w:date="2020-03-02T19:20:00Z"/>
                <w:rFonts w:ascii="Arial" w:hAnsi="Arial" w:cs="Arial"/>
                <w:color w:val="7030A0"/>
                <w:sz w:val="18"/>
                <w:szCs w:val="18"/>
                <w:lang w:val="en-US"/>
              </w:rPr>
            </w:pPr>
            <w:ins w:id="1213" w:author="Markus Michels" w:date="2020-03-02T19:20:00Z">
              <w:r>
                <w:rPr>
                  <w:rFonts w:ascii="Arial" w:hAnsi="Arial" w:cs="Arial"/>
                  <w:color w:val="7030A0"/>
                  <w:sz w:val="18"/>
                  <w:szCs w:val="18"/>
                  <w:lang w:val="en-US"/>
                </w:rPr>
                <w:t>E</w:t>
              </w:r>
            </w:ins>
          </w:p>
        </w:tc>
        <w:tc>
          <w:tcPr>
            <w:tcW w:w="1244" w:type="dxa"/>
          </w:tcPr>
          <w:p w14:paraId="50C1355D" w14:textId="77777777" w:rsidR="00AD768B" w:rsidRPr="00112168" w:rsidRDefault="00AD768B" w:rsidP="00AD768B">
            <w:pPr>
              <w:spacing w:line="340" w:lineRule="exact"/>
              <w:rPr>
                <w:ins w:id="1214" w:author="Markus Michels" w:date="2020-03-02T19:20:00Z"/>
                <w:rFonts w:ascii="Arial" w:hAnsi="Arial" w:cs="Arial"/>
                <w:color w:val="7030A0"/>
                <w:sz w:val="18"/>
                <w:szCs w:val="18"/>
                <w:lang w:val="en-US"/>
              </w:rPr>
            </w:pPr>
            <w:ins w:id="1215" w:author="Markus Michels" w:date="2020-03-02T19:20:00Z">
              <w:r>
                <w:rPr>
                  <w:rFonts w:ascii="Arial" w:hAnsi="Arial" w:cs="Arial"/>
                  <w:color w:val="7030A0"/>
                  <w:sz w:val="18"/>
                  <w:szCs w:val="18"/>
                  <w:lang w:val="en-US"/>
                </w:rPr>
                <w:t>Alarm</w:t>
              </w:r>
            </w:ins>
          </w:p>
        </w:tc>
        <w:tc>
          <w:tcPr>
            <w:tcW w:w="2569" w:type="dxa"/>
          </w:tcPr>
          <w:p w14:paraId="1F291138" w14:textId="77777777" w:rsidR="00AD768B" w:rsidRPr="00112168" w:rsidRDefault="00AD768B" w:rsidP="00AD768B">
            <w:pPr>
              <w:spacing w:line="340" w:lineRule="exact"/>
              <w:rPr>
                <w:ins w:id="1216" w:author="Markus Michels" w:date="2020-03-02T19:20:00Z"/>
                <w:rFonts w:ascii="Arial" w:hAnsi="Arial" w:cs="Arial"/>
                <w:color w:val="7030A0"/>
                <w:sz w:val="18"/>
                <w:szCs w:val="18"/>
                <w:lang w:val="en-US"/>
              </w:rPr>
            </w:pPr>
            <w:ins w:id="1217" w:author="Markus Michels" w:date="2020-03-02T19:20:00Z">
              <w:r w:rsidRPr="00112168">
                <w:rPr>
                  <w:rFonts w:ascii="Arial" w:hAnsi="Arial" w:cs="Arial"/>
                  <w:color w:val="7030A0"/>
                  <w:sz w:val="18"/>
                  <w:szCs w:val="18"/>
                  <w:lang w:val="en-US"/>
                </w:rPr>
                <w:t>Alarm</w:t>
              </w:r>
            </w:ins>
          </w:p>
        </w:tc>
        <w:tc>
          <w:tcPr>
            <w:tcW w:w="1534" w:type="dxa"/>
          </w:tcPr>
          <w:p w14:paraId="0586626C" w14:textId="77777777" w:rsidR="00AD768B" w:rsidRPr="00112168" w:rsidRDefault="00AD768B" w:rsidP="00AD768B">
            <w:pPr>
              <w:spacing w:line="340" w:lineRule="exact"/>
              <w:rPr>
                <w:ins w:id="1218" w:author="Markus Michels" w:date="2020-03-02T19:20:00Z"/>
                <w:rFonts w:ascii="Arial" w:hAnsi="Arial" w:cs="Arial"/>
                <w:color w:val="7030A0"/>
                <w:sz w:val="18"/>
                <w:szCs w:val="18"/>
                <w:lang w:val="en-US"/>
              </w:rPr>
            </w:pPr>
            <w:ins w:id="1219" w:author="Markus Michels" w:date="2020-03-02T19:20:00Z">
              <w:r w:rsidRPr="00112168">
                <w:rPr>
                  <w:rFonts w:ascii="Arial" w:hAnsi="Arial" w:cs="Arial"/>
                  <w:color w:val="7030A0"/>
                  <w:sz w:val="18"/>
                  <w:szCs w:val="18"/>
                  <w:lang w:val="en-US"/>
                </w:rPr>
                <w:t>Integer</w:t>
              </w:r>
            </w:ins>
          </w:p>
        </w:tc>
        <w:tc>
          <w:tcPr>
            <w:tcW w:w="3654" w:type="dxa"/>
          </w:tcPr>
          <w:p w14:paraId="0F7A6AE1" w14:textId="77777777" w:rsidR="00AD768B" w:rsidRPr="00112168" w:rsidRDefault="00AD768B" w:rsidP="00AD768B">
            <w:pPr>
              <w:spacing w:line="340" w:lineRule="exact"/>
              <w:rPr>
                <w:ins w:id="1220" w:author="Markus Michels" w:date="2020-03-02T19:20:00Z"/>
                <w:rFonts w:ascii="Arial" w:hAnsi="Arial" w:cs="Arial"/>
                <w:color w:val="7030A0"/>
                <w:sz w:val="18"/>
                <w:szCs w:val="18"/>
                <w:lang w:val="en-US"/>
              </w:rPr>
            </w:pPr>
            <w:ins w:id="1221" w:author="Markus Michels" w:date="2020-03-02T19:20:00Z">
              <w:r w:rsidRPr="00112168">
                <w:rPr>
                  <w:rFonts w:ascii="Arial" w:hAnsi="Arial" w:cs="Arial"/>
                  <w:color w:val="7030A0"/>
                  <w:sz w:val="18"/>
                  <w:szCs w:val="18"/>
                  <w:lang w:val="en-US"/>
                </w:rPr>
                <w:t>1=alarm condition detected</w:t>
              </w:r>
              <w:r>
                <w:rPr>
                  <w:rFonts w:ascii="Arial" w:hAnsi="Arial" w:cs="Arial"/>
                  <w:color w:val="7030A0"/>
                  <w:sz w:val="18"/>
                  <w:szCs w:val="18"/>
                  <w:lang w:val="en-US"/>
                </w:rPr>
                <w:t>, e.g. flood</w:t>
              </w:r>
            </w:ins>
          </w:p>
        </w:tc>
      </w:tr>
      <w:tr w:rsidR="00AD768B" w:rsidRPr="00602E4E" w14:paraId="2A7E6F0B" w14:textId="77777777" w:rsidTr="00602E4E">
        <w:trPr>
          <w:ins w:id="1222" w:author="Markus Michels" w:date="2020-03-02T18:48:00Z"/>
          <w:trPrChange w:id="1223" w:author="Markus Michels" w:date="2020-03-02T18:52:00Z">
            <w:trPr>
              <w:gridAfter w:val="0"/>
            </w:trPr>
          </w:trPrChange>
        </w:trPr>
        <w:tc>
          <w:tcPr>
            <w:tcW w:w="1147" w:type="dxa"/>
            <w:tcPrChange w:id="1224" w:author="Markus Michels" w:date="2020-03-02T18:52:00Z">
              <w:tcPr>
                <w:tcW w:w="941" w:type="dxa"/>
                <w:gridSpan w:val="3"/>
              </w:tcPr>
            </w:tcPrChange>
          </w:tcPr>
          <w:p w14:paraId="7F6663CA" w14:textId="77777777" w:rsidR="00AD768B" w:rsidRPr="00466FB2" w:rsidRDefault="00AD768B" w:rsidP="00AD768B">
            <w:pPr>
              <w:spacing w:line="340" w:lineRule="exact"/>
              <w:rPr>
                <w:ins w:id="1225" w:author="Markus Michels" w:date="2020-03-02T18:48:00Z"/>
                <w:rFonts w:ascii="Arial" w:hAnsi="Arial" w:cs="Arial"/>
                <w:color w:val="7030A0"/>
                <w:sz w:val="18"/>
                <w:szCs w:val="18"/>
                <w:lang w:val="en-US"/>
                <w:rPrChange w:id="1226" w:author="Markus Michels" w:date="2020-03-02T19:17:00Z">
                  <w:rPr>
                    <w:ins w:id="1227" w:author="Markus Michels" w:date="2020-03-02T18:48:00Z"/>
                    <w:rFonts w:ascii="Arial" w:hAnsi="Arial" w:cs="Arial"/>
                    <w:sz w:val="18"/>
                    <w:szCs w:val="18"/>
                    <w:lang w:val="en-US"/>
                  </w:rPr>
                </w:rPrChange>
              </w:rPr>
            </w:pPr>
            <w:commentRangeStart w:id="1228"/>
          </w:p>
        </w:tc>
        <w:tc>
          <w:tcPr>
            <w:tcW w:w="1244" w:type="dxa"/>
            <w:tcPrChange w:id="1229" w:author="Markus Michels" w:date="2020-03-02T18:52:00Z">
              <w:tcPr>
                <w:tcW w:w="1239" w:type="dxa"/>
                <w:gridSpan w:val="3"/>
              </w:tcPr>
            </w:tcPrChange>
          </w:tcPr>
          <w:p w14:paraId="160F4AE6" w14:textId="77777777" w:rsidR="00AD768B" w:rsidRPr="00466FB2" w:rsidRDefault="00AD768B" w:rsidP="00AD768B">
            <w:pPr>
              <w:spacing w:line="340" w:lineRule="exact"/>
              <w:rPr>
                <w:ins w:id="1230" w:author="Markus Michels" w:date="2020-03-02T18:48:00Z"/>
                <w:rFonts w:ascii="Arial" w:hAnsi="Arial" w:cs="Arial"/>
                <w:color w:val="7030A0"/>
                <w:sz w:val="18"/>
                <w:szCs w:val="18"/>
                <w:lang w:val="en-US"/>
                <w:rPrChange w:id="1231" w:author="Markus Michels" w:date="2020-03-02T19:17:00Z">
                  <w:rPr>
                    <w:ins w:id="1232" w:author="Markus Michels" w:date="2020-03-02T18:48:00Z"/>
                    <w:rFonts w:ascii="Arial" w:hAnsi="Arial" w:cs="Arial"/>
                    <w:sz w:val="18"/>
                    <w:szCs w:val="18"/>
                    <w:lang w:val="en-US"/>
                  </w:rPr>
                </w:rPrChange>
              </w:rPr>
            </w:pPr>
          </w:p>
        </w:tc>
        <w:tc>
          <w:tcPr>
            <w:tcW w:w="2569" w:type="dxa"/>
            <w:tcPrChange w:id="1233" w:author="Markus Michels" w:date="2020-03-02T18:52:00Z">
              <w:tcPr>
                <w:tcW w:w="2640" w:type="dxa"/>
                <w:gridSpan w:val="2"/>
              </w:tcPr>
            </w:tcPrChange>
          </w:tcPr>
          <w:p w14:paraId="63B91F9C" w14:textId="77777777" w:rsidR="00AD768B" w:rsidRPr="00466FB2" w:rsidRDefault="00AD768B" w:rsidP="00AD768B">
            <w:pPr>
              <w:spacing w:line="340" w:lineRule="exact"/>
              <w:rPr>
                <w:ins w:id="1234" w:author="Markus Michels" w:date="2020-03-02T18:48:00Z"/>
                <w:rFonts w:ascii="Arial" w:hAnsi="Arial" w:cs="Arial"/>
                <w:color w:val="7030A0"/>
                <w:sz w:val="18"/>
                <w:szCs w:val="18"/>
                <w:lang w:val="en-US"/>
                <w:rPrChange w:id="1235" w:author="Markus Michels" w:date="2020-03-02T19:17:00Z">
                  <w:rPr>
                    <w:ins w:id="1236" w:author="Markus Michels" w:date="2020-03-02T18:48:00Z"/>
                    <w:rFonts w:ascii="Arial" w:hAnsi="Arial" w:cs="Arial"/>
                    <w:sz w:val="18"/>
                    <w:szCs w:val="18"/>
                    <w:lang w:val="en-US"/>
                  </w:rPr>
                </w:rPrChange>
              </w:rPr>
            </w:pPr>
            <w:ins w:id="1237" w:author="Markus Michels" w:date="2020-03-02T19:04:00Z">
              <w:r w:rsidRPr="00466FB2">
                <w:rPr>
                  <w:rFonts w:ascii="Arial" w:hAnsi="Arial" w:cs="Arial"/>
                  <w:color w:val="7030A0"/>
                  <w:sz w:val="18"/>
                  <w:szCs w:val="18"/>
                  <w:lang w:val="en-US"/>
                  <w:rPrChange w:id="1238" w:author="Markus Michels" w:date="2020-03-02T19:17:00Z">
                    <w:rPr>
                      <w:rFonts w:ascii="Arial" w:hAnsi="Arial" w:cs="Arial"/>
                      <w:sz w:val="18"/>
                      <w:szCs w:val="18"/>
                      <w:lang w:val="en-US"/>
                    </w:rPr>
                  </w:rPrChange>
                </w:rPr>
                <w:t>Overload</w:t>
              </w:r>
            </w:ins>
          </w:p>
        </w:tc>
        <w:tc>
          <w:tcPr>
            <w:tcW w:w="1534" w:type="dxa"/>
            <w:tcPrChange w:id="1239" w:author="Markus Michels" w:date="2020-03-02T18:52:00Z">
              <w:tcPr>
                <w:tcW w:w="1559" w:type="dxa"/>
                <w:gridSpan w:val="4"/>
              </w:tcPr>
            </w:tcPrChange>
          </w:tcPr>
          <w:p w14:paraId="4FFE9D81" w14:textId="77777777" w:rsidR="00AD768B" w:rsidRPr="00466FB2" w:rsidRDefault="00AD768B" w:rsidP="00AD768B">
            <w:pPr>
              <w:spacing w:line="340" w:lineRule="exact"/>
              <w:rPr>
                <w:ins w:id="1240" w:author="Markus Michels" w:date="2020-03-02T18:48:00Z"/>
                <w:rFonts w:ascii="Arial" w:hAnsi="Arial" w:cs="Arial"/>
                <w:color w:val="7030A0"/>
                <w:sz w:val="18"/>
                <w:szCs w:val="18"/>
                <w:lang w:val="en-US"/>
                <w:rPrChange w:id="1241" w:author="Markus Michels" w:date="2020-03-02T19:17:00Z">
                  <w:rPr>
                    <w:ins w:id="1242" w:author="Markus Michels" w:date="2020-03-02T18:48:00Z"/>
                    <w:rFonts w:ascii="Arial" w:hAnsi="Arial" w:cs="Arial"/>
                    <w:sz w:val="18"/>
                    <w:szCs w:val="18"/>
                    <w:lang w:val="en-US"/>
                  </w:rPr>
                </w:rPrChange>
              </w:rPr>
            </w:pPr>
            <w:ins w:id="1243" w:author="Markus Michels" w:date="2020-03-02T19:04:00Z">
              <w:r w:rsidRPr="00466FB2">
                <w:rPr>
                  <w:rFonts w:ascii="Arial" w:hAnsi="Arial" w:cs="Arial"/>
                  <w:color w:val="7030A0"/>
                  <w:sz w:val="18"/>
                  <w:szCs w:val="18"/>
                  <w:lang w:val="en-US"/>
                  <w:rPrChange w:id="1244" w:author="Markus Michels" w:date="2020-03-02T19:17:00Z">
                    <w:rPr>
                      <w:rFonts w:ascii="Arial" w:hAnsi="Arial" w:cs="Arial"/>
                      <w:sz w:val="18"/>
                      <w:szCs w:val="18"/>
                      <w:lang w:val="en-US"/>
                    </w:rPr>
                  </w:rPrChange>
                </w:rPr>
                <w:t>Integer</w:t>
              </w:r>
            </w:ins>
          </w:p>
        </w:tc>
        <w:tc>
          <w:tcPr>
            <w:tcW w:w="3654" w:type="dxa"/>
            <w:tcPrChange w:id="1245" w:author="Markus Michels" w:date="2020-03-02T18:52:00Z">
              <w:tcPr>
                <w:tcW w:w="3769" w:type="dxa"/>
                <w:gridSpan w:val="2"/>
              </w:tcPr>
            </w:tcPrChange>
          </w:tcPr>
          <w:p w14:paraId="75ED4509" w14:textId="77777777" w:rsidR="00AD768B" w:rsidRPr="00466FB2" w:rsidRDefault="00AD768B" w:rsidP="00AD768B">
            <w:pPr>
              <w:spacing w:line="340" w:lineRule="exact"/>
              <w:rPr>
                <w:ins w:id="1246" w:author="Markus Michels" w:date="2020-03-02T18:48:00Z"/>
                <w:rFonts w:ascii="Arial" w:hAnsi="Arial" w:cs="Arial"/>
                <w:color w:val="7030A0"/>
                <w:sz w:val="18"/>
                <w:szCs w:val="18"/>
                <w:lang w:val="en-US"/>
                <w:rPrChange w:id="1247" w:author="Markus Michels" w:date="2020-03-02T19:17:00Z">
                  <w:rPr>
                    <w:ins w:id="1248" w:author="Markus Michels" w:date="2020-03-02T18:48:00Z"/>
                    <w:rFonts w:ascii="Arial" w:hAnsi="Arial" w:cs="Arial"/>
                    <w:sz w:val="18"/>
                    <w:szCs w:val="18"/>
                    <w:lang w:val="en-US"/>
                  </w:rPr>
                </w:rPrChange>
              </w:rPr>
            </w:pPr>
            <w:ins w:id="1249" w:author="Markus Michels" w:date="2020-03-02T19:04:00Z">
              <w:r w:rsidRPr="00466FB2">
                <w:rPr>
                  <w:rFonts w:ascii="Arial" w:hAnsi="Arial" w:cs="Arial"/>
                  <w:color w:val="7030A0"/>
                  <w:sz w:val="18"/>
                  <w:szCs w:val="18"/>
                  <w:lang w:val="en-US"/>
                  <w:rPrChange w:id="1250" w:author="Markus Michels" w:date="2020-03-02T19:17:00Z">
                    <w:rPr>
                      <w:rFonts w:ascii="Arial" w:hAnsi="Arial" w:cs="Arial"/>
                      <w:sz w:val="18"/>
                      <w:szCs w:val="18"/>
                      <w:lang w:val="en-US"/>
                    </w:rPr>
                  </w:rPrChange>
                </w:rPr>
                <w:t>1=overload detected, 0=ok</w:t>
              </w:r>
            </w:ins>
            <w:commentRangeEnd w:id="1228"/>
            <w:ins w:id="1251" w:author="Markus Michels" w:date="2020-03-02T19:17:00Z">
              <w:r>
                <w:rPr>
                  <w:rStyle w:val="Kommentarzeichen"/>
                </w:rPr>
                <w:commentReference w:id="1228"/>
              </w:r>
            </w:ins>
          </w:p>
        </w:tc>
      </w:tr>
      <w:tr w:rsidR="00AD768B" w:rsidRPr="00602E4E" w14:paraId="197C877D" w14:textId="77777777" w:rsidTr="003231A5">
        <w:trPr>
          <w:ins w:id="1252" w:author="Markus Michels" w:date="2020-03-02T19:05:00Z"/>
        </w:trPr>
        <w:tc>
          <w:tcPr>
            <w:tcW w:w="1147" w:type="dxa"/>
          </w:tcPr>
          <w:p w14:paraId="4F76CDBD" w14:textId="77777777" w:rsidR="00AD768B" w:rsidRPr="00466FB2" w:rsidRDefault="00AD768B" w:rsidP="00AD768B">
            <w:pPr>
              <w:spacing w:line="340" w:lineRule="exact"/>
              <w:rPr>
                <w:ins w:id="1253" w:author="Markus Michels" w:date="2020-03-02T19:05:00Z"/>
                <w:rFonts w:ascii="Arial" w:hAnsi="Arial" w:cs="Arial"/>
                <w:color w:val="7030A0"/>
                <w:sz w:val="18"/>
                <w:szCs w:val="18"/>
                <w:lang w:val="en-US"/>
                <w:rPrChange w:id="1254" w:author="Markus Michels" w:date="2020-03-02T19:17:00Z">
                  <w:rPr>
                    <w:ins w:id="1255" w:author="Markus Michels" w:date="2020-03-02T19:05:00Z"/>
                    <w:rFonts w:ascii="Arial" w:hAnsi="Arial" w:cs="Arial"/>
                    <w:sz w:val="18"/>
                    <w:szCs w:val="18"/>
                    <w:lang w:val="en-US"/>
                  </w:rPr>
                </w:rPrChange>
              </w:rPr>
            </w:pPr>
          </w:p>
        </w:tc>
        <w:tc>
          <w:tcPr>
            <w:tcW w:w="1244" w:type="dxa"/>
          </w:tcPr>
          <w:p w14:paraId="1BBFB636" w14:textId="77777777" w:rsidR="00AD768B" w:rsidRPr="00466FB2" w:rsidRDefault="00AD768B" w:rsidP="00AD768B">
            <w:pPr>
              <w:spacing w:line="340" w:lineRule="exact"/>
              <w:rPr>
                <w:ins w:id="1256" w:author="Markus Michels" w:date="2020-03-02T19:05:00Z"/>
                <w:rFonts w:ascii="Arial" w:hAnsi="Arial" w:cs="Arial"/>
                <w:color w:val="7030A0"/>
                <w:sz w:val="18"/>
                <w:szCs w:val="18"/>
                <w:lang w:val="en-US"/>
                <w:rPrChange w:id="1257" w:author="Markus Michels" w:date="2020-03-02T19:17:00Z">
                  <w:rPr>
                    <w:ins w:id="1258" w:author="Markus Michels" w:date="2020-03-02T19:05:00Z"/>
                    <w:rFonts w:ascii="Arial" w:hAnsi="Arial" w:cs="Arial"/>
                    <w:sz w:val="18"/>
                    <w:szCs w:val="18"/>
                    <w:lang w:val="en-US"/>
                  </w:rPr>
                </w:rPrChange>
              </w:rPr>
            </w:pPr>
          </w:p>
        </w:tc>
        <w:tc>
          <w:tcPr>
            <w:tcW w:w="2569" w:type="dxa"/>
          </w:tcPr>
          <w:p w14:paraId="24BDF456" w14:textId="77777777" w:rsidR="00AD768B" w:rsidRPr="00466FB2" w:rsidRDefault="00AD768B" w:rsidP="00AD768B">
            <w:pPr>
              <w:spacing w:line="340" w:lineRule="exact"/>
              <w:rPr>
                <w:ins w:id="1259" w:author="Markus Michels" w:date="2020-03-02T19:05:00Z"/>
                <w:rFonts w:ascii="Arial" w:hAnsi="Arial" w:cs="Arial"/>
                <w:color w:val="7030A0"/>
                <w:sz w:val="18"/>
                <w:szCs w:val="18"/>
                <w:lang w:val="en-US"/>
                <w:rPrChange w:id="1260" w:author="Markus Michels" w:date="2020-03-02T19:17:00Z">
                  <w:rPr>
                    <w:ins w:id="1261" w:author="Markus Michels" w:date="2020-03-02T19:05:00Z"/>
                    <w:rFonts w:ascii="Arial" w:hAnsi="Arial" w:cs="Arial"/>
                    <w:sz w:val="18"/>
                    <w:szCs w:val="18"/>
                    <w:lang w:val="en-US"/>
                  </w:rPr>
                </w:rPrChange>
              </w:rPr>
            </w:pPr>
            <w:proofErr w:type="spellStart"/>
            <w:ins w:id="1262" w:author="Markus Michels" w:date="2020-03-02T19:05:00Z">
              <w:r w:rsidRPr="00466FB2">
                <w:rPr>
                  <w:rFonts w:ascii="Arial" w:hAnsi="Arial" w:cs="Arial"/>
                  <w:color w:val="7030A0"/>
                  <w:sz w:val="18"/>
                  <w:szCs w:val="18"/>
                  <w:lang w:val="en-US"/>
                  <w:rPrChange w:id="1263" w:author="Markus Michels" w:date="2020-03-02T19:17:00Z">
                    <w:rPr>
                      <w:rFonts w:ascii="Arial" w:hAnsi="Arial" w:cs="Arial"/>
                      <w:sz w:val="18"/>
                      <w:szCs w:val="18"/>
                      <w:lang w:val="en-US"/>
                    </w:rPr>
                  </w:rPrChange>
                </w:rPr>
                <w:t>Loaderror</w:t>
              </w:r>
              <w:proofErr w:type="spellEnd"/>
            </w:ins>
          </w:p>
        </w:tc>
        <w:tc>
          <w:tcPr>
            <w:tcW w:w="1534" w:type="dxa"/>
          </w:tcPr>
          <w:p w14:paraId="26533BFE" w14:textId="77777777" w:rsidR="00AD768B" w:rsidRPr="00466FB2" w:rsidRDefault="00AD768B" w:rsidP="00AD768B">
            <w:pPr>
              <w:spacing w:line="340" w:lineRule="exact"/>
              <w:rPr>
                <w:ins w:id="1264" w:author="Markus Michels" w:date="2020-03-02T19:05:00Z"/>
                <w:rFonts w:ascii="Arial" w:hAnsi="Arial" w:cs="Arial"/>
                <w:color w:val="7030A0"/>
                <w:sz w:val="18"/>
                <w:szCs w:val="18"/>
                <w:lang w:val="en-US"/>
                <w:rPrChange w:id="1265" w:author="Markus Michels" w:date="2020-03-02T19:17:00Z">
                  <w:rPr>
                    <w:ins w:id="1266" w:author="Markus Michels" w:date="2020-03-02T19:05:00Z"/>
                    <w:rFonts w:ascii="Arial" w:hAnsi="Arial" w:cs="Arial"/>
                    <w:sz w:val="18"/>
                    <w:szCs w:val="18"/>
                    <w:lang w:val="en-US"/>
                  </w:rPr>
                </w:rPrChange>
              </w:rPr>
            </w:pPr>
            <w:ins w:id="1267" w:author="Markus Michels" w:date="2020-03-02T19:05:00Z">
              <w:r w:rsidRPr="00466FB2">
                <w:rPr>
                  <w:rFonts w:ascii="Arial" w:hAnsi="Arial" w:cs="Arial"/>
                  <w:color w:val="7030A0"/>
                  <w:sz w:val="18"/>
                  <w:szCs w:val="18"/>
                  <w:lang w:val="en-US"/>
                  <w:rPrChange w:id="1268" w:author="Markus Michels" w:date="2020-03-02T19:17:00Z">
                    <w:rPr>
                      <w:rFonts w:ascii="Arial" w:hAnsi="Arial" w:cs="Arial"/>
                      <w:sz w:val="18"/>
                      <w:szCs w:val="18"/>
                      <w:lang w:val="en-US"/>
                    </w:rPr>
                  </w:rPrChange>
                </w:rPr>
                <w:t>Integer</w:t>
              </w:r>
            </w:ins>
          </w:p>
        </w:tc>
        <w:tc>
          <w:tcPr>
            <w:tcW w:w="3654" w:type="dxa"/>
          </w:tcPr>
          <w:p w14:paraId="62315451" w14:textId="77777777" w:rsidR="00AD768B" w:rsidRPr="00466FB2" w:rsidRDefault="00AD768B" w:rsidP="00AD768B">
            <w:pPr>
              <w:spacing w:line="340" w:lineRule="exact"/>
              <w:rPr>
                <w:ins w:id="1269" w:author="Markus Michels" w:date="2020-03-02T19:05:00Z"/>
                <w:rFonts w:ascii="Arial" w:hAnsi="Arial" w:cs="Arial"/>
                <w:color w:val="7030A0"/>
                <w:sz w:val="18"/>
                <w:szCs w:val="18"/>
                <w:lang w:val="en-US"/>
                <w:rPrChange w:id="1270" w:author="Markus Michels" w:date="2020-03-02T19:17:00Z">
                  <w:rPr>
                    <w:ins w:id="1271" w:author="Markus Michels" w:date="2020-03-02T19:05:00Z"/>
                    <w:rFonts w:ascii="Arial" w:hAnsi="Arial" w:cs="Arial"/>
                    <w:sz w:val="18"/>
                    <w:szCs w:val="18"/>
                    <w:lang w:val="en-US"/>
                  </w:rPr>
                </w:rPrChange>
              </w:rPr>
            </w:pPr>
            <w:ins w:id="1272" w:author="Markus Michels" w:date="2020-03-02T19:05:00Z">
              <w:r w:rsidRPr="00466FB2">
                <w:rPr>
                  <w:rFonts w:ascii="Arial" w:hAnsi="Arial" w:cs="Arial"/>
                  <w:color w:val="7030A0"/>
                  <w:sz w:val="18"/>
                  <w:szCs w:val="18"/>
                  <w:lang w:val="en-US"/>
                  <w:rPrChange w:id="1273" w:author="Markus Michels" w:date="2020-03-02T19:17:00Z">
                    <w:rPr>
                      <w:rFonts w:ascii="Arial" w:hAnsi="Arial" w:cs="Arial"/>
                      <w:sz w:val="18"/>
                      <w:szCs w:val="18"/>
                      <w:lang w:val="en-US"/>
                    </w:rPr>
                  </w:rPrChange>
                </w:rPr>
                <w:t>1=load error detected, 0=ok</w:t>
              </w:r>
            </w:ins>
          </w:p>
        </w:tc>
      </w:tr>
      <w:tr w:rsidR="00AD768B" w:rsidRPr="00602E4E" w14:paraId="121134B6" w14:textId="77777777" w:rsidTr="003231A5">
        <w:trPr>
          <w:ins w:id="1274" w:author="Markus Michels" w:date="2020-03-02T19:05:00Z"/>
        </w:trPr>
        <w:tc>
          <w:tcPr>
            <w:tcW w:w="1147" w:type="dxa"/>
          </w:tcPr>
          <w:p w14:paraId="596674A4" w14:textId="77777777" w:rsidR="00AD768B" w:rsidRPr="00466FB2" w:rsidRDefault="00AD768B" w:rsidP="00AD768B">
            <w:pPr>
              <w:spacing w:line="340" w:lineRule="exact"/>
              <w:rPr>
                <w:ins w:id="1275" w:author="Markus Michels" w:date="2020-03-02T19:05:00Z"/>
                <w:rFonts w:ascii="Arial" w:hAnsi="Arial" w:cs="Arial"/>
                <w:color w:val="7030A0"/>
                <w:sz w:val="18"/>
                <w:szCs w:val="18"/>
                <w:lang w:val="en-US"/>
                <w:rPrChange w:id="1276" w:author="Markus Michels" w:date="2020-03-02T19:17:00Z">
                  <w:rPr>
                    <w:ins w:id="1277" w:author="Markus Michels" w:date="2020-03-02T19:05:00Z"/>
                    <w:rFonts w:ascii="Arial" w:hAnsi="Arial" w:cs="Arial"/>
                    <w:sz w:val="18"/>
                    <w:szCs w:val="18"/>
                    <w:lang w:val="en-US"/>
                  </w:rPr>
                </w:rPrChange>
              </w:rPr>
            </w:pPr>
          </w:p>
        </w:tc>
        <w:tc>
          <w:tcPr>
            <w:tcW w:w="1244" w:type="dxa"/>
          </w:tcPr>
          <w:p w14:paraId="4A959430" w14:textId="77777777" w:rsidR="00AD768B" w:rsidRPr="00466FB2" w:rsidRDefault="00AD768B" w:rsidP="00AD768B">
            <w:pPr>
              <w:spacing w:line="340" w:lineRule="exact"/>
              <w:rPr>
                <w:ins w:id="1278" w:author="Markus Michels" w:date="2020-03-02T19:05:00Z"/>
                <w:rFonts w:ascii="Arial" w:hAnsi="Arial" w:cs="Arial"/>
                <w:color w:val="7030A0"/>
                <w:sz w:val="18"/>
                <w:szCs w:val="18"/>
                <w:lang w:val="en-US"/>
                <w:rPrChange w:id="1279" w:author="Markus Michels" w:date="2020-03-02T19:17:00Z">
                  <w:rPr>
                    <w:ins w:id="1280" w:author="Markus Michels" w:date="2020-03-02T19:05:00Z"/>
                    <w:rFonts w:ascii="Arial" w:hAnsi="Arial" w:cs="Arial"/>
                    <w:sz w:val="18"/>
                    <w:szCs w:val="18"/>
                    <w:lang w:val="en-US"/>
                  </w:rPr>
                </w:rPrChange>
              </w:rPr>
            </w:pPr>
          </w:p>
        </w:tc>
        <w:tc>
          <w:tcPr>
            <w:tcW w:w="2569" w:type="dxa"/>
          </w:tcPr>
          <w:p w14:paraId="6762E2C1" w14:textId="77777777" w:rsidR="00AD768B" w:rsidRPr="00466FB2" w:rsidRDefault="00AD768B" w:rsidP="00AD768B">
            <w:pPr>
              <w:spacing w:line="340" w:lineRule="exact"/>
              <w:rPr>
                <w:ins w:id="1281" w:author="Markus Michels" w:date="2020-03-02T19:05:00Z"/>
                <w:rFonts w:ascii="Arial" w:hAnsi="Arial" w:cs="Arial"/>
                <w:color w:val="7030A0"/>
                <w:sz w:val="18"/>
                <w:szCs w:val="18"/>
                <w:lang w:val="en-US"/>
                <w:rPrChange w:id="1282" w:author="Markus Michels" w:date="2020-03-02T19:17:00Z">
                  <w:rPr>
                    <w:ins w:id="1283" w:author="Markus Michels" w:date="2020-03-02T19:05:00Z"/>
                    <w:rFonts w:ascii="Arial" w:hAnsi="Arial" w:cs="Arial"/>
                    <w:sz w:val="18"/>
                    <w:szCs w:val="18"/>
                    <w:lang w:val="en-US"/>
                  </w:rPr>
                </w:rPrChange>
              </w:rPr>
            </w:pPr>
            <w:ins w:id="1284" w:author="Markus Michels" w:date="2020-03-02T19:05:00Z">
              <w:r w:rsidRPr="00466FB2">
                <w:rPr>
                  <w:rFonts w:ascii="Arial" w:hAnsi="Arial" w:cs="Arial"/>
                  <w:color w:val="7030A0"/>
                  <w:sz w:val="18"/>
                  <w:szCs w:val="18"/>
                  <w:lang w:val="en-US"/>
                  <w:rPrChange w:id="1285" w:author="Markus Michels" w:date="2020-03-02T19:17:00Z">
                    <w:rPr>
                      <w:rFonts w:ascii="Arial" w:hAnsi="Arial" w:cs="Arial"/>
                      <w:sz w:val="18"/>
                      <w:szCs w:val="18"/>
                      <w:lang w:val="en-US"/>
                    </w:rPr>
                  </w:rPrChange>
                </w:rPr>
                <w:t>Overpower</w:t>
              </w:r>
            </w:ins>
          </w:p>
        </w:tc>
        <w:tc>
          <w:tcPr>
            <w:tcW w:w="1534" w:type="dxa"/>
          </w:tcPr>
          <w:p w14:paraId="57A206D7" w14:textId="77777777" w:rsidR="00AD768B" w:rsidRPr="00466FB2" w:rsidRDefault="00AD768B" w:rsidP="00AD768B">
            <w:pPr>
              <w:spacing w:line="340" w:lineRule="exact"/>
              <w:rPr>
                <w:ins w:id="1286" w:author="Markus Michels" w:date="2020-03-02T19:05:00Z"/>
                <w:rFonts w:ascii="Arial" w:hAnsi="Arial" w:cs="Arial"/>
                <w:color w:val="7030A0"/>
                <w:sz w:val="18"/>
                <w:szCs w:val="18"/>
                <w:lang w:val="en-US"/>
                <w:rPrChange w:id="1287" w:author="Markus Michels" w:date="2020-03-02T19:17:00Z">
                  <w:rPr>
                    <w:ins w:id="1288" w:author="Markus Michels" w:date="2020-03-02T19:05:00Z"/>
                    <w:rFonts w:ascii="Arial" w:hAnsi="Arial" w:cs="Arial"/>
                    <w:sz w:val="18"/>
                    <w:szCs w:val="18"/>
                    <w:lang w:val="en-US"/>
                  </w:rPr>
                </w:rPrChange>
              </w:rPr>
            </w:pPr>
            <w:ins w:id="1289" w:author="Markus Michels" w:date="2020-03-02T19:05:00Z">
              <w:r w:rsidRPr="00466FB2">
                <w:rPr>
                  <w:rFonts w:ascii="Arial" w:hAnsi="Arial" w:cs="Arial"/>
                  <w:color w:val="7030A0"/>
                  <w:sz w:val="18"/>
                  <w:szCs w:val="18"/>
                  <w:lang w:val="en-US"/>
                  <w:rPrChange w:id="1290" w:author="Markus Michels" w:date="2020-03-02T19:17:00Z">
                    <w:rPr>
                      <w:rFonts w:ascii="Arial" w:hAnsi="Arial" w:cs="Arial"/>
                      <w:sz w:val="18"/>
                      <w:szCs w:val="18"/>
                      <w:lang w:val="en-US"/>
                    </w:rPr>
                  </w:rPrChange>
                </w:rPr>
                <w:t>Integer</w:t>
              </w:r>
            </w:ins>
          </w:p>
        </w:tc>
        <w:tc>
          <w:tcPr>
            <w:tcW w:w="3654" w:type="dxa"/>
          </w:tcPr>
          <w:p w14:paraId="7DED4230" w14:textId="77777777" w:rsidR="00AD768B" w:rsidRPr="00466FB2" w:rsidRDefault="00AD768B" w:rsidP="00AD768B">
            <w:pPr>
              <w:spacing w:line="340" w:lineRule="exact"/>
              <w:rPr>
                <w:ins w:id="1291" w:author="Markus Michels" w:date="2020-03-02T19:05:00Z"/>
                <w:rFonts w:ascii="Arial" w:hAnsi="Arial" w:cs="Arial"/>
                <w:color w:val="7030A0"/>
                <w:sz w:val="18"/>
                <w:szCs w:val="18"/>
                <w:lang w:val="en-US"/>
                <w:rPrChange w:id="1292" w:author="Markus Michels" w:date="2020-03-02T19:17:00Z">
                  <w:rPr>
                    <w:ins w:id="1293" w:author="Markus Michels" w:date="2020-03-02T19:05:00Z"/>
                    <w:rFonts w:ascii="Arial" w:hAnsi="Arial" w:cs="Arial"/>
                    <w:sz w:val="18"/>
                    <w:szCs w:val="18"/>
                    <w:lang w:val="en-US"/>
                  </w:rPr>
                </w:rPrChange>
              </w:rPr>
            </w:pPr>
            <w:ins w:id="1294" w:author="Markus Michels" w:date="2020-03-02T19:05:00Z">
              <w:r w:rsidRPr="00466FB2">
                <w:rPr>
                  <w:rFonts w:ascii="Arial" w:hAnsi="Arial" w:cs="Arial"/>
                  <w:color w:val="7030A0"/>
                  <w:sz w:val="18"/>
                  <w:szCs w:val="18"/>
                  <w:lang w:val="en-US"/>
                  <w:rPrChange w:id="1295" w:author="Markus Michels" w:date="2020-03-02T19:17:00Z">
                    <w:rPr>
                      <w:rFonts w:ascii="Arial" w:hAnsi="Arial" w:cs="Arial"/>
                      <w:sz w:val="18"/>
                      <w:szCs w:val="18"/>
                      <w:lang w:val="en-US"/>
                    </w:rPr>
                  </w:rPrChange>
                </w:rPr>
                <w:t>1=over power detected, 0=ok</w:t>
              </w:r>
            </w:ins>
          </w:p>
        </w:tc>
      </w:tr>
      <w:tr w:rsidR="00AD768B" w:rsidRPr="00602E4E" w14:paraId="6BF85DF3" w14:textId="77777777" w:rsidTr="003231A5">
        <w:trPr>
          <w:ins w:id="1296" w:author="Markus Michels" w:date="2020-03-02T19:05:00Z"/>
        </w:trPr>
        <w:tc>
          <w:tcPr>
            <w:tcW w:w="1147" w:type="dxa"/>
          </w:tcPr>
          <w:p w14:paraId="391FD49A" w14:textId="77777777" w:rsidR="00AD768B" w:rsidRPr="00466FB2" w:rsidRDefault="00AD768B" w:rsidP="00AD768B">
            <w:pPr>
              <w:spacing w:line="340" w:lineRule="exact"/>
              <w:rPr>
                <w:ins w:id="1297" w:author="Markus Michels" w:date="2020-03-02T19:05:00Z"/>
                <w:rFonts w:ascii="Arial" w:hAnsi="Arial" w:cs="Arial"/>
                <w:color w:val="7030A0"/>
                <w:sz w:val="18"/>
                <w:szCs w:val="18"/>
                <w:lang w:val="en-US"/>
                <w:rPrChange w:id="1298" w:author="Markus Michels" w:date="2020-03-02T19:17:00Z">
                  <w:rPr>
                    <w:ins w:id="1299" w:author="Markus Michels" w:date="2020-03-02T19:05:00Z"/>
                    <w:rFonts w:ascii="Arial" w:hAnsi="Arial" w:cs="Arial"/>
                    <w:sz w:val="18"/>
                    <w:szCs w:val="18"/>
                    <w:lang w:val="en-US"/>
                  </w:rPr>
                </w:rPrChange>
              </w:rPr>
            </w:pPr>
          </w:p>
        </w:tc>
        <w:tc>
          <w:tcPr>
            <w:tcW w:w="1244" w:type="dxa"/>
          </w:tcPr>
          <w:p w14:paraId="152BF16A" w14:textId="77777777" w:rsidR="00AD768B" w:rsidRPr="00466FB2" w:rsidRDefault="00AD768B" w:rsidP="00AD768B">
            <w:pPr>
              <w:spacing w:line="340" w:lineRule="exact"/>
              <w:rPr>
                <w:ins w:id="1300" w:author="Markus Michels" w:date="2020-03-02T19:05:00Z"/>
                <w:rFonts w:ascii="Arial" w:hAnsi="Arial" w:cs="Arial"/>
                <w:color w:val="7030A0"/>
                <w:sz w:val="18"/>
                <w:szCs w:val="18"/>
                <w:lang w:val="en-US"/>
                <w:rPrChange w:id="1301" w:author="Markus Michels" w:date="2020-03-02T19:17:00Z">
                  <w:rPr>
                    <w:ins w:id="1302" w:author="Markus Michels" w:date="2020-03-02T19:05:00Z"/>
                    <w:rFonts w:ascii="Arial" w:hAnsi="Arial" w:cs="Arial"/>
                    <w:sz w:val="18"/>
                    <w:szCs w:val="18"/>
                    <w:lang w:val="en-US"/>
                  </w:rPr>
                </w:rPrChange>
              </w:rPr>
            </w:pPr>
          </w:p>
        </w:tc>
        <w:tc>
          <w:tcPr>
            <w:tcW w:w="2569" w:type="dxa"/>
          </w:tcPr>
          <w:p w14:paraId="51D91E56" w14:textId="77777777" w:rsidR="00AD768B" w:rsidRPr="00466FB2" w:rsidRDefault="00AD768B" w:rsidP="00AD768B">
            <w:pPr>
              <w:spacing w:line="340" w:lineRule="exact"/>
              <w:rPr>
                <w:ins w:id="1303" w:author="Markus Michels" w:date="2020-03-02T19:05:00Z"/>
                <w:rFonts w:ascii="Arial" w:hAnsi="Arial" w:cs="Arial"/>
                <w:color w:val="7030A0"/>
                <w:sz w:val="18"/>
                <w:szCs w:val="18"/>
                <w:lang w:val="en-US"/>
                <w:rPrChange w:id="1304" w:author="Markus Michels" w:date="2020-03-02T19:17:00Z">
                  <w:rPr>
                    <w:ins w:id="1305" w:author="Markus Michels" w:date="2020-03-02T19:05:00Z"/>
                    <w:rFonts w:ascii="Arial" w:hAnsi="Arial" w:cs="Arial"/>
                    <w:sz w:val="18"/>
                    <w:szCs w:val="18"/>
                    <w:lang w:val="en-US"/>
                  </w:rPr>
                </w:rPrChange>
              </w:rPr>
            </w:pPr>
            <w:ins w:id="1306" w:author="Markus Michels" w:date="2020-03-02T19:07:00Z">
              <w:r w:rsidRPr="00466FB2">
                <w:rPr>
                  <w:rFonts w:ascii="Arial" w:hAnsi="Arial" w:cs="Arial"/>
                  <w:color w:val="7030A0"/>
                  <w:sz w:val="18"/>
                  <w:szCs w:val="18"/>
                  <w:lang w:val="en-US"/>
                  <w:rPrChange w:id="1307" w:author="Markus Michels" w:date="2020-03-02T19:17:00Z">
                    <w:rPr>
                      <w:rFonts w:ascii="Arial" w:hAnsi="Arial" w:cs="Arial"/>
                      <w:sz w:val="18"/>
                      <w:szCs w:val="18"/>
                      <w:lang w:val="en-US"/>
                    </w:rPr>
                  </w:rPrChange>
                </w:rPr>
                <w:t>Button</w:t>
              </w:r>
            </w:ins>
          </w:p>
        </w:tc>
        <w:tc>
          <w:tcPr>
            <w:tcW w:w="1534" w:type="dxa"/>
          </w:tcPr>
          <w:p w14:paraId="116DB73D" w14:textId="77777777" w:rsidR="00AD768B" w:rsidRPr="00466FB2" w:rsidRDefault="00AD768B" w:rsidP="00AD768B">
            <w:pPr>
              <w:spacing w:line="340" w:lineRule="exact"/>
              <w:rPr>
                <w:ins w:id="1308" w:author="Markus Michels" w:date="2020-03-02T19:05:00Z"/>
                <w:rFonts w:ascii="Arial" w:hAnsi="Arial" w:cs="Arial"/>
                <w:color w:val="7030A0"/>
                <w:sz w:val="18"/>
                <w:szCs w:val="18"/>
                <w:lang w:val="en-US"/>
                <w:rPrChange w:id="1309" w:author="Markus Michels" w:date="2020-03-02T19:17:00Z">
                  <w:rPr>
                    <w:ins w:id="1310" w:author="Markus Michels" w:date="2020-03-02T19:05:00Z"/>
                    <w:rFonts w:ascii="Arial" w:hAnsi="Arial" w:cs="Arial"/>
                    <w:sz w:val="18"/>
                    <w:szCs w:val="18"/>
                    <w:lang w:val="en-US"/>
                  </w:rPr>
                </w:rPrChange>
              </w:rPr>
            </w:pPr>
            <w:ins w:id="1311" w:author="Markus Michels" w:date="2020-03-02T19:07:00Z">
              <w:r w:rsidRPr="00466FB2">
                <w:rPr>
                  <w:rFonts w:ascii="Arial" w:hAnsi="Arial" w:cs="Arial"/>
                  <w:color w:val="7030A0"/>
                  <w:sz w:val="18"/>
                  <w:szCs w:val="18"/>
                  <w:lang w:val="en-US"/>
                  <w:rPrChange w:id="1312" w:author="Markus Michels" w:date="2020-03-02T19:17:00Z">
                    <w:rPr>
                      <w:rFonts w:ascii="Arial" w:hAnsi="Arial" w:cs="Arial"/>
                      <w:sz w:val="18"/>
                      <w:szCs w:val="18"/>
                      <w:lang w:val="en-US"/>
                    </w:rPr>
                  </w:rPrChange>
                </w:rPr>
                <w:t>Integer</w:t>
              </w:r>
            </w:ins>
          </w:p>
        </w:tc>
        <w:tc>
          <w:tcPr>
            <w:tcW w:w="3654" w:type="dxa"/>
          </w:tcPr>
          <w:p w14:paraId="391B6B83" w14:textId="77777777" w:rsidR="00AD768B" w:rsidRPr="00466FB2" w:rsidRDefault="00AD768B" w:rsidP="00AD768B">
            <w:pPr>
              <w:spacing w:line="340" w:lineRule="exact"/>
              <w:rPr>
                <w:ins w:id="1313" w:author="Markus Michels" w:date="2020-03-02T19:05:00Z"/>
                <w:rFonts w:ascii="Arial" w:hAnsi="Arial" w:cs="Arial"/>
                <w:color w:val="7030A0"/>
                <w:sz w:val="18"/>
                <w:szCs w:val="18"/>
                <w:lang w:val="en-US"/>
                <w:rPrChange w:id="1314" w:author="Markus Michels" w:date="2020-03-02T19:17:00Z">
                  <w:rPr>
                    <w:ins w:id="1315" w:author="Markus Michels" w:date="2020-03-02T19:05:00Z"/>
                    <w:rFonts w:ascii="Arial" w:hAnsi="Arial" w:cs="Arial"/>
                    <w:sz w:val="18"/>
                    <w:szCs w:val="18"/>
                    <w:lang w:val="en-US"/>
                  </w:rPr>
                </w:rPrChange>
              </w:rPr>
            </w:pPr>
            <w:ins w:id="1316" w:author="Markus Michels" w:date="2020-03-02T19:07:00Z">
              <w:r w:rsidRPr="00466FB2">
                <w:rPr>
                  <w:rFonts w:ascii="Arial" w:hAnsi="Arial" w:cs="Arial"/>
                  <w:color w:val="7030A0"/>
                  <w:sz w:val="18"/>
                  <w:szCs w:val="18"/>
                  <w:lang w:val="en-US"/>
                  <w:rPrChange w:id="1317" w:author="Markus Michels" w:date="2020-03-02T19:17:00Z">
                    <w:rPr>
                      <w:rFonts w:ascii="Arial" w:hAnsi="Arial" w:cs="Arial"/>
                      <w:sz w:val="18"/>
                      <w:szCs w:val="18"/>
                      <w:lang w:val="en-US"/>
                    </w:rPr>
                  </w:rPrChange>
                </w:rPr>
                <w:t>1=wakeup</w:t>
              </w:r>
            </w:ins>
            <w:ins w:id="1318" w:author="Markus Michels" w:date="2020-03-02T19:16:00Z">
              <w:r w:rsidRPr="00466FB2">
                <w:rPr>
                  <w:rFonts w:ascii="Arial" w:hAnsi="Arial" w:cs="Arial"/>
                  <w:color w:val="7030A0"/>
                  <w:sz w:val="18"/>
                  <w:szCs w:val="18"/>
                  <w:lang w:val="en-US"/>
                  <w:rPrChange w:id="1319" w:author="Markus Michels" w:date="2020-03-02T19:17:00Z">
                    <w:rPr>
                      <w:rFonts w:ascii="Arial" w:hAnsi="Arial" w:cs="Arial"/>
                      <w:sz w:val="18"/>
                      <w:szCs w:val="18"/>
                      <w:lang w:val="en-US"/>
                    </w:rPr>
                  </w:rPrChange>
                </w:rPr>
                <w:t>:</w:t>
              </w:r>
            </w:ins>
            <w:ins w:id="1320" w:author="Markus Michels" w:date="2020-03-02T19:07:00Z">
              <w:r w:rsidRPr="00466FB2">
                <w:rPr>
                  <w:rFonts w:ascii="Arial" w:hAnsi="Arial" w:cs="Arial"/>
                  <w:color w:val="7030A0"/>
                  <w:sz w:val="18"/>
                  <w:szCs w:val="18"/>
                  <w:lang w:val="en-US"/>
                  <w:rPrChange w:id="1321" w:author="Markus Michels" w:date="2020-03-02T19:17:00Z">
                    <w:rPr>
                      <w:rFonts w:ascii="Arial" w:hAnsi="Arial" w:cs="Arial"/>
                      <w:sz w:val="18"/>
                      <w:szCs w:val="18"/>
                      <w:lang w:val="en-US"/>
                    </w:rPr>
                  </w:rPrChange>
                </w:rPr>
                <w:t xml:space="preserve"> button pressed</w:t>
              </w:r>
            </w:ins>
            <w:ins w:id="1322" w:author="Markus Michels" w:date="2020-03-02T19:06:00Z">
              <w:r w:rsidRPr="00466FB2">
                <w:rPr>
                  <w:rFonts w:ascii="Arial" w:hAnsi="Arial" w:cs="Arial"/>
                  <w:color w:val="7030A0"/>
                  <w:sz w:val="18"/>
                  <w:szCs w:val="18"/>
                  <w:lang w:val="en-US"/>
                  <w:rPrChange w:id="1323" w:author="Markus Michels" w:date="2020-03-02T19:17:00Z">
                    <w:rPr>
                      <w:rFonts w:ascii="Arial" w:hAnsi="Arial" w:cs="Arial"/>
                      <w:sz w:val="18"/>
                      <w:szCs w:val="18"/>
                      <w:lang w:val="en-US"/>
                    </w:rPr>
                  </w:rPrChange>
                </w:rPr>
                <w:t xml:space="preserve"> </w:t>
              </w:r>
            </w:ins>
          </w:p>
        </w:tc>
      </w:tr>
      <w:tr w:rsidR="00AD768B" w:rsidRPr="00602E4E" w14:paraId="43235B9E" w14:textId="77777777" w:rsidTr="003231A5">
        <w:trPr>
          <w:ins w:id="1324" w:author="Markus Michels" w:date="2020-03-02T19:05:00Z"/>
        </w:trPr>
        <w:tc>
          <w:tcPr>
            <w:tcW w:w="1147" w:type="dxa"/>
          </w:tcPr>
          <w:p w14:paraId="3239198E" w14:textId="77777777" w:rsidR="00AD768B" w:rsidRPr="00466FB2" w:rsidRDefault="00AD768B" w:rsidP="00AD768B">
            <w:pPr>
              <w:spacing w:line="340" w:lineRule="exact"/>
              <w:rPr>
                <w:ins w:id="1325" w:author="Markus Michels" w:date="2020-03-02T19:05:00Z"/>
                <w:rFonts w:ascii="Arial" w:hAnsi="Arial" w:cs="Arial"/>
                <w:color w:val="7030A0"/>
                <w:sz w:val="18"/>
                <w:szCs w:val="18"/>
                <w:lang w:val="en-US"/>
                <w:rPrChange w:id="1326" w:author="Markus Michels" w:date="2020-03-02T19:17:00Z">
                  <w:rPr>
                    <w:ins w:id="1327" w:author="Markus Michels" w:date="2020-03-02T19:05:00Z"/>
                    <w:rFonts w:ascii="Arial" w:hAnsi="Arial" w:cs="Arial"/>
                    <w:sz w:val="18"/>
                    <w:szCs w:val="18"/>
                    <w:lang w:val="en-US"/>
                  </w:rPr>
                </w:rPrChange>
              </w:rPr>
            </w:pPr>
          </w:p>
        </w:tc>
        <w:tc>
          <w:tcPr>
            <w:tcW w:w="1244" w:type="dxa"/>
          </w:tcPr>
          <w:p w14:paraId="5396342D" w14:textId="77777777" w:rsidR="00AD768B" w:rsidRPr="00466FB2" w:rsidRDefault="00AD768B" w:rsidP="00AD768B">
            <w:pPr>
              <w:spacing w:line="340" w:lineRule="exact"/>
              <w:rPr>
                <w:ins w:id="1328" w:author="Markus Michels" w:date="2020-03-02T19:05:00Z"/>
                <w:rFonts w:ascii="Arial" w:hAnsi="Arial" w:cs="Arial"/>
                <w:color w:val="7030A0"/>
                <w:sz w:val="18"/>
                <w:szCs w:val="18"/>
                <w:lang w:val="en-US"/>
                <w:rPrChange w:id="1329" w:author="Markus Michels" w:date="2020-03-02T19:17:00Z">
                  <w:rPr>
                    <w:ins w:id="1330" w:author="Markus Michels" w:date="2020-03-02T19:05:00Z"/>
                    <w:rFonts w:ascii="Arial" w:hAnsi="Arial" w:cs="Arial"/>
                    <w:sz w:val="18"/>
                    <w:szCs w:val="18"/>
                    <w:lang w:val="en-US"/>
                  </w:rPr>
                </w:rPrChange>
              </w:rPr>
            </w:pPr>
          </w:p>
        </w:tc>
        <w:tc>
          <w:tcPr>
            <w:tcW w:w="2569" w:type="dxa"/>
          </w:tcPr>
          <w:p w14:paraId="445C8926" w14:textId="77777777" w:rsidR="00AD768B" w:rsidRPr="00466FB2" w:rsidRDefault="00AD768B" w:rsidP="00AD768B">
            <w:pPr>
              <w:spacing w:line="340" w:lineRule="exact"/>
              <w:rPr>
                <w:ins w:id="1331" w:author="Markus Michels" w:date="2020-03-02T19:05:00Z"/>
                <w:rFonts w:ascii="Arial" w:hAnsi="Arial" w:cs="Arial"/>
                <w:color w:val="7030A0"/>
                <w:sz w:val="18"/>
                <w:szCs w:val="18"/>
                <w:lang w:val="en-US"/>
                <w:rPrChange w:id="1332" w:author="Markus Michels" w:date="2020-03-02T19:17:00Z">
                  <w:rPr>
                    <w:ins w:id="1333" w:author="Markus Michels" w:date="2020-03-02T19:05:00Z"/>
                    <w:rFonts w:ascii="Arial" w:hAnsi="Arial" w:cs="Arial"/>
                    <w:sz w:val="18"/>
                    <w:szCs w:val="18"/>
                    <w:lang w:val="en-US"/>
                  </w:rPr>
                </w:rPrChange>
              </w:rPr>
            </w:pPr>
            <w:proofErr w:type="spellStart"/>
            <w:ins w:id="1334" w:author="Markus Michels" w:date="2020-03-02T19:08:00Z">
              <w:r w:rsidRPr="00466FB2">
                <w:rPr>
                  <w:rFonts w:ascii="Arial" w:hAnsi="Arial" w:cs="Arial"/>
                  <w:color w:val="7030A0"/>
                  <w:sz w:val="18"/>
                  <w:szCs w:val="18"/>
                  <w:lang w:val="en-US"/>
                  <w:rPrChange w:id="1335" w:author="Markus Michels" w:date="2020-03-02T19:17:00Z">
                    <w:rPr>
                      <w:rFonts w:ascii="Arial" w:hAnsi="Arial" w:cs="Arial"/>
                      <w:sz w:val="18"/>
                      <w:szCs w:val="18"/>
                      <w:lang w:val="en-US"/>
                    </w:rPr>
                  </w:rPrChange>
                </w:rPr>
                <w:t>PowerOn</w:t>
              </w:r>
            </w:ins>
            <w:proofErr w:type="spellEnd"/>
          </w:p>
        </w:tc>
        <w:tc>
          <w:tcPr>
            <w:tcW w:w="1534" w:type="dxa"/>
          </w:tcPr>
          <w:p w14:paraId="2D0658BD" w14:textId="77777777" w:rsidR="00AD768B" w:rsidRPr="00466FB2" w:rsidRDefault="00AD768B" w:rsidP="00AD768B">
            <w:pPr>
              <w:spacing w:line="340" w:lineRule="exact"/>
              <w:rPr>
                <w:ins w:id="1336" w:author="Markus Michels" w:date="2020-03-02T19:05:00Z"/>
                <w:rFonts w:ascii="Arial" w:hAnsi="Arial" w:cs="Arial"/>
                <w:color w:val="7030A0"/>
                <w:sz w:val="18"/>
                <w:szCs w:val="18"/>
                <w:lang w:val="en-US"/>
                <w:rPrChange w:id="1337" w:author="Markus Michels" w:date="2020-03-02T19:17:00Z">
                  <w:rPr>
                    <w:ins w:id="1338" w:author="Markus Michels" w:date="2020-03-02T19:05:00Z"/>
                    <w:rFonts w:ascii="Arial" w:hAnsi="Arial" w:cs="Arial"/>
                    <w:sz w:val="18"/>
                    <w:szCs w:val="18"/>
                    <w:lang w:val="en-US"/>
                  </w:rPr>
                </w:rPrChange>
              </w:rPr>
            </w:pPr>
            <w:ins w:id="1339" w:author="Markus Michels" w:date="2020-03-02T19:08:00Z">
              <w:r w:rsidRPr="00466FB2">
                <w:rPr>
                  <w:rFonts w:ascii="Arial" w:hAnsi="Arial" w:cs="Arial"/>
                  <w:color w:val="7030A0"/>
                  <w:sz w:val="18"/>
                  <w:szCs w:val="18"/>
                  <w:lang w:val="en-US"/>
                  <w:rPrChange w:id="1340" w:author="Markus Michels" w:date="2020-03-02T19:17:00Z">
                    <w:rPr>
                      <w:rFonts w:ascii="Arial" w:hAnsi="Arial" w:cs="Arial"/>
                      <w:sz w:val="18"/>
                      <w:szCs w:val="18"/>
                      <w:lang w:val="en-US"/>
                    </w:rPr>
                  </w:rPrChange>
                </w:rPr>
                <w:t>Integer</w:t>
              </w:r>
            </w:ins>
          </w:p>
        </w:tc>
        <w:tc>
          <w:tcPr>
            <w:tcW w:w="3654" w:type="dxa"/>
          </w:tcPr>
          <w:p w14:paraId="67870DA5" w14:textId="77777777" w:rsidR="00AD768B" w:rsidRPr="00466FB2" w:rsidRDefault="00AD768B" w:rsidP="00AD768B">
            <w:pPr>
              <w:spacing w:line="340" w:lineRule="exact"/>
              <w:rPr>
                <w:ins w:id="1341" w:author="Markus Michels" w:date="2020-03-02T19:05:00Z"/>
                <w:rFonts w:ascii="Arial" w:hAnsi="Arial" w:cs="Arial"/>
                <w:color w:val="7030A0"/>
                <w:sz w:val="18"/>
                <w:szCs w:val="18"/>
                <w:lang w:val="en-US"/>
                <w:rPrChange w:id="1342" w:author="Markus Michels" w:date="2020-03-02T19:17:00Z">
                  <w:rPr>
                    <w:ins w:id="1343" w:author="Markus Michels" w:date="2020-03-02T19:05:00Z"/>
                    <w:rFonts w:ascii="Arial" w:hAnsi="Arial" w:cs="Arial"/>
                    <w:sz w:val="18"/>
                    <w:szCs w:val="18"/>
                    <w:lang w:val="en-US"/>
                  </w:rPr>
                </w:rPrChange>
              </w:rPr>
            </w:pPr>
            <w:ins w:id="1344" w:author="Markus Michels" w:date="2020-03-02T19:08:00Z">
              <w:r w:rsidRPr="00466FB2">
                <w:rPr>
                  <w:rFonts w:ascii="Arial" w:hAnsi="Arial" w:cs="Arial"/>
                  <w:color w:val="7030A0"/>
                  <w:sz w:val="18"/>
                  <w:szCs w:val="18"/>
                  <w:lang w:val="en-US"/>
                  <w:rPrChange w:id="1345" w:author="Markus Michels" w:date="2020-03-02T19:17:00Z">
                    <w:rPr>
                      <w:rFonts w:ascii="Arial" w:hAnsi="Arial" w:cs="Arial"/>
                      <w:sz w:val="18"/>
                      <w:szCs w:val="18"/>
                      <w:lang w:val="en-US"/>
                    </w:rPr>
                  </w:rPrChange>
                </w:rPr>
                <w:t>1=</w:t>
              </w:r>
            </w:ins>
            <w:ins w:id="1346" w:author="Markus Michels" w:date="2020-03-02T19:09:00Z">
              <w:r w:rsidRPr="00466FB2">
                <w:rPr>
                  <w:rFonts w:ascii="Arial" w:hAnsi="Arial" w:cs="Arial"/>
                  <w:color w:val="7030A0"/>
                  <w:sz w:val="18"/>
                  <w:szCs w:val="18"/>
                  <w:lang w:val="en-US"/>
                  <w:rPrChange w:id="1347" w:author="Markus Michels" w:date="2020-03-02T19:17:00Z">
                    <w:rPr>
                      <w:rFonts w:ascii="Arial" w:hAnsi="Arial" w:cs="Arial"/>
                      <w:sz w:val="18"/>
                      <w:szCs w:val="18"/>
                      <w:lang w:val="en-US"/>
                    </w:rPr>
                  </w:rPrChange>
                </w:rPr>
                <w:t>wakeup</w:t>
              </w:r>
            </w:ins>
            <w:ins w:id="1348" w:author="Markus Michels" w:date="2020-03-02T19:16:00Z">
              <w:r w:rsidRPr="00466FB2">
                <w:rPr>
                  <w:rFonts w:ascii="Arial" w:hAnsi="Arial" w:cs="Arial"/>
                  <w:color w:val="7030A0"/>
                  <w:sz w:val="18"/>
                  <w:szCs w:val="18"/>
                  <w:lang w:val="en-US"/>
                  <w:rPrChange w:id="1349" w:author="Markus Michels" w:date="2020-03-02T19:17:00Z">
                    <w:rPr>
                      <w:rFonts w:ascii="Arial" w:hAnsi="Arial" w:cs="Arial"/>
                      <w:sz w:val="18"/>
                      <w:szCs w:val="18"/>
                      <w:lang w:val="en-US"/>
                    </w:rPr>
                  </w:rPrChange>
                </w:rPr>
                <w:t>:</w:t>
              </w:r>
            </w:ins>
            <w:ins w:id="1350" w:author="Markus Michels" w:date="2020-03-02T19:09:00Z">
              <w:r w:rsidRPr="00466FB2">
                <w:rPr>
                  <w:rFonts w:ascii="Arial" w:hAnsi="Arial" w:cs="Arial"/>
                  <w:color w:val="7030A0"/>
                  <w:sz w:val="18"/>
                  <w:szCs w:val="18"/>
                  <w:lang w:val="en-US"/>
                  <w:rPrChange w:id="1351" w:author="Markus Michels" w:date="2020-03-02T19:17:00Z">
                    <w:rPr>
                      <w:rFonts w:ascii="Arial" w:hAnsi="Arial" w:cs="Arial"/>
                      <w:sz w:val="18"/>
                      <w:szCs w:val="18"/>
                      <w:lang w:val="en-US"/>
                    </w:rPr>
                  </w:rPrChange>
                </w:rPr>
                <w:t xml:space="preserve"> d</w:t>
              </w:r>
            </w:ins>
            <w:ins w:id="1352" w:author="Markus Michels" w:date="2020-03-02T19:08:00Z">
              <w:r w:rsidRPr="00466FB2">
                <w:rPr>
                  <w:rFonts w:ascii="Arial" w:hAnsi="Arial" w:cs="Arial"/>
                  <w:color w:val="7030A0"/>
                  <w:sz w:val="18"/>
                  <w:szCs w:val="18"/>
                  <w:lang w:val="en-US"/>
                  <w:rPrChange w:id="1353" w:author="Markus Michels" w:date="2020-03-02T19:17:00Z">
                    <w:rPr>
                      <w:rFonts w:ascii="Arial" w:hAnsi="Arial" w:cs="Arial"/>
                      <w:sz w:val="18"/>
                      <w:szCs w:val="18"/>
                      <w:lang w:val="en-US"/>
                    </w:rPr>
                  </w:rPrChange>
                </w:rPr>
                <w:t>evice powered on</w:t>
              </w:r>
            </w:ins>
          </w:p>
        </w:tc>
      </w:tr>
      <w:tr w:rsidR="00AD768B" w:rsidRPr="00602E4E" w14:paraId="5E9F863B" w14:textId="77777777" w:rsidTr="003231A5">
        <w:trPr>
          <w:ins w:id="1354" w:author="Markus Michels" w:date="2020-03-02T19:05:00Z"/>
        </w:trPr>
        <w:tc>
          <w:tcPr>
            <w:tcW w:w="1147" w:type="dxa"/>
          </w:tcPr>
          <w:p w14:paraId="3E7E8CB9" w14:textId="77777777" w:rsidR="00AD768B" w:rsidRPr="00466FB2" w:rsidRDefault="00AD768B" w:rsidP="00AD768B">
            <w:pPr>
              <w:spacing w:line="340" w:lineRule="exact"/>
              <w:rPr>
                <w:ins w:id="1355" w:author="Markus Michels" w:date="2020-03-02T19:05:00Z"/>
                <w:rFonts w:ascii="Arial" w:hAnsi="Arial" w:cs="Arial"/>
                <w:color w:val="7030A0"/>
                <w:sz w:val="18"/>
                <w:szCs w:val="18"/>
                <w:lang w:val="en-US"/>
                <w:rPrChange w:id="1356" w:author="Markus Michels" w:date="2020-03-02T19:17:00Z">
                  <w:rPr>
                    <w:ins w:id="1357" w:author="Markus Michels" w:date="2020-03-02T19:05:00Z"/>
                    <w:rFonts w:ascii="Arial" w:hAnsi="Arial" w:cs="Arial"/>
                    <w:sz w:val="18"/>
                    <w:szCs w:val="18"/>
                    <w:lang w:val="en-US"/>
                  </w:rPr>
                </w:rPrChange>
              </w:rPr>
            </w:pPr>
          </w:p>
        </w:tc>
        <w:tc>
          <w:tcPr>
            <w:tcW w:w="1244" w:type="dxa"/>
          </w:tcPr>
          <w:p w14:paraId="17E96442" w14:textId="77777777" w:rsidR="00AD768B" w:rsidRPr="00466FB2" w:rsidRDefault="00AD768B" w:rsidP="00AD768B">
            <w:pPr>
              <w:spacing w:line="340" w:lineRule="exact"/>
              <w:rPr>
                <w:ins w:id="1358" w:author="Markus Michels" w:date="2020-03-02T19:05:00Z"/>
                <w:rFonts w:ascii="Arial" w:hAnsi="Arial" w:cs="Arial"/>
                <w:color w:val="7030A0"/>
                <w:sz w:val="18"/>
                <w:szCs w:val="18"/>
                <w:lang w:val="en-US"/>
                <w:rPrChange w:id="1359" w:author="Markus Michels" w:date="2020-03-02T19:17:00Z">
                  <w:rPr>
                    <w:ins w:id="1360" w:author="Markus Michels" w:date="2020-03-02T19:05:00Z"/>
                    <w:rFonts w:ascii="Arial" w:hAnsi="Arial" w:cs="Arial"/>
                    <w:sz w:val="18"/>
                    <w:szCs w:val="18"/>
                    <w:lang w:val="en-US"/>
                  </w:rPr>
                </w:rPrChange>
              </w:rPr>
            </w:pPr>
          </w:p>
        </w:tc>
        <w:tc>
          <w:tcPr>
            <w:tcW w:w="2569" w:type="dxa"/>
          </w:tcPr>
          <w:p w14:paraId="6FB803A7" w14:textId="77777777" w:rsidR="00AD768B" w:rsidRPr="00466FB2" w:rsidRDefault="00AD768B" w:rsidP="00AD768B">
            <w:pPr>
              <w:spacing w:line="340" w:lineRule="exact"/>
              <w:rPr>
                <w:ins w:id="1361" w:author="Markus Michels" w:date="2020-03-02T19:05:00Z"/>
                <w:rFonts w:ascii="Arial" w:hAnsi="Arial" w:cs="Arial"/>
                <w:color w:val="7030A0"/>
                <w:sz w:val="18"/>
                <w:szCs w:val="18"/>
                <w:lang w:val="en-US"/>
                <w:rPrChange w:id="1362" w:author="Markus Michels" w:date="2020-03-02T19:17:00Z">
                  <w:rPr>
                    <w:ins w:id="1363" w:author="Markus Michels" w:date="2020-03-02T19:05:00Z"/>
                    <w:rFonts w:ascii="Arial" w:hAnsi="Arial" w:cs="Arial"/>
                    <w:sz w:val="18"/>
                    <w:szCs w:val="18"/>
                    <w:lang w:val="en-US"/>
                  </w:rPr>
                </w:rPrChange>
              </w:rPr>
            </w:pPr>
            <w:ins w:id="1364" w:author="Markus Michels" w:date="2020-03-02T19:08:00Z">
              <w:r w:rsidRPr="00466FB2">
                <w:rPr>
                  <w:rFonts w:ascii="Arial" w:hAnsi="Arial" w:cs="Arial"/>
                  <w:color w:val="7030A0"/>
                  <w:sz w:val="18"/>
                  <w:szCs w:val="18"/>
                  <w:lang w:val="en-US"/>
                  <w:rPrChange w:id="1365" w:author="Markus Michels" w:date="2020-03-02T19:17:00Z">
                    <w:rPr>
                      <w:rFonts w:ascii="Arial" w:hAnsi="Arial" w:cs="Arial"/>
                      <w:sz w:val="18"/>
                      <w:szCs w:val="18"/>
                      <w:lang w:val="en-US"/>
                    </w:rPr>
                  </w:rPrChange>
                </w:rPr>
                <w:t>Sensor</w:t>
              </w:r>
            </w:ins>
          </w:p>
        </w:tc>
        <w:tc>
          <w:tcPr>
            <w:tcW w:w="1534" w:type="dxa"/>
          </w:tcPr>
          <w:p w14:paraId="0171090B" w14:textId="77777777" w:rsidR="00AD768B" w:rsidRPr="00466FB2" w:rsidRDefault="00AD768B" w:rsidP="00AD768B">
            <w:pPr>
              <w:spacing w:line="340" w:lineRule="exact"/>
              <w:rPr>
                <w:ins w:id="1366" w:author="Markus Michels" w:date="2020-03-02T19:05:00Z"/>
                <w:rFonts w:ascii="Arial" w:hAnsi="Arial" w:cs="Arial"/>
                <w:color w:val="7030A0"/>
                <w:sz w:val="18"/>
                <w:szCs w:val="18"/>
                <w:lang w:val="en-US"/>
                <w:rPrChange w:id="1367" w:author="Markus Michels" w:date="2020-03-02T19:17:00Z">
                  <w:rPr>
                    <w:ins w:id="1368" w:author="Markus Michels" w:date="2020-03-02T19:05:00Z"/>
                    <w:rFonts w:ascii="Arial" w:hAnsi="Arial" w:cs="Arial"/>
                    <w:sz w:val="18"/>
                    <w:szCs w:val="18"/>
                    <w:lang w:val="en-US"/>
                  </w:rPr>
                </w:rPrChange>
              </w:rPr>
            </w:pPr>
            <w:ins w:id="1369" w:author="Markus Michels" w:date="2020-03-02T19:08:00Z">
              <w:r w:rsidRPr="00466FB2">
                <w:rPr>
                  <w:rFonts w:ascii="Arial" w:hAnsi="Arial" w:cs="Arial"/>
                  <w:color w:val="7030A0"/>
                  <w:sz w:val="18"/>
                  <w:szCs w:val="18"/>
                  <w:lang w:val="en-US"/>
                  <w:rPrChange w:id="1370" w:author="Markus Michels" w:date="2020-03-02T19:17:00Z">
                    <w:rPr>
                      <w:rFonts w:ascii="Arial" w:hAnsi="Arial" w:cs="Arial"/>
                      <w:sz w:val="18"/>
                      <w:szCs w:val="18"/>
                      <w:lang w:val="en-US"/>
                    </w:rPr>
                  </w:rPrChange>
                </w:rPr>
                <w:t>Integer</w:t>
              </w:r>
            </w:ins>
          </w:p>
        </w:tc>
        <w:tc>
          <w:tcPr>
            <w:tcW w:w="3654" w:type="dxa"/>
          </w:tcPr>
          <w:p w14:paraId="6874A9B5" w14:textId="77777777" w:rsidR="00AD768B" w:rsidRPr="00466FB2" w:rsidRDefault="00AD768B" w:rsidP="00AD768B">
            <w:pPr>
              <w:spacing w:line="340" w:lineRule="exact"/>
              <w:rPr>
                <w:ins w:id="1371" w:author="Markus Michels" w:date="2020-03-02T19:05:00Z"/>
                <w:rFonts w:ascii="Arial" w:hAnsi="Arial" w:cs="Arial"/>
                <w:color w:val="7030A0"/>
                <w:sz w:val="18"/>
                <w:szCs w:val="18"/>
                <w:lang w:val="en-US"/>
                <w:rPrChange w:id="1372" w:author="Markus Michels" w:date="2020-03-02T19:17:00Z">
                  <w:rPr>
                    <w:ins w:id="1373" w:author="Markus Michels" w:date="2020-03-02T19:05:00Z"/>
                    <w:rFonts w:ascii="Arial" w:hAnsi="Arial" w:cs="Arial"/>
                    <w:sz w:val="18"/>
                    <w:szCs w:val="18"/>
                    <w:lang w:val="en-US"/>
                  </w:rPr>
                </w:rPrChange>
              </w:rPr>
            </w:pPr>
            <w:ins w:id="1374" w:author="Markus Michels" w:date="2020-03-02T19:08:00Z">
              <w:r w:rsidRPr="00466FB2">
                <w:rPr>
                  <w:rFonts w:ascii="Arial" w:hAnsi="Arial" w:cs="Arial"/>
                  <w:color w:val="7030A0"/>
                  <w:sz w:val="18"/>
                  <w:szCs w:val="18"/>
                  <w:lang w:val="en-US"/>
                  <w:rPrChange w:id="1375" w:author="Markus Michels" w:date="2020-03-02T19:17:00Z">
                    <w:rPr>
                      <w:rFonts w:ascii="Arial" w:hAnsi="Arial" w:cs="Arial"/>
                      <w:sz w:val="18"/>
                      <w:szCs w:val="18"/>
                      <w:lang w:val="en-US"/>
                    </w:rPr>
                  </w:rPrChange>
                </w:rPr>
                <w:t>1=</w:t>
              </w:r>
            </w:ins>
            <w:ins w:id="1376" w:author="Markus Michels" w:date="2020-03-02T19:16:00Z">
              <w:r w:rsidRPr="00466FB2">
                <w:rPr>
                  <w:rFonts w:ascii="Arial" w:hAnsi="Arial" w:cs="Arial"/>
                  <w:color w:val="7030A0"/>
                  <w:sz w:val="18"/>
                  <w:szCs w:val="18"/>
                  <w:lang w:val="en-US"/>
                  <w:rPrChange w:id="1377" w:author="Markus Michels" w:date="2020-03-02T19:17:00Z">
                    <w:rPr>
                      <w:rFonts w:ascii="Arial" w:hAnsi="Arial" w:cs="Arial"/>
                      <w:sz w:val="18"/>
                      <w:szCs w:val="18"/>
                      <w:lang w:val="en-US"/>
                    </w:rPr>
                  </w:rPrChange>
                </w:rPr>
                <w:t>wakeup: s</w:t>
              </w:r>
            </w:ins>
            <w:ins w:id="1378" w:author="Markus Michels" w:date="2020-03-02T19:08:00Z">
              <w:r w:rsidRPr="00466FB2">
                <w:rPr>
                  <w:rFonts w:ascii="Arial" w:hAnsi="Arial" w:cs="Arial"/>
                  <w:color w:val="7030A0"/>
                  <w:sz w:val="18"/>
                  <w:szCs w:val="18"/>
                  <w:lang w:val="en-US"/>
                  <w:rPrChange w:id="1379" w:author="Markus Michels" w:date="2020-03-02T19:17:00Z">
                    <w:rPr>
                      <w:rFonts w:ascii="Arial" w:hAnsi="Arial" w:cs="Arial"/>
                      <w:sz w:val="18"/>
                      <w:szCs w:val="18"/>
                      <w:lang w:val="en-US"/>
                    </w:rPr>
                  </w:rPrChange>
                </w:rPr>
                <w:t>ensor value updated</w:t>
              </w:r>
            </w:ins>
          </w:p>
        </w:tc>
      </w:tr>
      <w:tr w:rsidR="00AD768B" w:rsidRPr="00602E4E" w14:paraId="4635DEFC" w14:textId="77777777" w:rsidTr="003231A5">
        <w:trPr>
          <w:ins w:id="1380" w:author="Markus Michels" w:date="2020-03-02T19:08:00Z"/>
        </w:trPr>
        <w:tc>
          <w:tcPr>
            <w:tcW w:w="1147" w:type="dxa"/>
          </w:tcPr>
          <w:p w14:paraId="28ED65F1" w14:textId="77777777" w:rsidR="00AD768B" w:rsidRPr="00466FB2" w:rsidRDefault="00AD768B" w:rsidP="00AD768B">
            <w:pPr>
              <w:spacing w:line="340" w:lineRule="exact"/>
              <w:rPr>
                <w:ins w:id="1381" w:author="Markus Michels" w:date="2020-03-02T19:08:00Z"/>
                <w:rFonts w:ascii="Arial" w:hAnsi="Arial" w:cs="Arial"/>
                <w:color w:val="7030A0"/>
                <w:sz w:val="18"/>
                <w:szCs w:val="18"/>
                <w:lang w:val="en-US"/>
                <w:rPrChange w:id="1382" w:author="Markus Michels" w:date="2020-03-02T19:17:00Z">
                  <w:rPr>
                    <w:ins w:id="1383" w:author="Markus Michels" w:date="2020-03-02T19:08:00Z"/>
                    <w:rFonts w:ascii="Arial" w:hAnsi="Arial" w:cs="Arial"/>
                    <w:sz w:val="18"/>
                    <w:szCs w:val="18"/>
                    <w:lang w:val="en-US"/>
                  </w:rPr>
                </w:rPrChange>
              </w:rPr>
            </w:pPr>
          </w:p>
        </w:tc>
        <w:tc>
          <w:tcPr>
            <w:tcW w:w="1244" w:type="dxa"/>
          </w:tcPr>
          <w:p w14:paraId="366CA698" w14:textId="77777777" w:rsidR="00AD768B" w:rsidRPr="00466FB2" w:rsidRDefault="00AD768B" w:rsidP="00AD768B">
            <w:pPr>
              <w:spacing w:line="340" w:lineRule="exact"/>
              <w:rPr>
                <w:ins w:id="1384" w:author="Markus Michels" w:date="2020-03-02T19:08:00Z"/>
                <w:rFonts w:ascii="Arial" w:hAnsi="Arial" w:cs="Arial"/>
                <w:color w:val="7030A0"/>
                <w:sz w:val="18"/>
                <w:szCs w:val="18"/>
                <w:lang w:val="en-US"/>
                <w:rPrChange w:id="1385" w:author="Markus Michels" w:date="2020-03-02T19:17:00Z">
                  <w:rPr>
                    <w:ins w:id="1386" w:author="Markus Michels" w:date="2020-03-02T19:08:00Z"/>
                    <w:rFonts w:ascii="Arial" w:hAnsi="Arial" w:cs="Arial"/>
                    <w:sz w:val="18"/>
                    <w:szCs w:val="18"/>
                    <w:lang w:val="en-US"/>
                  </w:rPr>
                </w:rPrChange>
              </w:rPr>
            </w:pPr>
          </w:p>
        </w:tc>
        <w:tc>
          <w:tcPr>
            <w:tcW w:w="2569" w:type="dxa"/>
          </w:tcPr>
          <w:p w14:paraId="013FD91C" w14:textId="77777777" w:rsidR="00AD768B" w:rsidRPr="00466FB2" w:rsidRDefault="00AD768B" w:rsidP="00AD768B">
            <w:pPr>
              <w:spacing w:line="340" w:lineRule="exact"/>
              <w:rPr>
                <w:ins w:id="1387" w:author="Markus Michels" w:date="2020-03-02T19:08:00Z"/>
                <w:rFonts w:ascii="Arial" w:hAnsi="Arial" w:cs="Arial"/>
                <w:color w:val="7030A0"/>
                <w:sz w:val="18"/>
                <w:szCs w:val="18"/>
                <w:lang w:val="en-US"/>
                <w:rPrChange w:id="1388" w:author="Markus Michels" w:date="2020-03-02T19:17:00Z">
                  <w:rPr>
                    <w:ins w:id="1389" w:author="Markus Michels" w:date="2020-03-02T19:08:00Z"/>
                    <w:rFonts w:ascii="Arial" w:hAnsi="Arial" w:cs="Arial"/>
                    <w:sz w:val="18"/>
                    <w:szCs w:val="18"/>
                    <w:lang w:val="en-US"/>
                  </w:rPr>
                </w:rPrChange>
              </w:rPr>
            </w:pPr>
            <w:ins w:id="1390" w:author="Markus Michels" w:date="2020-03-02T19:08:00Z">
              <w:r w:rsidRPr="00466FB2">
                <w:rPr>
                  <w:rFonts w:ascii="Arial" w:hAnsi="Arial" w:cs="Arial"/>
                  <w:color w:val="7030A0"/>
                  <w:sz w:val="18"/>
                  <w:szCs w:val="18"/>
                  <w:lang w:val="en-US"/>
                  <w:rPrChange w:id="1391" w:author="Markus Michels" w:date="2020-03-02T19:17:00Z">
                    <w:rPr>
                      <w:rFonts w:ascii="Arial" w:hAnsi="Arial" w:cs="Arial"/>
                      <w:sz w:val="18"/>
                      <w:szCs w:val="18"/>
                      <w:lang w:val="en-US"/>
                    </w:rPr>
                  </w:rPrChange>
                </w:rPr>
                <w:t>Battery</w:t>
              </w:r>
            </w:ins>
          </w:p>
        </w:tc>
        <w:tc>
          <w:tcPr>
            <w:tcW w:w="1534" w:type="dxa"/>
          </w:tcPr>
          <w:p w14:paraId="0978AA04" w14:textId="77777777" w:rsidR="00AD768B" w:rsidRPr="00466FB2" w:rsidRDefault="00AD768B" w:rsidP="00AD768B">
            <w:pPr>
              <w:spacing w:line="340" w:lineRule="exact"/>
              <w:rPr>
                <w:ins w:id="1392" w:author="Markus Michels" w:date="2020-03-02T19:08:00Z"/>
                <w:rFonts w:ascii="Arial" w:hAnsi="Arial" w:cs="Arial"/>
                <w:color w:val="7030A0"/>
                <w:sz w:val="18"/>
                <w:szCs w:val="18"/>
                <w:lang w:val="en-US"/>
                <w:rPrChange w:id="1393" w:author="Markus Michels" w:date="2020-03-02T19:17:00Z">
                  <w:rPr>
                    <w:ins w:id="1394" w:author="Markus Michels" w:date="2020-03-02T19:08:00Z"/>
                    <w:rFonts w:ascii="Arial" w:hAnsi="Arial" w:cs="Arial"/>
                    <w:sz w:val="18"/>
                    <w:szCs w:val="18"/>
                    <w:lang w:val="en-US"/>
                  </w:rPr>
                </w:rPrChange>
              </w:rPr>
            </w:pPr>
            <w:ins w:id="1395" w:author="Markus Michels" w:date="2020-03-02T19:08:00Z">
              <w:r w:rsidRPr="00466FB2">
                <w:rPr>
                  <w:rFonts w:ascii="Arial" w:hAnsi="Arial" w:cs="Arial"/>
                  <w:color w:val="7030A0"/>
                  <w:sz w:val="18"/>
                  <w:szCs w:val="18"/>
                  <w:lang w:val="en-US"/>
                  <w:rPrChange w:id="1396" w:author="Markus Michels" w:date="2020-03-02T19:17:00Z">
                    <w:rPr>
                      <w:rFonts w:ascii="Arial" w:hAnsi="Arial" w:cs="Arial"/>
                      <w:sz w:val="18"/>
                      <w:szCs w:val="18"/>
                      <w:lang w:val="en-US"/>
                    </w:rPr>
                  </w:rPrChange>
                </w:rPr>
                <w:t>Integer</w:t>
              </w:r>
            </w:ins>
          </w:p>
        </w:tc>
        <w:tc>
          <w:tcPr>
            <w:tcW w:w="3654" w:type="dxa"/>
          </w:tcPr>
          <w:p w14:paraId="751F20AF" w14:textId="77777777" w:rsidR="00AD768B" w:rsidRPr="00466FB2" w:rsidRDefault="00AD768B" w:rsidP="00AD768B">
            <w:pPr>
              <w:spacing w:line="340" w:lineRule="exact"/>
              <w:rPr>
                <w:ins w:id="1397" w:author="Markus Michels" w:date="2020-03-02T19:08:00Z"/>
                <w:rFonts w:ascii="Arial" w:hAnsi="Arial" w:cs="Arial"/>
                <w:color w:val="7030A0"/>
                <w:sz w:val="18"/>
                <w:szCs w:val="18"/>
                <w:lang w:val="en-US"/>
                <w:rPrChange w:id="1398" w:author="Markus Michels" w:date="2020-03-02T19:17:00Z">
                  <w:rPr>
                    <w:ins w:id="1399" w:author="Markus Michels" w:date="2020-03-02T19:08:00Z"/>
                    <w:rFonts w:ascii="Arial" w:hAnsi="Arial" w:cs="Arial"/>
                    <w:sz w:val="18"/>
                    <w:szCs w:val="18"/>
                    <w:lang w:val="en-US"/>
                  </w:rPr>
                </w:rPrChange>
              </w:rPr>
            </w:pPr>
            <w:ins w:id="1400" w:author="Markus Michels" w:date="2020-03-02T19:08:00Z">
              <w:r w:rsidRPr="00466FB2">
                <w:rPr>
                  <w:rFonts w:ascii="Arial" w:hAnsi="Arial" w:cs="Arial"/>
                  <w:color w:val="7030A0"/>
                  <w:sz w:val="18"/>
                  <w:szCs w:val="18"/>
                  <w:lang w:val="en-US"/>
                  <w:rPrChange w:id="1401" w:author="Markus Michels" w:date="2020-03-02T19:17:00Z">
                    <w:rPr>
                      <w:rFonts w:ascii="Arial" w:hAnsi="Arial" w:cs="Arial"/>
                      <w:sz w:val="18"/>
                      <w:szCs w:val="18"/>
                      <w:lang w:val="en-US"/>
                    </w:rPr>
                  </w:rPrChange>
                </w:rPr>
                <w:t>1=</w:t>
              </w:r>
            </w:ins>
            <w:ins w:id="1402" w:author="Markus Michels" w:date="2020-03-02T19:17:00Z">
              <w:r w:rsidRPr="00466FB2">
                <w:rPr>
                  <w:rFonts w:ascii="Arial" w:hAnsi="Arial" w:cs="Arial"/>
                  <w:color w:val="7030A0"/>
                  <w:sz w:val="18"/>
                  <w:szCs w:val="18"/>
                  <w:lang w:val="en-US"/>
                  <w:rPrChange w:id="1403" w:author="Markus Michels" w:date="2020-03-02T19:17:00Z">
                    <w:rPr>
                      <w:rFonts w:ascii="Arial" w:hAnsi="Arial" w:cs="Arial"/>
                      <w:sz w:val="18"/>
                      <w:szCs w:val="18"/>
                      <w:lang w:val="en-US"/>
                    </w:rPr>
                  </w:rPrChange>
                </w:rPr>
                <w:t>wakeup: l</w:t>
              </w:r>
            </w:ins>
            <w:ins w:id="1404" w:author="Markus Michels" w:date="2020-03-02T19:08:00Z">
              <w:r w:rsidRPr="00466FB2">
                <w:rPr>
                  <w:rFonts w:ascii="Arial" w:hAnsi="Arial" w:cs="Arial"/>
                  <w:color w:val="7030A0"/>
                  <w:sz w:val="18"/>
                  <w:szCs w:val="18"/>
                  <w:lang w:val="en-US"/>
                  <w:rPrChange w:id="1405" w:author="Markus Michels" w:date="2020-03-02T19:17:00Z">
                    <w:rPr>
                      <w:rFonts w:ascii="Arial" w:hAnsi="Arial" w:cs="Arial"/>
                      <w:sz w:val="18"/>
                      <w:szCs w:val="18"/>
                      <w:lang w:val="en-US"/>
                    </w:rPr>
                  </w:rPrChange>
                </w:rPr>
                <w:t xml:space="preserve">ow </w:t>
              </w:r>
            </w:ins>
            <w:ins w:id="1406" w:author="Markus Michels" w:date="2020-03-02T19:17:00Z">
              <w:r w:rsidRPr="00466FB2">
                <w:rPr>
                  <w:rFonts w:ascii="Arial" w:hAnsi="Arial" w:cs="Arial"/>
                  <w:color w:val="7030A0"/>
                  <w:sz w:val="18"/>
                  <w:szCs w:val="18"/>
                  <w:lang w:val="en-US"/>
                  <w:rPrChange w:id="1407" w:author="Markus Michels" w:date="2020-03-02T19:17:00Z">
                    <w:rPr>
                      <w:rFonts w:ascii="Arial" w:hAnsi="Arial" w:cs="Arial"/>
                      <w:sz w:val="18"/>
                      <w:szCs w:val="18"/>
                      <w:lang w:val="en-US"/>
                    </w:rPr>
                  </w:rPrChange>
                </w:rPr>
                <w:t>b</w:t>
              </w:r>
            </w:ins>
            <w:ins w:id="1408" w:author="Markus Michels" w:date="2020-03-02T19:08:00Z">
              <w:r w:rsidRPr="00466FB2">
                <w:rPr>
                  <w:rFonts w:ascii="Arial" w:hAnsi="Arial" w:cs="Arial"/>
                  <w:color w:val="7030A0"/>
                  <w:sz w:val="18"/>
                  <w:szCs w:val="18"/>
                  <w:lang w:val="en-US"/>
                  <w:rPrChange w:id="1409" w:author="Markus Michels" w:date="2020-03-02T19:17:00Z">
                    <w:rPr>
                      <w:rFonts w:ascii="Arial" w:hAnsi="Arial" w:cs="Arial"/>
                      <w:sz w:val="18"/>
                      <w:szCs w:val="18"/>
                      <w:lang w:val="en-US"/>
                    </w:rPr>
                  </w:rPrChange>
                </w:rPr>
                <w:t>attery detected</w:t>
              </w:r>
            </w:ins>
          </w:p>
        </w:tc>
      </w:tr>
    </w:tbl>
    <w:p w14:paraId="1BB84017" w14:textId="77777777" w:rsidR="00F80CF0" w:rsidRPr="004A0E56" w:rsidRDefault="00F80CF0">
      <w:pPr>
        <w:spacing w:line="340" w:lineRule="exact"/>
        <w:rPr>
          <w:rFonts w:ascii="Arial" w:hAnsi="Arial" w:cs="Arial"/>
          <w:sz w:val="20"/>
          <w:szCs w:val="20"/>
          <w:lang w:val="en-US"/>
          <w:rPrChange w:id="1410" w:author="Markus Michels" w:date="2020-03-02T18:37:00Z">
            <w:rPr>
              <w:sz w:val="20"/>
              <w:szCs w:val="20"/>
              <w:lang w:val="en-US"/>
            </w:rPr>
          </w:rPrChange>
        </w:rPr>
      </w:pPr>
    </w:p>
    <w:p w14:paraId="067F8455" w14:textId="77777777" w:rsidR="00AC7728" w:rsidRPr="004A0E56" w:rsidRDefault="00AC7728">
      <w:pPr>
        <w:rPr>
          <w:rFonts w:ascii="Arial" w:hAnsi="Arial" w:cs="Arial"/>
          <w:lang w:val="en-US"/>
          <w:rPrChange w:id="1411" w:author="Markus Michels" w:date="2020-03-02T18:37:00Z">
            <w:rPr>
              <w:lang w:val="en-US"/>
            </w:rPr>
          </w:rPrChange>
        </w:rPr>
        <w:sectPr w:rsidR="00AC7728" w:rsidRPr="004A0E56">
          <w:pgSz w:w="11900" w:h="16838"/>
          <w:pgMar w:top="1392" w:right="1006" w:bottom="613" w:left="860" w:header="0" w:footer="0" w:gutter="0"/>
          <w:cols w:space="720" w:equalWidth="0">
            <w:col w:w="10040"/>
          </w:cols>
        </w:sectPr>
      </w:pPr>
    </w:p>
    <w:p w14:paraId="6504596A" w14:textId="77777777" w:rsidR="00AC7728" w:rsidRPr="004A0E56" w:rsidRDefault="00AC7728">
      <w:pPr>
        <w:spacing w:line="95" w:lineRule="exact"/>
        <w:rPr>
          <w:rFonts w:ascii="Arial" w:hAnsi="Arial" w:cs="Arial"/>
          <w:sz w:val="20"/>
          <w:szCs w:val="20"/>
          <w:lang w:val="en-US"/>
          <w:rPrChange w:id="1412" w:author="Markus Michels" w:date="2020-03-02T18:37:00Z">
            <w:rPr>
              <w:sz w:val="20"/>
              <w:szCs w:val="20"/>
              <w:lang w:val="en-US"/>
            </w:rPr>
          </w:rPrChange>
        </w:rPr>
      </w:pPr>
    </w:p>
    <w:p w14:paraId="72E71B9C" w14:textId="77777777" w:rsidR="00AC7728" w:rsidRPr="00D5184A" w:rsidRDefault="00AC7728">
      <w:pPr>
        <w:spacing w:line="85" w:lineRule="exact"/>
        <w:rPr>
          <w:rFonts w:ascii="Arial" w:hAnsi="Arial" w:cs="Arial"/>
          <w:sz w:val="20"/>
          <w:szCs w:val="20"/>
          <w:lang w:val="en-US"/>
          <w:rPrChange w:id="1413" w:author="Markus Michels" w:date="2020-03-02T18:53:00Z">
            <w:rPr>
              <w:sz w:val="20"/>
              <w:szCs w:val="20"/>
            </w:rPr>
          </w:rPrChange>
        </w:rPr>
      </w:pPr>
    </w:p>
    <w:p w14:paraId="271B234A" w14:textId="77777777" w:rsidR="00AC7728" w:rsidRPr="00D5184A" w:rsidRDefault="00AC7728">
      <w:pPr>
        <w:spacing w:line="85" w:lineRule="exact"/>
        <w:rPr>
          <w:rFonts w:ascii="Arial" w:hAnsi="Arial" w:cs="Arial"/>
          <w:sz w:val="20"/>
          <w:szCs w:val="20"/>
          <w:lang w:val="en-US"/>
          <w:rPrChange w:id="1414" w:author="Markus Michels" w:date="2020-03-02T18:53:00Z">
            <w:rPr>
              <w:sz w:val="20"/>
              <w:szCs w:val="20"/>
            </w:rPr>
          </w:rPrChange>
        </w:rPr>
      </w:pPr>
    </w:p>
    <w:p w14:paraId="57258BD9" w14:textId="77777777" w:rsidR="00AC7728" w:rsidRPr="004A0E56" w:rsidRDefault="00AC7728">
      <w:pPr>
        <w:spacing w:line="104" w:lineRule="exact"/>
        <w:rPr>
          <w:rFonts w:ascii="Arial" w:hAnsi="Arial" w:cs="Arial"/>
          <w:sz w:val="20"/>
          <w:szCs w:val="20"/>
          <w:lang w:val="en-US"/>
          <w:rPrChange w:id="1415" w:author="Markus Michels" w:date="2020-03-02T18:37:00Z">
            <w:rPr>
              <w:sz w:val="20"/>
              <w:szCs w:val="20"/>
              <w:lang w:val="en-US"/>
            </w:rPr>
          </w:rPrChange>
        </w:rPr>
      </w:pPr>
    </w:p>
    <w:p w14:paraId="5672E5FD" w14:textId="0F4AFC98" w:rsidR="00AC7728" w:rsidRPr="004A0E56" w:rsidDel="00726D43" w:rsidRDefault="003231A5">
      <w:pPr>
        <w:rPr>
          <w:del w:id="1416" w:author="Markus Michels" w:date="2020-03-03T18:13:00Z"/>
          <w:rFonts w:ascii="Arial" w:hAnsi="Arial" w:cs="Arial"/>
          <w:sz w:val="20"/>
          <w:szCs w:val="20"/>
          <w:lang w:val="en-US"/>
          <w:rPrChange w:id="1417" w:author="Markus Michels" w:date="2020-03-02T18:37:00Z">
            <w:rPr>
              <w:del w:id="1418" w:author="Markus Michels" w:date="2020-03-03T18:13:00Z"/>
              <w:sz w:val="20"/>
              <w:szCs w:val="20"/>
              <w:lang w:val="en-US"/>
            </w:rPr>
          </w:rPrChange>
        </w:rPr>
      </w:pPr>
      <w:del w:id="1419" w:author="Markus Michels" w:date="2020-03-03T18:13:00Z">
        <w:r w:rsidRPr="004A0E56" w:rsidDel="00726D43">
          <w:rPr>
            <w:rFonts w:ascii="Arial" w:eastAsia="Arial" w:hAnsi="Arial" w:cs="Arial"/>
            <w:color w:val="3A3A3A"/>
            <w:lang w:val="en-US"/>
          </w:rPr>
          <w:delText>D field is mandatory giving one-word description of the sensor.</w:delText>
        </w:r>
      </w:del>
    </w:p>
    <w:p w14:paraId="10EDF2CE" w14:textId="4AC900B3" w:rsidR="00AC7728" w:rsidRPr="004A0E56" w:rsidDel="00726D43" w:rsidRDefault="00AC7728">
      <w:pPr>
        <w:spacing w:line="338" w:lineRule="exact"/>
        <w:rPr>
          <w:del w:id="1420" w:author="Markus Michels" w:date="2020-03-03T18:13:00Z"/>
          <w:rFonts w:ascii="Arial" w:hAnsi="Arial" w:cs="Arial"/>
          <w:sz w:val="20"/>
          <w:szCs w:val="20"/>
          <w:lang w:val="en-US"/>
          <w:rPrChange w:id="1421" w:author="Markus Michels" w:date="2020-03-02T18:37:00Z">
            <w:rPr>
              <w:del w:id="1422" w:author="Markus Michels" w:date="2020-03-03T18:13:00Z"/>
              <w:sz w:val="20"/>
              <w:szCs w:val="20"/>
              <w:lang w:val="en-US"/>
            </w:rPr>
          </w:rPrChange>
        </w:rPr>
      </w:pPr>
    </w:p>
    <w:p w14:paraId="13887ECA" w14:textId="5D21167F" w:rsidR="00AC7728" w:rsidRPr="004A0E56" w:rsidDel="00726D43" w:rsidRDefault="003231A5">
      <w:pPr>
        <w:spacing w:line="371" w:lineRule="auto"/>
        <w:ind w:right="440"/>
        <w:rPr>
          <w:del w:id="1423" w:author="Markus Michels" w:date="2020-03-03T18:13:00Z"/>
          <w:rFonts w:ascii="Arial" w:hAnsi="Arial" w:cs="Arial"/>
          <w:sz w:val="20"/>
          <w:szCs w:val="20"/>
          <w:lang w:val="en-US"/>
          <w:rPrChange w:id="1424" w:author="Markus Michels" w:date="2020-03-02T18:37:00Z">
            <w:rPr>
              <w:del w:id="1425" w:author="Markus Michels" w:date="2020-03-03T18:13:00Z"/>
              <w:sz w:val="20"/>
              <w:szCs w:val="20"/>
              <w:lang w:val="en-US"/>
            </w:rPr>
          </w:rPrChange>
        </w:rPr>
      </w:pPr>
      <w:del w:id="1426" w:author="Markus Michels" w:date="2020-03-03T18:13:00Z">
        <w:r w:rsidRPr="004A0E56" w:rsidDel="00726D43">
          <w:rPr>
            <w:rFonts w:ascii="Arial" w:eastAsia="Arial" w:hAnsi="Arial" w:cs="Arial"/>
            <w:color w:val="3A3A3A"/>
            <w:lang w:val="en-US"/>
          </w:rPr>
          <w:delText xml:space="preserve">L field is mandatory array of int or single integer with </w:delText>
        </w:r>
      </w:del>
      <w:del w:id="1427" w:author="Markus Michels" w:date="2020-03-02T19:27:00Z">
        <w:r w:rsidRPr="004A0E56" w:rsidDel="00300210">
          <w:rPr>
            <w:rFonts w:ascii="Arial" w:eastAsia="Arial" w:hAnsi="Arial" w:cs="Arial"/>
            <w:color w:val="3A3A3A"/>
            <w:lang w:val="en-US"/>
          </w:rPr>
          <w:delText>id's</w:delText>
        </w:r>
      </w:del>
      <w:del w:id="1428" w:author="Markus Michels" w:date="2020-03-03T18:13:00Z">
        <w:r w:rsidRPr="004A0E56" w:rsidDel="00726D43">
          <w:rPr>
            <w:rFonts w:ascii="Arial" w:eastAsia="Arial" w:hAnsi="Arial" w:cs="Arial"/>
            <w:color w:val="3A3A3A"/>
            <w:lang w:val="en-US"/>
          </w:rPr>
          <w:delText xml:space="preserve"> of device blocks to which this sensor relates (you can have two relays with single power meter).</w:delText>
        </w:r>
      </w:del>
    </w:p>
    <w:p w14:paraId="7674B677" w14:textId="5968F747" w:rsidR="00AC7728" w:rsidRPr="004A0E56" w:rsidDel="00726D43" w:rsidRDefault="00AC7728">
      <w:pPr>
        <w:spacing w:line="154" w:lineRule="exact"/>
        <w:rPr>
          <w:del w:id="1429" w:author="Markus Michels" w:date="2020-03-03T18:13:00Z"/>
          <w:rFonts w:ascii="Arial" w:hAnsi="Arial" w:cs="Arial"/>
          <w:sz w:val="20"/>
          <w:szCs w:val="20"/>
          <w:lang w:val="en-US"/>
          <w:rPrChange w:id="1430" w:author="Markus Michels" w:date="2020-03-02T18:37:00Z">
            <w:rPr>
              <w:del w:id="1431" w:author="Markus Michels" w:date="2020-03-03T18:13:00Z"/>
              <w:sz w:val="20"/>
              <w:szCs w:val="20"/>
              <w:lang w:val="en-US"/>
            </w:rPr>
          </w:rPrChange>
        </w:rPr>
      </w:pPr>
    </w:p>
    <w:p w14:paraId="7688DE13" w14:textId="1A525714" w:rsidR="00AC7728" w:rsidRPr="004A0E56" w:rsidDel="00726D43" w:rsidRDefault="003231A5">
      <w:pPr>
        <w:spacing w:line="408" w:lineRule="auto"/>
        <w:rPr>
          <w:del w:id="1432" w:author="Markus Michels" w:date="2020-03-03T18:13:00Z"/>
          <w:rFonts w:ascii="Arial" w:hAnsi="Arial" w:cs="Arial"/>
          <w:sz w:val="20"/>
          <w:szCs w:val="20"/>
          <w:lang w:val="en-US"/>
          <w:rPrChange w:id="1433" w:author="Markus Michels" w:date="2020-03-02T18:37:00Z">
            <w:rPr>
              <w:del w:id="1434" w:author="Markus Michels" w:date="2020-03-03T18:13:00Z"/>
              <w:sz w:val="20"/>
              <w:szCs w:val="20"/>
              <w:lang w:val="en-US"/>
            </w:rPr>
          </w:rPrChange>
        </w:rPr>
      </w:pPr>
      <w:del w:id="1435" w:author="Markus Michels" w:date="2020-03-03T18:13:00Z">
        <w:r w:rsidRPr="004A0E56" w:rsidDel="00726D43">
          <w:rPr>
            <w:rFonts w:ascii="Arial" w:eastAsia="Arial" w:hAnsi="Arial" w:cs="Arial"/>
            <w:color w:val="3A3A3A"/>
            <w:lang w:val="en-US"/>
          </w:rPr>
          <w:delText xml:space="preserve">R filed is range description, optional, in text form either "from/to" value or in form </w:delText>
        </w:r>
        <w:r w:rsidRPr="004A0E56" w:rsidDel="00726D43">
          <w:rPr>
            <w:rFonts w:ascii="Arial" w:eastAsia="Courier New" w:hAnsi="Arial" w:cs="Arial"/>
            <w:color w:val="3A3A3A"/>
            <w:sz w:val="19"/>
            <w:szCs w:val="19"/>
            <w:lang w:val="en-US"/>
            <w:rPrChange w:id="1436" w:author="Markus Michels" w:date="2020-03-02T18:37:00Z">
              <w:rPr>
                <w:rFonts w:ascii="Courier New" w:eastAsia="Courier New" w:hAnsi="Courier New" w:cs="Courier New"/>
                <w:color w:val="3A3A3A"/>
                <w:sz w:val="19"/>
                <w:szCs w:val="19"/>
                <w:lang w:val="en-US"/>
              </w:rPr>
            </w:rPrChange>
          </w:rPr>
          <w:delText>&lt;I|U&gt;&lt;8|16|32&gt;</w:delText>
        </w:r>
        <w:r w:rsidRPr="004A0E56" w:rsidDel="00726D43">
          <w:rPr>
            <w:rFonts w:ascii="Arial" w:eastAsia="Arial" w:hAnsi="Arial" w:cs="Arial"/>
            <w:color w:val="3A3A3A"/>
            <w:lang w:val="en-US"/>
          </w:rPr>
          <w:delText xml:space="preserve"> showing expected </w:delText>
        </w:r>
      </w:del>
      <w:del w:id="1437" w:author="Markus Michels" w:date="2020-03-02T19:28:00Z">
        <w:r w:rsidRPr="004A0E56" w:rsidDel="00300210">
          <w:rPr>
            <w:rFonts w:ascii="Arial" w:eastAsia="Arial" w:hAnsi="Arial" w:cs="Arial"/>
            <w:color w:val="3A3A3A"/>
            <w:lang w:val="en-US"/>
          </w:rPr>
          <w:delText>s</w:delText>
        </w:r>
        <w:r w:rsidRPr="004A0E56" w:rsidDel="00300210">
          <w:rPr>
            <w:rFonts w:ascii="Arial" w:eastAsia="Courier New" w:hAnsi="Arial" w:cs="Arial"/>
            <w:color w:val="3A3A3A"/>
            <w:sz w:val="19"/>
            <w:szCs w:val="19"/>
            <w:lang w:val="en-US"/>
            <w:rPrChange w:id="1438" w:author="Markus Michels" w:date="2020-03-02T18:37:00Z">
              <w:rPr>
                <w:rFonts w:ascii="Courier New" w:eastAsia="Courier New" w:hAnsi="Courier New" w:cs="Courier New"/>
                <w:color w:val="3A3A3A"/>
                <w:sz w:val="19"/>
                <w:szCs w:val="19"/>
                <w:lang w:val="en-US"/>
              </w:rPr>
            </w:rPrChange>
          </w:rPr>
          <w:delText>I</w:delText>
        </w:r>
        <w:r w:rsidRPr="004A0E56" w:rsidDel="00300210">
          <w:rPr>
            <w:rFonts w:ascii="Arial" w:eastAsia="Arial" w:hAnsi="Arial" w:cs="Arial"/>
            <w:color w:val="3A3A3A"/>
            <w:lang w:val="en-US"/>
          </w:rPr>
          <w:delText>gned</w:delText>
        </w:r>
      </w:del>
      <w:del w:id="1439" w:author="Markus Michels" w:date="2020-03-03T18:13:00Z">
        <w:r w:rsidR="00300210" w:rsidRPr="004A0E56" w:rsidDel="00726D43">
          <w:rPr>
            <w:rFonts w:ascii="Arial" w:eastAsia="Arial" w:hAnsi="Arial" w:cs="Arial"/>
            <w:color w:val="3A3A3A"/>
            <w:lang w:val="en-US"/>
          </w:rPr>
          <w:delText>s</w:delText>
        </w:r>
        <w:r w:rsidR="00300210" w:rsidRPr="00300210" w:rsidDel="00726D43">
          <w:rPr>
            <w:rFonts w:ascii="Arial" w:eastAsia="Courier New" w:hAnsi="Arial" w:cs="Arial"/>
            <w:color w:val="3A3A3A"/>
            <w:sz w:val="19"/>
            <w:szCs w:val="19"/>
            <w:lang w:val="en-US"/>
          </w:rPr>
          <w:delText>i</w:delText>
        </w:r>
        <w:r w:rsidR="00300210" w:rsidRPr="004A0E56" w:rsidDel="00726D43">
          <w:rPr>
            <w:rFonts w:ascii="Arial" w:eastAsia="Arial" w:hAnsi="Arial" w:cs="Arial"/>
            <w:color w:val="3A3A3A"/>
            <w:lang w:val="en-US"/>
          </w:rPr>
          <w:delText>gned</w:delText>
        </w:r>
        <w:r w:rsidRPr="004A0E56" w:rsidDel="00726D43">
          <w:rPr>
            <w:rFonts w:ascii="Arial" w:eastAsia="Arial" w:hAnsi="Arial" w:cs="Arial"/>
            <w:color w:val="3A3A3A"/>
            <w:lang w:val="en-US"/>
          </w:rPr>
          <w:delText xml:space="preserve"> or </w:delText>
        </w:r>
        <w:r w:rsidRPr="004A0E56" w:rsidDel="00726D43">
          <w:rPr>
            <w:rFonts w:ascii="Arial" w:eastAsia="Courier New" w:hAnsi="Arial" w:cs="Arial"/>
            <w:color w:val="3A3A3A"/>
            <w:sz w:val="19"/>
            <w:szCs w:val="19"/>
            <w:lang w:val="en-US"/>
            <w:rPrChange w:id="1440" w:author="Markus Michels" w:date="2020-03-02T18:37:00Z">
              <w:rPr>
                <w:rFonts w:ascii="Courier New" w:eastAsia="Courier New" w:hAnsi="Courier New" w:cs="Courier New"/>
                <w:color w:val="3A3A3A"/>
                <w:sz w:val="19"/>
                <w:szCs w:val="19"/>
                <w:lang w:val="en-US"/>
              </w:rPr>
            </w:rPrChange>
          </w:rPr>
          <w:delText>U</w:delText>
        </w:r>
        <w:r w:rsidRPr="004A0E56" w:rsidDel="00726D43">
          <w:rPr>
            <w:rFonts w:ascii="Arial" w:eastAsia="Arial" w:hAnsi="Arial" w:cs="Arial"/>
            <w:color w:val="3A3A3A"/>
            <w:lang w:val="en-US"/>
          </w:rPr>
          <w:delText>nsigned integer size</w:delText>
        </w:r>
      </w:del>
    </w:p>
    <w:p w14:paraId="7BBC8000" w14:textId="77777777" w:rsidR="00AC7728" w:rsidRPr="004A0E56" w:rsidRDefault="00AC7728">
      <w:pPr>
        <w:spacing w:line="41" w:lineRule="exact"/>
        <w:rPr>
          <w:rFonts w:ascii="Arial" w:hAnsi="Arial" w:cs="Arial"/>
          <w:sz w:val="20"/>
          <w:szCs w:val="20"/>
          <w:lang w:val="en-US"/>
          <w:rPrChange w:id="1441" w:author="Markus Michels" w:date="2020-03-02T18:37:00Z">
            <w:rPr>
              <w:sz w:val="20"/>
              <w:szCs w:val="20"/>
              <w:lang w:val="en-US"/>
            </w:rPr>
          </w:rPrChange>
        </w:rPr>
      </w:pPr>
    </w:p>
    <w:p w14:paraId="09877F02" w14:textId="77777777" w:rsidR="00AC7728" w:rsidRPr="00DB6CAC" w:rsidRDefault="003231A5">
      <w:pPr>
        <w:rPr>
          <w:rFonts w:ascii="Arial" w:hAnsi="Arial" w:cs="Arial"/>
          <w:b/>
          <w:sz w:val="20"/>
          <w:szCs w:val="20"/>
          <w:lang w:val="en-US"/>
          <w:rPrChange w:id="1442" w:author="Markus Michels" w:date="2020-03-03T18:31:00Z">
            <w:rPr>
              <w:sz w:val="20"/>
              <w:szCs w:val="20"/>
              <w:lang w:val="en-US"/>
            </w:rPr>
          </w:rPrChange>
        </w:rPr>
      </w:pPr>
      <w:r w:rsidRPr="00DB6CAC">
        <w:rPr>
          <w:rFonts w:ascii="Arial" w:eastAsia="Arial" w:hAnsi="Arial" w:cs="Arial"/>
          <w:b/>
          <w:color w:val="3A3A3A"/>
          <w:lang w:val="en-US"/>
          <w:rPrChange w:id="1443" w:author="Markus Michels" w:date="2020-03-03T18:31:00Z">
            <w:rPr>
              <w:rFonts w:ascii="Arial" w:eastAsia="Arial" w:hAnsi="Arial" w:cs="Arial"/>
              <w:color w:val="3A3A3A"/>
              <w:lang w:val="en-US"/>
            </w:rPr>
          </w:rPrChange>
        </w:rPr>
        <w:t>Example sensor description</w:t>
      </w:r>
      <w:del w:id="1444" w:author="Markus Michels" w:date="2020-03-02T19:28:00Z">
        <w:r w:rsidRPr="00DB6CAC" w:rsidDel="00300210">
          <w:rPr>
            <w:rFonts w:ascii="Arial" w:eastAsia="Arial" w:hAnsi="Arial" w:cs="Arial"/>
            <w:b/>
            <w:color w:val="3A3A3A"/>
            <w:lang w:val="en-US"/>
            <w:rPrChange w:id="1445" w:author="Markus Michels" w:date="2020-03-03T18:31:00Z">
              <w:rPr>
                <w:rFonts w:ascii="Arial" w:eastAsia="Arial" w:hAnsi="Arial" w:cs="Arial"/>
                <w:color w:val="3A3A3A"/>
                <w:lang w:val="en-US"/>
              </w:rPr>
            </w:rPrChange>
          </w:rPr>
          <w:delText xml:space="preserve"> </w:delText>
        </w:r>
      </w:del>
      <w:r w:rsidRPr="00DB6CAC">
        <w:rPr>
          <w:rFonts w:ascii="Arial" w:eastAsia="Arial" w:hAnsi="Arial" w:cs="Arial"/>
          <w:b/>
          <w:color w:val="3A3A3A"/>
          <w:lang w:val="en-US"/>
          <w:rPrChange w:id="1446" w:author="Markus Michels" w:date="2020-03-03T18:31:00Z">
            <w:rPr>
              <w:rFonts w:ascii="Arial" w:eastAsia="Arial" w:hAnsi="Arial" w:cs="Arial"/>
              <w:color w:val="3A3A3A"/>
              <w:lang w:val="en-US"/>
            </w:rPr>
          </w:rPrChange>
        </w:rPr>
        <w:t>:</w:t>
      </w:r>
    </w:p>
    <w:p w14:paraId="2E201EB5" w14:textId="77777777" w:rsidR="00AC7728" w:rsidRPr="004A0E56" w:rsidRDefault="003231A5">
      <w:pPr>
        <w:spacing w:line="20" w:lineRule="exact"/>
        <w:rPr>
          <w:rFonts w:ascii="Arial" w:hAnsi="Arial" w:cs="Arial"/>
          <w:sz w:val="20"/>
          <w:szCs w:val="20"/>
          <w:lang w:val="en-US"/>
          <w:rPrChange w:id="1447" w:author="Markus Michels" w:date="2020-03-02T18:37:00Z">
            <w:rPr>
              <w:sz w:val="20"/>
              <w:szCs w:val="20"/>
              <w:lang w:val="en-US"/>
            </w:rPr>
          </w:rPrChange>
        </w:rPr>
      </w:pPr>
      <w:r w:rsidRPr="004A0E56">
        <w:rPr>
          <w:rFonts w:ascii="Arial" w:hAnsi="Arial" w:cs="Arial"/>
          <w:noProof/>
          <w:sz w:val="20"/>
          <w:szCs w:val="20"/>
          <w:rPrChange w:id="1448" w:author="Markus Michels" w:date="2020-03-02T18:37:00Z">
            <w:rPr>
              <w:noProof/>
              <w:sz w:val="20"/>
              <w:szCs w:val="20"/>
            </w:rPr>
          </w:rPrChange>
        </w:rPr>
        <w:drawing>
          <wp:anchor distT="0" distB="0" distL="114300" distR="114300" simplePos="0" relativeHeight="251660800" behindDoc="1" locked="0" layoutInCell="0" allowOverlap="1" wp14:anchorId="1836C245" wp14:editId="07C78824">
            <wp:simplePos x="0" y="0"/>
            <wp:positionH relativeFrom="column">
              <wp:posOffset>-5715</wp:posOffset>
            </wp:positionH>
            <wp:positionV relativeFrom="paragraph">
              <wp:posOffset>205740</wp:posOffset>
            </wp:positionV>
            <wp:extent cx="6480175" cy="3281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6480175" cy="3281045"/>
                    </a:xfrm>
                    <a:prstGeom prst="rect">
                      <a:avLst/>
                    </a:prstGeom>
                    <a:noFill/>
                  </pic:spPr>
                </pic:pic>
              </a:graphicData>
            </a:graphic>
          </wp:anchor>
        </w:drawing>
      </w:r>
    </w:p>
    <w:p w14:paraId="2146DB53" w14:textId="77777777" w:rsidR="00AC7728" w:rsidRPr="004A0E56" w:rsidRDefault="00AC7728">
      <w:pPr>
        <w:spacing w:line="200" w:lineRule="exact"/>
        <w:rPr>
          <w:rFonts w:ascii="Arial" w:hAnsi="Arial" w:cs="Arial"/>
          <w:sz w:val="20"/>
          <w:szCs w:val="20"/>
          <w:lang w:val="en-US"/>
          <w:rPrChange w:id="1449" w:author="Markus Michels" w:date="2020-03-02T18:37:00Z">
            <w:rPr>
              <w:sz w:val="20"/>
              <w:szCs w:val="20"/>
              <w:lang w:val="en-US"/>
            </w:rPr>
          </w:rPrChange>
        </w:rPr>
      </w:pPr>
    </w:p>
    <w:p w14:paraId="3658C343" w14:textId="77777777" w:rsidR="00AC7728" w:rsidRPr="004A0E56" w:rsidRDefault="00AC7728">
      <w:pPr>
        <w:spacing w:line="329" w:lineRule="exact"/>
        <w:rPr>
          <w:rFonts w:ascii="Arial" w:hAnsi="Arial" w:cs="Arial"/>
          <w:sz w:val="20"/>
          <w:szCs w:val="20"/>
          <w:lang w:val="en-US"/>
          <w:rPrChange w:id="1450" w:author="Markus Michels" w:date="2020-03-02T18:37:00Z">
            <w:rPr>
              <w:sz w:val="20"/>
              <w:szCs w:val="20"/>
              <w:lang w:val="en-US"/>
            </w:rPr>
          </w:rPrChange>
        </w:rPr>
      </w:pPr>
    </w:p>
    <w:p w14:paraId="0647BF74" w14:textId="77777777" w:rsidR="00AC7728" w:rsidRPr="004A0E56" w:rsidRDefault="003231A5">
      <w:pPr>
        <w:ind w:left="220"/>
        <w:rPr>
          <w:rFonts w:ascii="Arial" w:hAnsi="Arial" w:cs="Arial"/>
          <w:sz w:val="20"/>
          <w:szCs w:val="20"/>
          <w:lang w:val="en-US"/>
          <w:rPrChange w:id="1451" w:author="Markus Michels" w:date="2020-03-02T18:37:00Z">
            <w:rPr>
              <w:sz w:val="20"/>
              <w:szCs w:val="20"/>
              <w:lang w:val="en-US"/>
            </w:rPr>
          </w:rPrChange>
        </w:rPr>
      </w:pPr>
      <w:r w:rsidRPr="004A0E56">
        <w:rPr>
          <w:rFonts w:ascii="Arial" w:eastAsia="Courier New" w:hAnsi="Arial" w:cs="Arial"/>
          <w:color w:val="FFFFFF"/>
          <w:sz w:val="20"/>
          <w:szCs w:val="20"/>
          <w:lang w:val="en-US"/>
          <w:rPrChange w:id="1452" w:author="Markus Michels" w:date="2020-03-02T18:37:00Z">
            <w:rPr>
              <w:rFonts w:ascii="Courier New" w:eastAsia="Courier New" w:hAnsi="Courier New" w:cs="Courier New"/>
              <w:color w:val="FFFFFF"/>
              <w:sz w:val="20"/>
              <w:szCs w:val="20"/>
              <w:lang w:val="en-US"/>
            </w:rPr>
          </w:rPrChange>
        </w:rPr>
        <w:t>{</w:t>
      </w:r>
    </w:p>
    <w:p w14:paraId="09887E04" w14:textId="77777777" w:rsidR="00AC7728" w:rsidRPr="004A0E56" w:rsidRDefault="00AC7728">
      <w:pPr>
        <w:spacing w:line="69" w:lineRule="exact"/>
        <w:rPr>
          <w:rFonts w:ascii="Arial" w:hAnsi="Arial" w:cs="Arial"/>
          <w:sz w:val="20"/>
          <w:szCs w:val="20"/>
          <w:lang w:val="en-US"/>
          <w:rPrChange w:id="1453" w:author="Markus Michels" w:date="2020-03-02T18:37:00Z">
            <w:rPr>
              <w:sz w:val="20"/>
              <w:szCs w:val="20"/>
              <w:lang w:val="en-US"/>
            </w:rPr>
          </w:rPrChange>
        </w:rPr>
      </w:pPr>
    </w:p>
    <w:p w14:paraId="54570DC2" w14:textId="77777777" w:rsidR="00AC7728" w:rsidRPr="004A0E56" w:rsidRDefault="003231A5">
      <w:pPr>
        <w:ind w:left="440"/>
        <w:rPr>
          <w:rFonts w:ascii="Arial" w:hAnsi="Arial" w:cs="Arial"/>
          <w:sz w:val="20"/>
          <w:szCs w:val="20"/>
          <w:lang w:val="en-US"/>
          <w:rPrChange w:id="1454" w:author="Markus Michels" w:date="2020-03-02T18:37:00Z">
            <w:rPr>
              <w:sz w:val="20"/>
              <w:szCs w:val="20"/>
              <w:lang w:val="en-US"/>
            </w:rPr>
          </w:rPrChange>
        </w:rPr>
      </w:pPr>
      <w:r w:rsidRPr="004A0E56">
        <w:rPr>
          <w:rFonts w:ascii="Arial" w:eastAsia="Courier New" w:hAnsi="Arial" w:cs="Arial"/>
          <w:color w:val="FFFFFF"/>
          <w:sz w:val="20"/>
          <w:szCs w:val="20"/>
          <w:lang w:val="en-US"/>
          <w:rPrChange w:id="1455"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456" w:author="Markus Michels" w:date="2020-03-02T18:37:00Z">
            <w:rPr>
              <w:rFonts w:ascii="Courier New" w:eastAsia="Courier New" w:hAnsi="Courier New" w:cs="Courier New"/>
              <w:color w:val="FFFFFF"/>
              <w:sz w:val="20"/>
              <w:szCs w:val="20"/>
              <w:lang w:val="en-US"/>
            </w:rPr>
          </w:rPrChange>
        </w:rPr>
        <w:t>blk</w:t>
      </w:r>
      <w:proofErr w:type="spellEnd"/>
      <w:r w:rsidRPr="004A0E56">
        <w:rPr>
          <w:rFonts w:ascii="Arial" w:eastAsia="Courier New" w:hAnsi="Arial" w:cs="Arial"/>
          <w:color w:val="FFFFFF"/>
          <w:sz w:val="20"/>
          <w:szCs w:val="20"/>
          <w:lang w:val="en-US"/>
          <w:rPrChange w:id="1457" w:author="Markus Michels" w:date="2020-03-02T18:37:00Z">
            <w:rPr>
              <w:rFonts w:ascii="Courier New" w:eastAsia="Courier New" w:hAnsi="Courier New" w:cs="Courier New"/>
              <w:color w:val="FFFFFF"/>
              <w:sz w:val="20"/>
              <w:szCs w:val="20"/>
              <w:lang w:val="en-US"/>
            </w:rPr>
          </w:rPrChange>
        </w:rPr>
        <w:t>": [</w:t>
      </w:r>
    </w:p>
    <w:p w14:paraId="2AB7AF0F" w14:textId="77777777" w:rsidR="00AC7728" w:rsidRPr="004A0E56" w:rsidRDefault="00AC7728">
      <w:pPr>
        <w:spacing w:line="33" w:lineRule="exact"/>
        <w:rPr>
          <w:rFonts w:ascii="Arial" w:hAnsi="Arial" w:cs="Arial"/>
          <w:sz w:val="20"/>
          <w:szCs w:val="20"/>
          <w:lang w:val="en-US"/>
          <w:rPrChange w:id="1458" w:author="Markus Michels" w:date="2020-03-02T18:37:00Z">
            <w:rPr>
              <w:sz w:val="20"/>
              <w:szCs w:val="20"/>
              <w:lang w:val="en-US"/>
            </w:rPr>
          </w:rPrChange>
        </w:rPr>
      </w:pPr>
    </w:p>
    <w:p w14:paraId="63C39549" w14:textId="77777777" w:rsidR="00AC7728" w:rsidRPr="004A0E56" w:rsidRDefault="003231A5">
      <w:pPr>
        <w:ind w:left="680"/>
        <w:rPr>
          <w:rFonts w:ascii="Arial" w:hAnsi="Arial" w:cs="Arial"/>
          <w:sz w:val="20"/>
          <w:szCs w:val="20"/>
          <w:lang w:val="en-US"/>
          <w:rPrChange w:id="1459" w:author="Markus Michels" w:date="2020-03-02T18:37:00Z">
            <w:rPr>
              <w:sz w:val="20"/>
              <w:szCs w:val="20"/>
              <w:lang w:val="en-US"/>
            </w:rPr>
          </w:rPrChange>
        </w:rPr>
      </w:pPr>
      <w:r w:rsidRPr="004A0E56">
        <w:rPr>
          <w:rFonts w:ascii="Arial" w:eastAsia="Courier New" w:hAnsi="Arial" w:cs="Arial"/>
          <w:color w:val="FFFFFF"/>
          <w:sz w:val="20"/>
          <w:szCs w:val="20"/>
          <w:lang w:val="en-US"/>
          <w:rPrChange w:id="1460" w:author="Markus Michels" w:date="2020-03-02T18:37:00Z">
            <w:rPr>
              <w:rFonts w:ascii="Courier New" w:eastAsia="Courier New" w:hAnsi="Courier New" w:cs="Courier New"/>
              <w:color w:val="FFFFFF"/>
              <w:sz w:val="20"/>
              <w:szCs w:val="20"/>
              <w:lang w:val="en-US"/>
            </w:rPr>
          </w:rPrChange>
        </w:rPr>
        <w:t>{</w:t>
      </w:r>
    </w:p>
    <w:p w14:paraId="6142EC42" w14:textId="77777777" w:rsidR="00AC7728" w:rsidRPr="004A0E56" w:rsidRDefault="00AC7728">
      <w:pPr>
        <w:spacing w:line="33" w:lineRule="exact"/>
        <w:rPr>
          <w:rFonts w:ascii="Arial" w:hAnsi="Arial" w:cs="Arial"/>
          <w:sz w:val="20"/>
          <w:szCs w:val="20"/>
          <w:lang w:val="en-US"/>
          <w:rPrChange w:id="1461" w:author="Markus Michels" w:date="2020-03-02T18:37:00Z">
            <w:rPr>
              <w:sz w:val="20"/>
              <w:szCs w:val="20"/>
              <w:lang w:val="en-US"/>
            </w:rPr>
          </w:rPrChange>
        </w:rPr>
      </w:pPr>
    </w:p>
    <w:p w14:paraId="5F6E788A" w14:textId="77777777" w:rsidR="00AC7728" w:rsidRPr="004A0E56" w:rsidRDefault="003231A5">
      <w:pPr>
        <w:ind w:left="920"/>
        <w:rPr>
          <w:rFonts w:ascii="Arial" w:hAnsi="Arial" w:cs="Arial"/>
          <w:sz w:val="20"/>
          <w:szCs w:val="20"/>
          <w:lang w:val="en-US"/>
          <w:rPrChange w:id="1462" w:author="Markus Michels" w:date="2020-03-02T18:37:00Z">
            <w:rPr>
              <w:sz w:val="20"/>
              <w:szCs w:val="20"/>
              <w:lang w:val="en-US"/>
            </w:rPr>
          </w:rPrChange>
        </w:rPr>
      </w:pPr>
      <w:r w:rsidRPr="004A0E56">
        <w:rPr>
          <w:rFonts w:ascii="Arial" w:eastAsia="Courier New" w:hAnsi="Arial" w:cs="Arial"/>
          <w:color w:val="FFFFFF"/>
          <w:sz w:val="20"/>
          <w:szCs w:val="20"/>
          <w:lang w:val="en-US"/>
          <w:rPrChange w:id="1463" w:author="Markus Michels" w:date="2020-03-02T18:37:00Z">
            <w:rPr>
              <w:rFonts w:ascii="Courier New" w:eastAsia="Courier New" w:hAnsi="Courier New" w:cs="Courier New"/>
              <w:color w:val="FFFFFF"/>
              <w:sz w:val="20"/>
              <w:szCs w:val="20"/>
              <w:lang w:val="en-US"/>
            </w:rPr>
          </w:rPrChange>
        </w:rPr>
        <w:t>"I": 1,</w:t>
      </w:r>
    </w:p>
    <w:p w14:paraId="2C133ACC" w14:textId="77777777" w:rsidR="00AC7728" w:rsidRPr="004A0E56" w:rsidRDefault="00AC7728">
      <w:pPr>
        <w:spacing w:line="33" w:lineRule="exact"/>
        <w:rPr>
          <w:rFonts w:ascii="Arial" w:hAnsi="Arial" w:cs="Arial"/>
          <w:sz w:val="20"/>
          <w:szCs w:val="20"/>
          <w:lang w:val="en-US"/>
          <w:rPrChange w:id="1464" w:author="Markus Michels" w:date="2020-03-02T18:37:00Z">
            <w:rPr>
              <w:sz w:val="20"/>
              <w:szCs w:val="20"/>
              <w:lang w:val="en-US"/>
            </w:rPr>
          </w:rPrChange>
        </w:rPr>
      </w:pPr>
    </w:p>
    <w:p w14:paraId="78C376D4" w14:textId="77777777" w:rsidR="00AC7728" w:rsidRPr="004A0E56" w:rsidRDefault="003231A5">
      <w:pPr>
        <w:ind w:left="920"/>
        <w:rPr>
          <w:rFonts w:ascii="Arial" w:hAnsi="Arial" w:cs="Arial"/>
          <w:sz w:val="20"/>
          <w:szCs w:val="20"/>
          <w:lang w:val="en-US"/>
          <w:rPrChange w:id="1465" w:author="Markus Michels" w:date="2020-03-02T18:37:00Z">
            <w:rPr>
              <w:sz w:val="20"/>
              <w:szCs w:val="20"/>
              <w:lang w:val="en-US"/>
            </w:rPr>
          </w:rPrChange>
        </w:rPr>
      </w:pPr>
      <w:r w:rsidRPr="004A0E56">
        <w:rPr>
          <w:rFonts w:ascii="Arial" w:eastAsia="Courier New" w:hAnsi="Arial" w:cs="Arial"/>
          <w:color w:val="FFFFFF"/>
          <w:sz w:val="20"/>
          <w:szCs w:val="20"/>
          <w:lang w:val="en-US"/>
          <w:rPrChange w:id="1466" w:author="Markus Michels" w:date="2020-03-02T18:37:00Z">
            <w:rPr>
              <w:rFonts w:ascii="Courier New" w:eastAsia="Courier New" w:hAnsi="Courier New" w:cs="Courier New"/>
              <w:color w:val="FFFFFF"/>
              <w:sz w:val="20"/>
              <w:szCs w:val="20"/>
              <w:lang w:val="en-US"/>
            </w:rPr>
          </w:rPrChange>
        </w:rPr>
        <w:t>"D": "sensors"</w:t>
      </w:r>
    </w:p>
    <w:p w14:paraId="7DB2913B" w14:textId="77777777" w:rsidR="00AC7728" w:rsidRPr="004A0E56" w:rsidRDefault="00AC7728">
      <w:pPr>
        <w:spacing w:line="33" w:lineRule="exact"/>
        <w:rPr>
          <w:rFonts w:ascii="Arial" w:hAnsi="Arial" w:cs="Arial"/>
          <w:sz w:val="20"/>
          <w:szCs w:val="20"/>
          <w:lang w:val="en-US"/>
          <w:rPrChange w:id="1467" w:author="Markus Michels" w:date="2020-03-02T18:37:00Z">
            <w:rPr>
              <w:sz w:val="20"/>
              <w:szCs w:val="20"/>
              <w:lang w:val="en-US"/>
            </w:rPr>
          </w:rPrChange>
        </w:rPr>
      </w:pPr>
    </w:p>
    <w:p w14:paraId="467A8C21" w14:textId="77777777" w:rsidR="00AC7728" w:rsidRPr="004A0E56" w:rsidRDefault="003231A5">
      <w:pPr>
        <w:ind w:left="680"/>
        <w:rPr>
          <w:rFonts w:ascii="Arial" w:hAnsi="Arial" w:cs="Arial"/>
          <w:sz w:val="20"/>
          <w:szCs w:val="20"/>
          <w:lang w:val="en-US"/>
          <w:rPrChange w:id="1468" w:author="Markus Michels" w:date="2020-03-02T18:37:00Z">
            <w:rPr>
              <w:sz w:val="20"/>
              <w:szCs w:val="20"/>
              <w:lang w:val="en-US"/>
            </w:rPr>
          </w:rPrChange>
        </w:rPr>
      </w:pPr>
      <w:r w:rsidRPr="004A0E56">
        <w:rPr>
          <w:rFonts w:ascii="Arial" w:eastAsia="Courier New" w:hAnsi="Arial" w:cs="Arial"/>
          <w:color w:val="FFFFFF"/>
          <w:sz w:val="20"/>
          <w:szCs w:val="20"/>
          <w:lang w:val="en-US"/>
          <w:rPrChange w:id="1469" w:author="Markus Michels" w:date="2020-03-02T18:37:00Z">
            <w:rPr>
              <w:rFonts w:ascii="Courier New" w:eastAsia="Courier New" w:hAnsi="Courier New" w:cs="Courier New"/>
              <w:color w:val="FFFFFF"/>
              <w:sz w:val="20"/>
              <w:szCs w:val="20"/>
              <w:lang w:val="en-US"/>
            </w:rPr>
          </w:rPrChange>
        </w:rPr>
        <w:t>}</w:t>
      </w:r>
    </w:p>
    <w:p w14:paraId="665EA607" w14:textId="77777777" w:rsidR="00AC7728" w:rsidRPr="004A0E56" w:rsidRDefault="00AC7728">
      <w:pPr>
        <w:spacing w:line="33" w:lineRule="exact"/>
        <w:rPr>
          <w:rFonts w:ascii="Arial" w:hAnsi="Arial" w:cs="Arial"/>
          <w:sz w:val="20"/>
          <w:szCs w:val="20"/>
          <w:lang w:val="en-US"/>
          <w:rPrChange w:id="1470" w:author="Markus Michels" w:date="2020-03-02T18:37:00Z">
            <w:rPr>
              <w:sz w:val="20"/>
              <w:szCs w:val="20"/>
              <w:lang w:val="en-US"/>
            </w:rPr>
          </w:rPrChange>
        </w:rPr>
      </w:pPr>
    </w:p>
    <w:p w14:paraId="581444CA" w14:textId="77777777" w:rsidR="00AC7728" w:rsidRPr="004A0E56" w:rsidRDefault="003231A5">
      <w:pPr>
        <w:ind w:left="440"/>
        <w:rPr>
          <w:rFonts w:ascii="Arial" w:hAnsi="Arial" w:cs="Arial"/>
          <w:sz w:val="20"/>
          <w:szCs w:val="20"/>
          <w:lang w:val="en-US"/>
          <w:rPrChange w:id="1471" w:author="Markus Michels" w:date="2020-03-02T18:37:00Z">
            <w:rPr>
              <w:sz w:val="20"/>
              <w:szCs w:val="20"/>
              <w:lang w:val="en-US"/>
            </w:rPr>
          </w:rPrChange>
        </w:rPr>
      </w:pPr>
      <w:r w:rsidRPr="004A0E56">
        <w:rPr>
          <w:rFonts w:ascii="Arial" w:eastAsia="Courier New" w:hAnsi="Arial" w:cs="Arial"/>
          <w:color w:val="FFFFFF"/>
          <w:sz w:val="20"/>
          <w:szCs w:val="20"/>
          <w:lang w:val="en-US"/>
          <w:rPrChange w:id="1472" w:author="Markus Michels" w:date="2020-03-02T18:37:00Z">
            <w:rPr>
              <w:rFonts w:ascii="Courier New" w:eastAsia="Courier New" w:hAnsi="Courier New" w:cs="Courier New"/>
              <w:color w:val="FFFFFF"/>
              <w:sz w:val="20"/>
              <w:szCs w:val="20"/>
              <w:lang w:val="en-US"/>
            </w:rPr>
          </w:rPrChange>
        </w:rPr>
        <w:t>],</w:t>
      </w:r>
    </w:p>
    <w:p w14:paraId="1C9FE8F4" w14:textId="77777777" w:rsidR="00AC7728" w:rsidRPr="004A0E56" w:rsidRDefault="00AC7728">
      <w:pPr>
        <w:spacing w:line="33" w:lineRule="exact"/>
        <w:rPr>
          <w:rFonts w:ascii="Arial" w:hAnsi="Arial" w:cs="Arial"/>
          <w:sz w:val="20"/>
          <w:szCs w:val="20"/>
          <w:lang w:val="en-US"/>
          <w:rPrChange w:id="1473" w:author="Markus Michels" w:date="2020-03-02T18:37:00Z">
            <w:rPr>
              <w:sz w:val="20"/>
              <w:szCs w:val="20"/>
              <w:lang w:val="en-US"/>
            </w:rPr>
          </w:rPrChange>
        </w:rPr>
      </w:pPr>
    </w:p>
    <w:p w14:paraId="3DB89DE0" w14:textId="77777777" w:rsidR="00AC7728" w:rsidRPr="004A0E56" w:rsidRDefault="003231A5">
      <w:pPr>
        <w:ind w:left="440"/>
        <w:rPr>
          <w:rFonts w:ascii="Arial" w:hAnsi="Arial" w:cs="Arial"/>
          <w:sz w:val="20"/>
          <w:szCs w:val="20"/>
          <w:lang w:val="en-US"/>
          <w:rPrChange w:id="1474" w:author="Markus Michels" w:date="2020-03-02T18:37:00Z">
            <w:rPr>
              <w:sz w:val="20"/>
              <w:szCs w:val="20"/>
              <w:lang w:val="en-US"/>
            </w:rPr>
          </w:rPrChange>
        </w:rPr>
      </w:pPr>
      <w:r w:rsidRPr="004A0E56">
        <w:rPr>
          <w:rFonts w:ascii="Arial" w:eastAsia="Courier New" w:hAnsi="Arial" w:cs="Arial"/>
          <w:color w:val="FFFFFF"/>
          <w:sz w:val="20"/>
          <w:szCs w:val="20"/>
          <w:lang w:val="en-US"/>
          <w:rPrChange w:id="1475" w:author="Markus Michels" w:date="2020-03-02T18:37:00Z">
            <w:rPr>
              <w:rFonts w:ascii="Courier New" w:eastAsia="Courier New" w:hAnsi="Courier New" w:cs="Courier New"/>
              <w:color w:val="FFFFFF"/>
              <w:sz w:val="20"/>
              <w:szCs w:val="20"/>
              <w:lang w:val="en-US"/>
            </w:rPr>
          </w:rPrChange>
        </w:rPr>
        <w:t>"</w:t>
      </w:r>
      <w:proofErr w:type="spellStart"/>
      <w:r w:rsidRPr="004A0E56">
        <w:rPr>
          <w:rFonts w:ascii="Arial" w:eastAsia="Courier New" w:hAnsi="Arial" w:cs="Arial"/>
          <w:color w:val="FFFFFF"/>
          <w:sz w:val="20"/>
          <w:szCs w:val="20"/>
          <w:lang w:val="en-US"/>
          <w:rPrChange w:id="1476" w:author="Markus Michels" w:date="2020-03-02T18:37:00Z">
            <w:rPr>
              <w:rFonts w:ascii="Courier New" w:eastAsia="Courier New" w:hAnsi="Courier New" w:cs="Courier New"/>
              <w:color w:val="FFFFFF"/>
              <w:sz w:val="20"/>
              <w:szCs w:val="20"/>
              <w:lang w:val="en-US"/>
            </w:rPr>
          </w:rPrChange>
        </w:rPr>
        <w:t>sen</w:t>
      </w:r>
      <w:proofErr w:type="spellEnd"/>
      <w:r w:rsidRPr="004A0E56">
        <w:rPr>
          <w:rFonts w:ascii="Arial" w:eastAsia="Courier New" w:hAnsi="Arial" w:cs="Arial"/>
          <w:color w:val="FFFFFF"/>
          <w:sz w:val="20"/>
          <w:szCs w:val="20"/>
          <w:lang w:val="en-US"/>
          <w:rPrChange w:id="1477" w:author="Markus Michels" w:date="2020-03-02T18:37:00Z">
            <w:rPr>
              <w:rFonts w:ascii="Courier New" w:eastAsia="Courier New" w:hAnsi="Courier New" w:cs="Courier New"/>
              <w:color w:val="FFFFFF"/>
              <w:sz w:val="20"/>
              <w:szCs w:val="20"/>
              <w:lang w:val="en-US"/>
            </w:rPr>
          </w:rPrChange>
        </w:rPr>
        <w:t>": [</w:t>
      </w:r>
    </w:p>
    <w:p w14:paraId="6E8D6DEB" w14:textId="77777777" w:rsidR="00AC7728" w:rsidRPr="004A0E56" w:rsidRDefault="00AC7728">
      <w:pPr>
        <w:spacing w:line="33" w:lineRule="exact"/>
        <w:rPr>
          <w:rFonts w:ascii="Arial" w:hAnsi="Arial" w:cs="Arial"/>
          <w:sz w:val="20"/>
          <w:szCs w:val="20"/>
          <w:lang w:val="en-US"/>
          <w:rPrChange w:id="1478" w:author="Markus Michels" w:date="2020-03-02T18:37:00Z">
            <w:rPr>
              <w:sz w:val="20"/>
              <w:szCs w:val="20"/>
              <w:lang w:val="en-US"/>
            </w:rPr>
          </w:rPrChange>
        </w:rPr>
      </w:pPr>
    </w:p>
    <w:p w14:paraId="42BEBE84" w14:textId="77777777" w:rsidR="00AC7728" w:rsidRPr="004A0E56" w:rsidRDefault="003231A5">
      <w:pPr>
        <w:ind w:left="680"/>
        <w:rPr>
          <w:rFonts w:ascii="Arial" w:hAnsi="Arial" w:cs="Arial"/>
          <w:sz w:val="20"/>
          <w:szCs w:val="20"/>
          <w:lang w:val="en-US"/>
          <w:rPrChange w:id="1479" w:author="Markus Michels" w:date="2020-03-02T18:37:00Z">
            <w:rPr>
              <w:sz w:val="20"/>
              <w:szCs w:val="20"/>
              <w:lang w:val="en-US"/>
            </w:rPr>
          </w:rPrChange>
        </w:rPr>
      </w:pPr>
      <w:r w:rsidRPr="004A0E56">
        <w:rPr>
          <w:rFonts w:ascii="Arial" w:eastAsia="Courier New" w:hAnsi="Arial" w:cs="Arial"/>
          <w:color w:val="FFFFFF"/>
          <w:sz w:val="20"/>
          <w:szCs w:val="20"/>
          <w:lang w:val="en-US"/>
          <w:rPrChange w:id="1480" w:author="Markus Michels" w:date="2020-03-02T18:37:00Z">
            <w:rPr>
              <w:rFonts w:ascii="Courier New" w:eastAsia="Courier New" w:hAnsi="Courier New" w:cs="Courier New"/>
              <w:color w:val="FFFFFF"/>
              <w:sz w:val="20"/>
              <w:szCs w:val="20"/>
              <w:lang w:val="en-US"/>
            </w:rPr>
          </w:rPrChange>
        </w:rPr>
        <w:t>{</w:t>
      </w:r>
    </w:p>
    <w:p w14:paraId="2A9FA865" w14:textId="77777777" w:rsidR="00AC7728" w:rsidRPr="004A0E56" w:rsidRDefault="00AC7728">
      <w:pPr>
        <w:spacing w:line="33" w:lineRule="exact"/>
        <w:rPr>
          <w:rFonts w:ascii="Arial" w:hAnsi="Arial" w:cs="Arial"/>
          <w:sz w:val="20"/>
          <w:szCs w:val="20"/>
          <w:lang w:val="en-US"/>
          <w:rPrChange w:id="1481" w:author="Markus Michels" w:date="2020-03-02T18:37:00Z">
            <w:rPr>
              <w:sz w:val="20"/>
              <w:szCs w:val="20"/>
              <w:lang w:val="en-US"/>
            </w:rPr>
          </w:rPrChange>
        </w:rPr>
      </w:pPr>
    </w:p>
    <w:p w14:paraId="4A0BE762" w14:textId="77777777" w:rsidR="00AC7728" w:rsidRPr="004A0E56" w:rsidRDefault="003231A5">
      <w:pPr>
        <w:ind w:left="920"/>
        <w:rPr>
          <w:rFonts w:ascii="Arial" w:hAnsi="Arial" w:cs="Arial"/>
          <w:sz w:val="20"/>
          <w:szCs w:val="20"/>
          <w:lang w:val="en-US"/>
          <w:rPrChange w:id="1482" w:author="Markus Michels" w:date="2020-03-02T18:37:00Z">
            <w:rPr>
              <w:sz w:val="20"/>
              <w:szCs w:val="20"/>
              <w:lang w:val="en-US"/>
            </w:rPr>
          </w:rPrChange>
        </w:rPr>
      </w:pPr>
      <w:r w:rsidRPr="004A0E56">
        <w:rPr>
          <w:rFonts w:ascii="Arial" w:eastAsia="Courier New" w:hAnsi="Arial" w:cs="Arial"/>
          <w:color w:val="FFFFFF"/>
          <w:sz w:val="20"/>
          <w:szCs w:val="20"/>
          <w:lang w:val="en-US"/>
          <w:rPrChange w:id="1483" w:author="Markus Michels" w:date="2020-03-02T18:37:00Z">
            <w:rPr>
              <w:rFonts w:ascii="Courier New" w:eastAsia="Courier New" w:hAnsi="Courier New" w:cs="Courier New"/>
              <w:color w:val="FFFFFF"/>
              <w:sz w:val="20"/>
              <w:szCs w:val="20"/>
              <w:lang w:val="en-US"/>
            </w:rPr>
          </w:rPrChange>
        </w:rPr>
        <w:t>"I": 11,</w:t>
      </w:r>
    </w:p>
    <w:p w14:paraId="45B87963" w14:textId="77777777" w:rsidR="00AC7728" w:rsidRPr="004A0E56" w:rsidRDefault="00AC7728">
      <w:pPr>
        <w:spacing w:line="33" w:lineRule="exact"/>
        <w:rPr>
          <w:rFonts w:ascii="Arial" w:hAnsi="Arial" w:cs="Arial"/>
          <w:sz w:val="20"/>
          <w:szCs w:val="20"/>
          <w:lang w:val="en-US"/>
          <w:rPrChange w:id="1484" w:author="Markus Michels" w:date="2020-03-02T18:37:00Z">
            <w:rPr>
              <w:sz w:val="20"/>
              <w:szCs w:val="20"/>
              <w:lang w:val="en-US"/>
            </w:rPr>
          </w:rPrChange>
        </w:rPr>
      </w:pPr>
    </w:p>
    <w:p w14:paraId="51159C30" w14:textId="77777777" w:rsidR="00AC7728" w:rsidRPr="004A0E56" w:rsidRDefault="003231A5">
      <w:pPr>
        <w:ind w:left="920"/>
        <w:rPr>
          <w:rFonts w:ascii="Arial" w:hAnsi="Arial" w:cs="Arial"/>
          <w:sz w:val="20"/>
          <w:szCs w:val="20"/>
          <w:lang w:val="en-US"/>
          <w:rPrChange w:id="1485" w:author="Markus Michels" w:date="2020-03-02T18:37:00Z">
            <w:rPr>
              <w:sz w:val="20"/>
              <w:szCs w:val="20"/>
              <w:lang w:val="en-US"/>
            </w:rPr>
          </w:rPrChange>
        </w:rPr>
      </w:pPr>
      <w:r w:rsidRPr="004A0E56">
        <w:rPr>
          <w:rFonts w:ascii="Arial" w:eastAsia="Courier New" w:hAnsi="Arial" w:cs="Arial"/>
          <w:color w:val="FFFFFF"/>
          <w:sz w:val="20"/>
          <w:szCs w:val="20"/>
          <w:lang w:val="en-US"/>
          <w:rPrChange w:id="1486" w:author="Markus Michels" w:date="2020-03-02T18:37:00Z">
            <w:rPr>
              <w:rFonts w:ascii="Courier New" w:eastAsia="Courier New" w:hAnsi="Courier New" w:cs="Courier New"/>
              <w:color w:val="FFFFFF"/>
              <w:sz w:val="20"/>
              <w:szCs w:val="20"/>
              <w:lang w:val="en-US"/>
            </w:rPr>
          </w:rPrChange>
        </w:rPr>
        <w:t>"D": "motion",</w:t>
      </w:r>
    </w:p>
    <w:p w14:paraId="4515B361" w14:textId="77777777" w:rsidR="00AC7728" w:rsidRPr="004A0E56" w:rsidRDefault="00AC7728">
      <w:pPr>
        <w:spacing w:line="33" w:lineRule="exact"/>
        <w:rPr>
          <w:rFonts w:ascii="Arial" w:hAnsi="Arial" w:cs="Arial"/>
          <w:sz w:val="20"/>
          <w:szCs w:val="20"/>
          <w:lang w:val="en-US"/>
          <w:rPrChange w:id="1487" w:author="Markus Michels" w:date="2020-03-02T18:37:00Z">
            <w:rPr>
              <w:sz w:val="20"/>
              <w:szCs w:val="20"/>
              <w:lang w:val="en-US"/>
            </w:rPr>
          </w:rPrChange>
        </w:rPr>
      </w:pPr>
    </w:p>
    <w:p w14:paraId="6C8F7730" w14:textId="77777777" w:rsidR="00AC7728" w:rsidRPr="004A0E56" w:rsidRDefault="003231A5">
      <w:pPr>
        <w:ind w:left="920"/>
        <w:rPr>
          <w:rFonts w:ascii="Arial" w:hAnsi="Arial" w:cs="Arial"/>
          <w:sz w:val="20"/>
          <w:szCs w:val="20"/>
          <w:lang w:val="pt-BR"/>
          <w:rPrChange w:id="1488" w:author="Markus Michels" w:date="2020-03-02T18:37:00Z">
            <w:rPr>
              <w:sz w:val="20"/>
              <w:szCs w:val="20"/>
              <w:lang w:val="pt-BR"/>
            </w:rPr>
          </w:rPrChange>
        </w:rPr>
      </w:pPr>
      <w:r w:rsidRPr="004A0E56">
        <w:rPr>
          <w:rFonts w:ascii="Arial" w:eastAsia="Courier New" w:hAnsi="Arial" w:cs="Arial"/>
          <w:color w:val="FFFFFF"/>
          <w:sz w:val="20"/>
          <w:szCs w:val="20"/>
          <w:lang w:val="pt-BR"/>
          <w:rPrChange w:id="1489" w:author="Markus Michels" w:date="2020-03-02T18:37:00Z">
            <w:rPr>
              <w:rFonts w:ascii="Courier New" w:eastAsia="Courier New" w:hAnsi="Courier New" w:cs="Courier New"/>
              <w:color w:val="FFFFFF"/>
              <w:sz w:val="20"/>
              <w:szCs w:val="20"/>
              <w:lang w:val="pt-BR"/>
            </w:rPr>
          </w:rPrChange>
        </w:rPr>
        <w:t>"T": "S",</w:t>
      </w:r>
    </w:p>
    <w:p w14:paraId="56DC5C4E" w14:textId="77777777" w:rsidR="00AC7728" w:rsidRPr="004A0E56" w:rsidRDefault="00AC7728">
      <w:pPr>
        <w:spacing w:line="33" w:lineRule="exact"/>
        <w:rPr>
          <w:rFonts w:ascii="Arial" w:hAnsi="Arial" w:cs="Arial"/>
          <w:sz w:val="20"/>
          <w:szCs w:val="20"/>
          <w:lang w:val="pt-BR"/>
          <w:rPrChange w:id="1490" w:author="Markus Michels" w:date="2020-03-02T18:37:00Z">
            <w:rPr>
              <w:sz w:val="20"/>
              <w:szCs w:val="20"/>
              <w:lang w:val="pt-BR"/>
            </w:rPr>
          </w:rPrChange>
        </w:rPr>
      </w:pPr>
    </w:p>
    <w:p w14:paraId="5ECDFD84" w14:textId="77777777" w:rsidR="00AC7728" w:rsidRPr="004A0E56" w:rsidRDefault="003231A5">
      <w:pPr>
        <w:ind w:left="920"/>
        <w:rPr>
          <w:rFonts w:ascii="Arial" w:hAnsi="Arial" w:cs="Arial"/>
          <w:sz w:val="20"/>
          <w:szCs w:val="20"/>
          <w:lang w:val="pt-BR"/>
          <w:rPrChange w:id="1491" w:author="Markus Michels" w:date="2020-03-02T18:37:00Z">
            <w:rPr>
              <w:sz w:val="20"/>
              <w:szCs w:val="20"/>
              <w:lang w:val="pt-BR"/>
            </w:rPr>
          </w:rPrChange>
        </w:rPr>
      </w:pPr>
      <w:r w:rsidRPr="004A0E56">
        <w:rPr>
          <w:rFonts w:ascii="Arial" w:eastAsia="Courier New" w:hAnsi="Arial" w:cs="Arial"/>
          <w:color w:val="FFFFFF"/>
          <w:sz w:val="20"/>
          <w:szCs w:val="20"/>
          <w:lang w:val="pt-BR"/>
          <w:rPrChange w:id="1492" w:author="Markus Michels" w:date="2020-03-02T18:37:00Z">
            <w:rPr>
              <w:rFonts w:ascii="Courier New" w:eastAsia="Courier New" w:hAnsi="Courier New" w:cs="Courier New"/>
              <w:color w:val="FFFFFF"/>
              <w:sz w:val="20"/>
              <w:szCs w:val="20"/>
              <w:lang w:val="pt-BR"/>
            </w:rPr>
          </w:rPrChange>
        </w:rPr>
        <w:t>"R": "0/1",</w:t>
      </w:r>
    </w:p>
    <w:p w14:paraId="1F83A159" w14:textId="77777777" w:rsidR="00AC7728" w:rsidRPr="004A0E56" w:rsidRDefault="00AC7728">
      <w:pPr>
        <w:spacing w:line="33" w:lineRule="exact"/>
        <w:rPr>
          <w:rFonts w:ascii="Arial" w:hAnsi="Arial" w:cs="Arial"/>
          <w:sz w:val="20"/>
          <w:szCs w:val="20"/>
          <w:lang w:val="pt-BR"/>
          <w:rPrChange w:id="1493" w:author="Markus Michels" w:date="2020-03-02T18:37:00Z">
            <w:rPr>
              <w:sz w:val="20"/>
              <w:szCs w:val="20"/>
              <w:lang w:val="pt-BR"/>
            </w:rPr>
          </w:rPrChange>
        </w:rPr>
      </w:pPr>
    </w:p>
    <w:p w14:paraId="17D1987E" w14:textId="77777777" w:rsidR="00AC7728" w:rsidRPr="004A0E56" w:rsidRDefault="003231A5">
      <w:pPr>
        <w:ind w:left="920"/>
        <w:rPr>
          <w:rFonts w:ascii="Arial" w:hAnsi="Arial" w:cs="Arial"/>
          <w:sz w:val="20"/>
          <w:szCs w:val="20"/>
          <w:lang w:val="pt-BR"/>
          <w:rPrChange w:id="1494" w:author="Markus Michels" w:date="2020-03-02T18:37:00Z">
            <w:rPr>
              <w:sz w:val="20"/>
              <w:szCs w:val="20"/>
              <w:lang w:val="pt-BR"/>
            </w:rPr>
          </w:rPrChange>
        </w:rPr>
      </w:pPr>
      <w:r w:rsidRPr="004A0E56">
        <w:rPr>
          <w:rFonts w:ascii="Arial" w:eastAsia="Courier New" w:hAnsi="Arial" w:cs="Arial"/>
          <w:color w:val="FFFFFF"/>
          <w:sz w:val="20"/>
          <w:szCs w:val="20"/>
          <w:lang w:val="pt-BR"/>
          <w:rPrChange w:id="1495" w:author="Markus Michels" w:date="2020-03-02T18:37:00Z">
            <w:rPr>
              <w:rFonts w:ascii="Courier New" w:eastAsia="Courier New" w:hAnsi="Courier New" w:cs="Courier New"/>
              <w:color w:val="FFFFFF"/>
              <w:sz w:val="20"/>
              <w:szCs w:val="20"/>
              <w:lang w:val="pt-BR"/>
            </w:rPr>
          </w:rPrChange>
        </w:rPr>
        <w:t>"L": 1</w:t>
      </w:r>
    </w:p>
    <w:p w14:paraId="5ED3E659" w14:textId="77777777" w:rsidR="00AC7728" w:rsidRPr="004A0E56" w:rsidRDefault="00AC7728">
      <w:pPr>
        <w:spacing w:line="33" w:lineRule="exact"/>
        <w:rPr>
          <w:rFonts w:ascii="Arial" w:hAnsi="Arial" w:cs="Arial"/>
          <w:sz w:val="20"/>
          <w:szCs w:val="20"/>
          <w:lang w:val="pt-BR"/>
          <w:rPrChange w:id="1496" w:author="Markus Michels" w:date="2020-03-02T18:37:00Z">
            <w:rPr>
              <w:sz w:val="20"/>
              <w:szCs w:val="20"/>
              <w:lang w:val="pt-BR"/>
            </w:rPr>
          </w:rPrChange>
        </w:rPr>
      </w:pPr>
    </w:p>
    <w:p w14:paraId="0238D69A" w14:textId="77777777" w:rsidR="00AC7728" w:rsidRPr="004A0E56" w:rsidRDefault="003231A5">
      <w:pPr>
        <w:ind w:left="680"/>
        <w:rPr>
          <w:rFonts w:ascii="Arial" w:hAnsi="Arial" w:cs="Arial"/>
          <w:sz w:val="20"/>
          <w:szCs w:val="20"/>
          <w:lang w:val="pt-BR"/>
          <w:rPrChange w:id="1497" w:author="Markus Michels" w:date="2020-03-02T18:37:00Z">
            <w:rPr>
              <w:sz w:val="20"/>
              <w:szCs w:val="20"/>
              <w:lang w:val="pt-BR"/>
            </w:rPr>
          </w:rPrChange>
        </w:rPr>
      </w:pPr>
      <w:r w:rsidRPr="004A0E56">
        <w:rPr>
          <w:rFonts w:ascii="Arial" w:eastAsia="Courier New" w:hAnsi="Arial" w:cs="Arial"/>
          <w:color w:val="FFFFFF"/>
          <w:sz w:val="20"/>
          <w:szCs w:val="20"/>
          <w:lang w:val="pt-BR"/>
          <w:rPrChange w:id="1498" w:author="Markus Michels" w:date="2020-03-02T18:37:00Z">
            <w:rPr>
              <w:rFonts w:ascii="Courier New" w:eastAsia="Courier New" w:hAnsi="Courier New" w:cs="Courier New"/>
              <w:color w:val="FFFFFF"/>
              <w:sz w:val="20"/>
              <w:szCs w:val="20"/>
              <w:lang w:val="pt-BR"/>
            </w:rPr>
          </w:rPrChange>
        </w:rPr>
        <w:t>},</w:t>
      </w:r>
    </w:p>
    <w:p w14:paraId="598D857F" w14:textId="77777777" w:rsidR="00AC7728" w:rsidRPr="004A0E56" w:rsidRDefault="00AC7728">
      <w:pPr>
        <w:spacing w:line="33" w:lineRule="exact"/>
        <w:rPr>
          <w:rFonts w:ascii="Arial" w:hAnsi="Arial" w:cs="Arial"/>
          <w:sz w:val="20"/>
          <w:szCs w:val="20"/>
          <w:lang w:val="pt-BR"/>
          <w:rPrChange w:id="1499" w:author="Markus Michels" w:date="2020-03-02T18:37:00Z">
            <w:rPr>
              <w:sz w:val="20"/>
              <w:szCs w:val="20"/>
              <w:lang w:val="pt-BR"/>
            </w:rPr>
          </w:rPrChange>
        </w:rPr>
      </w:pPr>
    </w:p>
    <w:p w14:paraId="254731C8" w14:textId="77777777" w:rsidR="00AC7728" w:rsidRPr="004A0E56" w:rsidRDefault="003231A5">
      <w:pPr>
        <w:ind w:left="680"/>
        <w:rPr>
          <w:rFonts w:ascii="Arial" w:hAnsi="Arial" w:cs="Arial"/>
          <w:sz w:val="20"/>
          <w:szCs w:val="20"/>
          <w:lang w:val="pt-BR"/>
          <w:rPrChange w:id="1500" w:author="Markus Michels" w:date="2020-03-02T18:37:00Z">
            <w:rPr>
              <w:sz w:val="20"/>
              <w:szCs w:val="20"/>
              <w:lang w:val="pt-BR"/>
            </w:rPr>
          </w:rPrChange>
        </w:rPr>
      </w:pPr>
      <w:r w:rsidRPr="004A0E56">
        <w:rPr>
          <w:rFonts w:ascii="Arial" w:eastAsia="Courier New" w:hAnsi="Arial" w:cs="Arial"/>
          <w:color w:val="FFFFFF"/>
          <w:sz w:val="20"/>
          <w:szCs w:val="20"/>
          <w:lang w:val="pt-BR"/>
          <w:rPrChange w:id="1501" w:author="Markus Michels" w:date="2020-03-02T18:37:00Z">
            <w:rPr>
              <w:rFonts w:ascii="Courier New" w:eastAsia="Courier New" w:hAnsi="Courier New" w:cs="Courier New"/>
              <w:color w:val="FFFFFF"/>
              <w:sz w:val="20"/>
              <w:szCs w:val="20"/>
              <w:lang w:val="pt-BR"/>
            </w:rPr>
          </w:rPrChange>
        </w:rPr>
        <w:t>{</w:t>
      </w:r>
    </w:p>
    <w:p w14:paraId="374D8B91" w14:textId="77777777" w:rsidR="00AC7728" w:rsidRPr="004A0E56" w:rsidRDefault="00AC7728">
      <w:pPr>
        <w:spacing w:line="33" w:lineRule="exact"/>
        <w:rPr>
          <w:rFonts w:ascii="Arial" w:hAnsi="Arial" w:cs="Arial"/>
          <w:sz w:val="20"/>
          <w:szCs w:val="20"/>
          <w:lang w:val="pt-BR"/>
          <w:rPrChange w:id="1502" w:author="Markus Michels" w:date="2020-03-02T18:37:00Z">
            <w:rPr>
              <w:sz w:val="20"/>
              <w:szCs w:val="20"/>
              <w:lang w:val="pt-BR"/>
            </w:rPr>
          </w:rPrChange>
        </w:rPr>
      </w:pPr>
    </w:p>
    <w:p w14:paraId="34EFFF36" w14:textId="77777777" w:rsidR="00AC7728" w:rsidRPr="004A0E56" w:rsidRDefault="003231A5">
      <w:pPr>
        <w:ind w:left="920"/>
        <w:rPr>
          <w:rFonts w:ascii="Arial" w:hAnsi="Arial" w:cs="Arial"/>
          <w:sz w:val="20"/>
          <w:szCs w:val="20"/>
          <w:lang w:val="pt-BR"/>
          <w:rPrChange w:id="1503" w:author="Markus Michels" w:date="2020-03-02T18:37:00Z">
            <w:rPr>
              <w:sz w:val="20"/>
              <w:szCs w:val="20"/>
              <w:lang w:val="pt-BR"/>
            </w:rPr>
          </w:rPrChange>
        </w:rPr>
      </w:pPr>
      <w:r w:rsidRPr="004A0E56">
        <w:rPr>
          <w:rFonts w:ascii="Arial" w:eastAsia="Courier New" w:hAnsi="Arial" w:cs="Arial"/>
          <w:color w:val="FFFFFF"/>
          <w:sz w:val="20"/>
          <w:szCs w:val="20"/>
          <w:lang w:val="pt-BR"/>
          <w:rPrChange w:id="1504" w:author="Markus Michels" w:date="2020-03-02T18:37:00Z">
            <w:rPr>
              <w:rFonts w:ascii="Courier New" w:eastAsia="Courier New" w:hAnsi="Courier New" w:cs="Courier New"/>
              <w:color w:val="FFFFFF"/>
              <w:sz w:val="20"/>
              <w:szCs w:val="20"/>
              <w:lang w:val="pt-BR"/>
            </w:rPr>
          </w:rPrChange>
        </w:rPr>
        <w:t>"I": 22,</w:t>
      </w:r>
    </w:p>
    <w:p w14:paraId="761E83AB" w14:textId="77777777" w:rsidR="00AC7728" w:rsidRPr="004A0E56" w:rsidRDefault="00AC7728">
      <w:pPr>
        <w:spacing w:line="33" w:lineRule="exact"/>
        <w:rPr>
          <w:rFonts w:ascii="Arial" w:hAnsi="Arial" w:cs="Arial"/>
          <w:sz w:val="20"/>
          <w:szCs w:val="20"/>
          <w:lang w:val="pt-BR"/>
          <w:rPrChange w:id="1505" w:author="Markus Michels" w:date="2020-03-02T18:37:00Z">
            <w:rPr>
              <w:sz w:val="20"/>
              <w:szCs w:val="20"/>
              <w:lang w:val="pt-BR"/>
            </w:rPr>
          </w:rPrChange>
        </w:rPr>
      </w:pPr>
    </w:p>
    <w:p w14:paraId="0BAE3B26" w14:textId="77777777" w:rsidR="00AC7728" w:rsidRPr="004A0E56" w:rsidRDefault="003231A5">
      <w:pPr>
        <w:ind w:left="920"/>
        <w:rPr>
          <w:rFonts w:ascii="Arial" w:hAnsi="Arial" w:cs="Arial"/>
          <w:sz w:val="20"/>
          <w:szCs w:val="20"/>
          <w:lang w:val="pt-BR"/>
          <w:rPrChange w:id="1506" w:author="Markus Michels" w:date="2020-03-02T18:37:00Z">
            <w:rPr>
              <w:sz w:val="20"/>
              <w:szCs w:val="20"/>
              <w:lang w:val="pt-BR"/>
            </w:rPr>
          </w:rPrChange>
        </w:rPr>
      </w:pPr>
      <w:r w:rsidRPr="004A0E56">
        <w:rPr>
          <w:rFonts w:ascii="Arial" w:eastAsia="Courier New" w:hAnsi="Arial" w:cs="Arial"/>
          <w:color w:val="FFFFFF"/>
          <w:sz w:val="20"/>
          <w:szCs w:val="20"/>
          <w:lang w:val="pt-BR"/>
          <w:rPrChange w:id="1507"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508" w:author="Markus Michels" w:date="2020-03-02T18:37:00Z">
            <w:rPr>
              <w:rFonts w:ascii="Courier New" w:eastAsia="Courier New" w:hAnsi="Courier New" w:cs="Courier New"/>
              <w:color w:val="FFFFFF"/>
              <w:sz w:val="20"/>
              <w:szCs w:val="20"/>
              <w:lang w:val="pt-BR"/>
            </w:rPr>
          </w:rPrChange>
        </w:rPr>
        <w:t>charger</w:t>
      </w:r>
      <w:proofErr w:type="spellEnd"/>
      <w:r w:rsidRPr="004A0E56">
        <w:rPr>
          <w:rFonts w:ascii="Arial" w:eastAsia="Courier New" w:hAnsi="Arial" w:cs="Arial"/>
          <w:color w:val="FFFFFF"/>
          <w:sz w:val="20"/>
          <w:szCs w:val="20"/>
          <w:lang w:val="pt-BR"/>
          <w:rPrChange w:id="1509" w:author="Markus Michels" w:date="2020-03-02T18:37:00Z">
            <w:rPr>
              <w:rFonts w:ascii="Courier New" w:eastAsia="Courier New" w:hAnsi="Courier New" w:cs="Courier New"/>
              <w:color w:val="FFFFFF"/>
              <w:sz w:val="20"/>
              <w:szCs w:val="20"/>
              <w:lang w:val="pt-BR"/>
            </w:rPr>
          </w:rPrChange>
        </w:rPr>
        <w:t>",</w:t>
      </w:r>
    </w:p>
    <w:p w14:paraId="361FD661" w14:textId="77777777" w:rsidR="00AC7728" w:rsidRPr="004A0E56" w:rsidRDefault="00AC7728">
      <w:pPr>
        <w:rPr>
          <w:rFonts w:ascii="Arial" w:hAnsi="Arial" w:cs="Arial"/>
          <w:lang w:val="pt-BR"/>
          <w:rPrChange w:id="1510" w:author="Markus Michels" w:date="2020-03-02T18:37:00Z">
            <w:rPr>
              <w:lang w:val="pt-BR"/>
            </w:rPr>
          </w:rPrChange>
        </w:rPr>
        <w:sectPr w:rsidR="00AC7728" w:rsidRPr="004A0E56">
          <w:type w:val="continuous"/>
          <w:pgSz w:w="11900" w:h="16838"/>
          <w:pgMar w:top="1392" w:right="1006" w:bottom="613" w:left="860" w:header="0" w:footer="0" w:gutter="0"/>
          <w:cols w:space="720" w:equalWidth="0">
            <w:col w:w="10040"/>
          </w:cols>
        </w:sectPr>
      </w:pPr>
    </w:p>
    <w:p w14:paraId="7E701C34" w14:textId="77777777" w:rsidR="00AC7728" w:rsidRPr="004A0E56" w:rsidRDefault="003231A5">
      <w:pPr>
        <w:ind w:left="920"/>
        <w:rPr>
          <w:rFonts w:ascii="Arial" w:hAnsi="Arial" w:cs="Arial"/>
          <w:sz w:val="20"/>
          <w:szCs w:val="20"/>
          <w:lang w:val="pt-BR"/>
          <w:rPrChange w:id="1511" w:author="Markus Michels" w:date="2020-03-02T18:37:00Z">
            <w:rPr>
              <w:sz w:val="20"/>
              <w:szCs w:val="20"/>
              <w:lang w:val="pt-BR"/>
            </w:rPr>
          </w:rPrChange>
        </w:rPr>
      </w:pPr>
      <w:bookmarkStart w:id="1512" w:name="page4"/>
      <w:bookmarkEnd w:id="1512"/>
      <w:r w:rsidRPr="004A0E56">
        <w:rPr>
          <w:rFonts w:ascii="Arial" w:eastAsia="Courier New" w:hAnsi="Arial" w:cs="Arial"/>
          <w:color w:val="FFFFFF"/>
          <w:sz w:val="20"/>
          <w:szCs w:val="20"/>
          <w:lang w:val="pt-BR"/>
          <w:rPrChange w:id="1513" w:author="Markus Michels" w:date="2020-03-02T18:37:00Z">
            <w:rPr>
              <w:rFonts w:ascii="Courier New" w:eastAsia="Courier New" w:hAnsi="Courier New" w:cs="Courier New"/>
              <w:color w:val="FFFFFF"/>
              <w:sz w:val="20"/>
              <w:szCs w:val="20"/>
              <w:lang w:val="pt-BR"/>
            </w:rPr>
          </w:rPrChange>
        </w:rPr>
        <w:lastRenderedPageBreak/>
        <w:t>"T": "S",</w:t>
      </w:r>
    </w:p>
    <w:p w14:paraId="2DF6F658" w14:textId="77777777" w:rsidR="00AC7728" w:rsidRPr="004A0E56" w:rsidRDefault="003231A5">
      <w:pPr>
        <w:spacing w:line="20" w:lineRule="exact"/>
        <w:rPr>
          <w:rFonts w:ascii="Arial" w:hAnsi="Arial" w:cs="Arial"/>
          <w:sz w:val="20"/>
          <w:szCs w:val="20"/>
          <w:lang w:val="pt-BR"/>
          <w:rPrChange w:id="1514" w:author="Markus Michels" w:date="2020-03-02T18:37:00Z">
            <w:rPr>
              <w:sz w:val="20"/>
              <w:szCs w:val="20"/>
              <w:lang w:val="pt-BR"/>
            </w:rPr>
          </w:rPrChange>
        </w:rPr>
      </w:pPr>
      <w:r w:rsidRPr="004A0E56">
        <w:rPr>
          <w:rFonts w:ascii="Arial" w:hAnsi="Arial" w:cs="Arial"/>
          <w:noProof/>
          <w:sz w:val="20"/>
          <w:szCs w:val="20"/>
          <w:rPrChange w:id="1515" w:author="Markus Michels" w:date="2020-03-02T18:37:00Z">
            <w:rPr>
              <w:noProof/>
              <w:sz w:val="20"/>
              <w:szCs w:val="20"/>
            </w:rPr>
          </w:rPrChange>
        </w:rPr>
        <w:drawing>
          <wp:anchor distT="0" distB="0" distL="114300" distR="114300" simplePos="0" relativeHeight="251662848" behindDoc="1" locked="0" layoutInCell="0" allowOverlap="1" wp14:anchorId="0CBE93F7" wp14:editId="063F17C4">
            <wp:simplePos x="0" y="0"/>
            <wp:positionH relativeFrom="column">
              <wp:posOffset>-5715</wp:posOffset>
            </wp:positionH>
            <wp:positionV relativeFrom="paragraph">
              <wp:posOffset>-142875</wp:posOffset>
            </wp:positionV>
            <wp:extent cx="6480175" cy="5742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6480175" cy="5742305"/>
                    </a:xfrm>
                    <a:prstGeom prst="rect">
                      <a:avLst/>
                    </a:prstGeom>
                    <a:noFill/>
                  </pic:spPr>
                </pic:pic>
              </a:graphicData>
            </a:graphic>
          </wp:anchor>
        </w:drawing>
      </w:r>
    </w:p>
    <w:p w14:paraId="765566C1" w14:textId="77777777" w:rsidR="00AC7728" w:rsidRPr="004A0E56" w:rsidRDefault="00AC7728">
      <w:pPr>
        <w:spacing w:line="49" w:lineRule="exact"/>
        <w:rPr>
          <w:rFonts w:ascii="Arial" w:hAnsi="Arial" w:cs="Arial"/>
          <w:sz w:val="20"/>
          <w:szCs w:val="20"/>
          <w:lang w:val="pt-BR"/>
          <w:rPrChange w:id="1516" w:author="Markus Michels" w:date="2020-03-02T18:37:00Z">
            <w:rPr>
              <w:sz w:val="20"/>
              <w:szCs w:val="20"/>
              <w:lang w:val="pt-BR"/>
            </w:rPr>
          </w:rPrChange>
        </w:rPr>
      </w:pPr>
    </w:p>
    <w:p w14:paraId="455403AE" w14:textId="77777777" w:rsidR="00AC7728" w:rsidRPr="004A0E56" w:rsidRDefault="003231A5">
      <w:pPr>
        <w:ind w:left="920"/>
        <w:rPr>
          <w:rFonts w:ascii="Arial" w:hAnsi="Arial" w:cs="Arial"/>
          <w:sz w:val="20"/>
          <w:szCs w:val="20"/>
          <w:lang w:val="pt-BR"/>
          <w:rPrChange w:id="1517" w:author="Markus Michels" w:date="2020-03-02T18:37:00Z">
            <w:rPr>
              <w:sz w:val="20"/>
              <w:szCs w:val="20"/>
              <w:lang w:val="pt-BR"/>
            </w:rPr>
          </w:rPrChange>
        </w:rPr>
      </w:pPr>
      <w:r w:rsidRPr="004A0E56">
        <w:rPr>
          <w:rFonts w:ascii="Arial" w:eastAsia="Courier New" w:hAnsi="Arial" w:cs="Arial"/>
          <w:color w:val="FFFFFF"/>
          <w:sz w:val="20"/>
          <w:szCs w:val="20"/>
          <w:lang w:val="pt-BR"/>
          <w:rPrChange w:id="1518" w:author="Markus Michels" w:date="2020-03-02T18:37:00Z">
            <w:rPr>
              <w:rFonts w:ascii="Courier New" w:eastAsia="Courier New" w:hAnsi="Courier New" w:cs="Courier New"/>
              <w:color w:val="FFFFFF"/>
              <w:sz w:val="20"/>
              <w:szCs w:val="20"/>
              <w:lang w:val="pt-BR"/>
            </w:rPr>
          </w:rPrChange>
        </w:rPr>
        <w:t>"R": "0/1",</w:t>
      </w:r>
    </w:p>
    <w:p w14:paraId="431E16EF" w14:textId="77777777" w:rsidR="00AC7728" w:rsidRPr="004A0E56" w:rsidRDefault="00AC7728">
      <w:pPr>
        <w:spacing w:line="33" w:lineRule="exact"/>
        <w:rPr>
          <w:rFonts w:ascii="Arial" w:hAnsi="Arial" w:cs="Arial"/>
          <w:sz w:val="20"/>
          <w:szCs w:val="20"/>
          <w:lang w:val="pt-BR"/>
          <w:rPrChange w:id="1519" w:author="Markus Michels" w:date="2020-03-02T18:37:00Z">
            <w:rPr>
              <w:sz w:val="20"/>
              <w:szCs w:val="20"/>
              <w:lang w:val="pt-BR"/>
            </w:rPr>
          </w:rPrChange>
        </w:rPr>
      </w:pPr>
    </w:p>
    <w:p w14:paraId="746297CD" w14:textId="77777777" w:rsidR="00AC7728" w:rsidRPr="004A0E56" w:rsidRDefault="003231A5">
      <w:pPr>
        <w:ind w:left="920"/>
        <w:rPr>
          <w:rFonts w:ascii="Arial" w:hAnsi="Arial" w:cs="Arial"/>
          <w:sz w:val="20"/>
          <w:szCs w:val="20"/>
          <w:lang w:val="pt-BR"/>
          <w:rPrChange w:id="1520" w:author="Markus Michels" w:date="2020-03-02T18:37:00Z">
            <w:rPr>
              <w:sz w:val="20"/>
              <w:szCs w:val="20"/>
              <w:lang w:val="pt-BR"/>
            </w:rPr>
          </w:rPrChange>
        </w:rPr>
      </w:pPr>
      <w:r w:rsidRPr="004A0E56">
        <w:rPr>
          <w:rFonts w:ascii="Arial" w:eastAsia="Courier New" w:hAnsi="Arial" w:cs="Arial"/>
          <w:color w:val="FFFFFF"/>
          <w:sz w:val="20"/>
          <w:szCs w:val="20"/>
          <w:lang w:val="pt-BR"/>
          <w:rPrChange w:id="1521" w:author="Markus Michels" w:date="2020-03-02T18:37:00Z">
            <w:rPr>
              <w:rFonts w:ascii="Courier New" w:eastAsia="Courier New" w:hAnsi="Courier New" w:cs="Courier New"/>
              <w:color w:val="FFFFFF"/>
              <w:sz w:val="20"/>
              <w:szCs w:val="20"/>
              <w:lang w:val="pt-BR"/>
            </w:rPr>
          </w:rPrChange>
        </w:rPr>
        <w:t>"L": 1</w:t>
      </w:r>
    </w:p>
    <w:p w14:paraId="05669088" w14:textId="77777777" w:rsidR="00AC7728" w:rsidRPr="004A0E56" w:rsidRDefault="00AC7728">
      <w:pPr>
        <w:spacing w:line="33" w:lineRule="exact"/>
        <w:rPr>
          <w:rFonts w:ascii="Arial" w:hAnsi="Arial" w:cs="Arial"/>
          <w:sz w:val="20"/>
          <w:szCs w:val="20"/>
          <w:lang w:val="pt-BR"/>
          <w:rPrChange w:id="1522" w:author="Markus Michels" w:date="2020-03-02T18:37:00Z">
            <w:rPr>
              <w:sz w:val="20"/>
              <w:szCs w:val="20"/>
              <w:lang w:val="pt-BR"/>
            </w:rPr>
          </w:rPrChange>
        </w:rPr>
      </w:pPr>
    </w:p>
    <w:p w14:paraId="4AC36B07" w14:textId="77777777" w:rsidR="00AC7728" w:rsidRPr="004A0E56" w:rsidRDefault="003231A5">
      <w:pPr>
        <w:ind w:left="680"/>
        <w:rPr>
          <w:rFonts w:ascii="Arial" w:hAnsi="Arial" w:cs="Arial"/>
          <w:sz w:val="20"/>
          <w:szCs w:val="20"/>
          <w:lang w:val="pt-BR"/>
          <w:rPrChange w:id="1523" w:author="Markus Michels" w:date="2020-03-02T18:37:00Z">
            <w:rPr>
              <w:sz w:val="20"/>
              <w:szCs w:val="20"/>
              <w:lang w:val="pt-BR"/>
            </w:rPr>
          </w:rPrChange>
        </w:rPr>
      </w:pPr>
      <w:r w:rsidRPr="004A0E56">
        <w:rPr>
          <w:rFonts w:ascii="Arial" w:eastAsia="Courier New" w:hAnsi="Arial" w:cs="Arial"/>
          <w:color w:val="FFFFFF"/>
          <w:sz w:val="20"/>
          <w:szCs w:val="20"/>
          <w:lang w:val="pt-BR"/>
          <w:rPrChange w:id="1524" w:author="Markus Michels" w:date="2020-03-02T18:37:00Z">
            <w:rPr>
              <w:rFonts w:ascii="Courier New" w:eastAsia="Courier New" w:hAnsi="Courier New" w:cs="Courier New"/>
              <w:color w:val="FFFFFF"/>
              <w:sz w:val="20"/>
              <w:szCs w:val="20"/>
              <w:lang w:val="pt-BR"/>
            </w:rPr>
          </w:rPrChange>
        </w:rPr>
        <w:t>},</w:t>
      </w:r>
    </w:p>
    <w:p w14:paraId="45EDB92B" w14:textId="77777777" w:rsidR="00AC7728" w:rsidRPr="004A0E56" w:rsidRDefault="00AC7728">
      <w:pPr>
        <w:spacing w:line="33" w:lineRule="exact"/>
        <w:rPr>
          <w:rFonts w:ascii="Arial" w:hAnsi="Arial" w:cs="Arial"/>
          <w:sz w:val="20"/>
          <w:szCs w:val="20"/>
          <w:lang w:val="pt-BR"/>
          <w:rPrChange w:id="1525" w:author="Markus Michels" w:date="2020-03-02T18:37:00Z">
            <w:rPr>
              <w:sz w:val="20"/>
              <w:szCs w:val="20"/>
              <w:lang w:val="pt-BR"/>
            </w:rPr>
          </w:rPrChange>
        </w:rPr>
      </w:pPr>
    </w:p>
    <w:p w14:paraId="4BE5875A" w14:textId="77777777" w:rsidR="00AC7728" w:rsidRPr="004A0E56" w:rsidRDefault="003231A5">
      <w:pPr>
        <w:ind w:left="680"/>
        <w:rPr>
          <w:rFonts w:ascii="Arial" w:hAnsi="Arial" w:cs="Arial"/>
          <w:sz w:val="20"/>
          <w:szCs w:val="20"/>
          <w:lang w:val="pt-BR"/>
          <w:rPrChange w:id="1526" w:author="Markus Michels" w:date="2020-03-02T18:37:00Z">
            <w:rPr>
              <w:sz w:val="20"/>
              <w:szCs w:val="20"/>
              <w:lang w:val="pt-BR"/>
            </w:rPr>
          </w:rPrChange>
        </w:rPr>
      </w:pPr>
      <w:r w:rsidRPr="004A0E56">
        <w:rPr>
          <w:rFonts w:ascii="Arial" w:eastAsia="Courier New" w:hAnsi="Arial" w:cs="Arial"/>
          <w:color w:val="FFFFFF"/>
          <w:sz w:val="20"/>
          <w:szCs w:val="20"/>
          <w:lang w:val="pt-BR"/>
          <w:rPrChange w:id="1527" w:author="Markus Michels" w:date="2020-03-02T18:37:00Z">
            <w:rPr>
              <w:rFonts w:ascii="Courier New" w:eastAsia="Courier New" w:hAnsi="Courier New" w:cs="Courier New"/>
              <w:color w:val="FFFFFF"/>
              <w:sz w:val="20"/>
              <w:szCs w:val="20"/>
              <w:lang w:val="pt-BR"/>
            </w:rPr>
          </w:rPrChange>
        </w:rPr>
        <w:t>{</w:t>
      </w:r>
    </w:p>
    <w:p w14:paraId="3F8674A4" w14:textId="77777777" w:rsidR="00AC7728" w:rsidRPr="004A0E56" w:rsidRDefault="00AC7728">
      <w:pPr>
        <w:spacing w:line="33" w:lineRule="exact"/>
        <w:rPr>
          <w:rFonts w:ascii="Arial" w:hAnsi="Arial" w:cs="Arial"/>
          <w:sz w:val="20"/>
          <w:szCs w:val="20"/>
          <w:lang w:val="pt-BR"/>
          <w:rPrChange w:id="1528" w:author="Markus Michels" w:date="2020-03-02T18:37:00Z">
            <w:rPr>
              <w:sz w:val="20"/>
              <w:szCs w:val="20"/>
              <w:lang w:val="pt-BR"/>
            </w:rPr>
          </w:rPrChange>
        </w:rPr>
      </w:pPr>
    </w:p>
    <w:p w14:paraId="24359577" w14:textId="77777777" w:rsidR="00AC7728" w:rsidRPr="004A0E56" w:rsidRDefault="003231A5">
      <w:pPr>
        <w:ind w:left="920"/>
        <w:rPr>
          <w:rFonts w:ascii="Arial" w:hAnsi="Arial" w:cs="Arial"/>
          <w:sz w:val="20"/>
          <w:szCs w:val="20"/>
          <w:lang w:val="pt-BR"/>
          <w:rPrChange w:id="1529" w:author="Markus Michels" w:date="2020-03-02T18:37:00Z">
            <w:rPr>
              <w:sz w:val="20"/>
              <w:szCs w:val="20"/>
              <w:lang w:val="pt-BR"/>
            </w:rPr>
          </w:rPrChange>
        </w:rPr>
      </w:pPr>
      <w:r w:rsidRPr="004A0E56">
        <w:rPr>
          <w:rFonts w:ascii="Arial" w:eastAsia="Courier New" w:hAnsi="Arial" w:cs="Arial"/>
          <w:color w:val="FFFFFF"/>
          <w:sz w:val="20"/>
          <w:szCs w:val="20"/>
          <w:lang w:val="pt-BR"/>
          <w:rPrChange w:id="1530" w:author="Markus Michels" w:date="2020-03-02T18:37:00Z">
            <w:rPr>
              <w:rFonts w:ascii="Courier New" w:eastAsia="Courier New" w:hAnsi="Courier New" w:cs="Courier New"/>
              <w:color w:val="FFFFFF"/>
              <w:sz w:val="20"/>
              <w:szCs w:val="20"/>
              <w:lang w:val="pt-BR"/>
            </w:rPr>
          </w:rPrChange>
        </w:rPr>
        <w:t>"I": 33,</w:t>
      </w:r>
    </w:p>
    <w:p w14:paraId="36B3C08F" w14:textId="77777777" w:rsidR="00AC7728" w:rsidRPr="004A0E56" w:rsidRDefault="00AC7728">
      <w:pPr>
        <w:spacing w:line="33" w:lineRule="exact"/>
        <w:rPr>
          <w:rFonts w:ascii="Arial" w:hAnsi="Arial" w:cs="Arial"/>
          <w:sz w:val="20"/>
          <w:szCs w:val="20"/>
          <w:lang w:val="pt-BR"/>
          <w:rPrChange w:id="1531" w:author="Markus Michels" w:date="2020-03-02T18:37:00Z">
            <w:rPr>
              <w:sz w:val="20"/>
              <w:szCs w:val="20"/>
              <w:lang w:val="pt-BR"/>
            </w:rPr>
          </w:rPrChange>
        </w:rPr>
      </w:pPr>
    </w:p>
    <w:p w14:paraId="28EF0EFC" w14:textId="77777777" w:rsidR="00AC7728" w:rsidRPr="004A0E56" w:rsidRDefault="003231A5">
      <w:pPr>
        <w:ind w:left="920"/>
        <w:rPr>
          <w:rFonts w:ascii="Arial" w:hAnsi="Arial" w:cs="Arial"/>
          <w:sz w:val="20"/>
          <w:szCs w:val="20"/>
          <w:lang w:val="pt-BR"/>
          <w:rPrChange w:id="1532" w:author="Markus Michels" w:date="2020-03-02T18:37:00Z">
            <w:rPr>
              <w:sz w:val="20"/>
              <w:szCs w:val="20"/>
              <w:lang w:val="pt-BR"/>
            </w:rPr>
          </w:rPrChange>
        </w:rPr>
      </w:pPr>
      <w:r w:rsidRPr="004A0E56">
        <w:rPr>
          <w:rFonts w:ascii="Arial" w:eastAsia="Courier New" w:hAnsi="Arial" w:cs="Arial"/>
          <w:color w:val="FFFFFF"/>
          <w:sz w:val="20"/>
          <w:szCs w:val="20"/>
          <w:lang w:val="pt-BR"/>
          <w:rPrChange w:id="1533" w:author="Markus Michels" w:date="2020-03-02T18:37:00Z">
            <w:rPr>
              <w:rFonts w:ascii="Courier New" w:eastAsia="Courier New" w:hAnsi="Courier New" w:cs="Courier New"/>
              <w:color w:val="FFFFFF"/>
              <w:sz w:val="20"/>
              <w:szCs w:val="20"/>
              <w:lang w:val="pt-BR"/>
            </w:rPr>
          </w:rPrChange>
        </w:rPr>
        <w:t>"D": "</w:t>
      </w:r>
      <w:proofErr w:type="spellStart"/>
      <w:r w:rsidRPr="004A0E56">
        <w:rPr>
          <w:rFonts w:ascii="Arial" w:eastAsia="Courier New" w:hAnsi="Arial" w:cs="Arial"/>
          <w:color w:val="FFFFFF"/>
          <w:sz w:val="20"/>
          <w:szCs w:val="20"/>
          <w:lang w:val="pt-BR"/>
          <w:rPrChange w:id="1534" w:author="Markus Michels" w:date="2020-03-02T18:37:00Z">
            <w:rPr>
              <w:rFonts w:ascii="Courier New" w:eastAsia="Courier New" w:hAnsi="Courier New" w:cs="Courier New"/>
              <w:color w:val="FFFFFF"/>
              <w:sz w:val="20"/>
              <w:szCs w:val="20"/>
              <w:lang w:val="pt-BR"/>
            </w:rPr>
          </w:rPrChange>
        </w:rPr>
        <w:t>temperature</w:t>
      </w:r>
      <w:proofErr w:type="spellEnd"/>
      <w:r w:rsidRPr="004A0E56">
        <w:rPr>
          <w:rFonts w:ascii="Arial" w:eastAsia="Courier New" w:hAnsi="Arial" w:cs="Arial"/>
          <w:color w:val="FFFFFF"/>
          <w:sz w:val="20"/>
          <w:szCs w:val="20"/>
          <w:lang w:val="pt-BR"/>
          <w:rPrChange w:id="1535" w:author="Markus Michels" w:date="2020-03-02T18:37:00Z">
            <w:rPr>
              <w:rFonts w:ascii="Courier New" w:eastAsia="Courier New" w:hAnsi="Courier New" w:cs="Courier New"/>
              <w:color w:val="FFFFFF"/>
              <w:sz w:val="20"/>
              <w:szCs w:val="20"/>
              <w:lang w:val="pt-BR"/>
            </w:rPr>
          </w:rPrChange>
        </w:rPr>
        <w:t>",</w:t>
      </w:r>
    </w:p>
    <w:p w14:paraId="761E95A3" w14:textId="77777777" w:rsidR="00AC7728" w:rsidRPr="004A0E56" w:rsidRDefault="00AC7728">
      <w:pPr>
        <w:spacing w:line="33" w:lineRule="exact"/>
        <w:rPr>
          <w:rFonts w:ascii="Arial" w:hAnsi="Arial" w:cs="Arial"/>
          <w:sz w:val="20"/>
          <w:szCs w:val="20"/>
          <w:lang w:val="pt-BR"/>
          <w:rPrChange w:id="1536" w:author="Markus Michels" w:date="2020-03-02T18:37:00Z">
            <w:rPr>
              <w:sz w:val="20"/>
              <w:szCs w:val="20"/>
              <w:lang w:val="pt-BR"/>
            </w:rPr>
          </w:rPrChange>
        </w:rPr>
      </w:pPr>
    </w:p>
    <w:p w14:paraId="0E5F81FB" w14:textId="77777777" w:rsidR="00AC7728" w:rsidRPr="004A0E56" w:rsidRDefault="003231A5">
      <w:pPr>
        <w:ind w:left="920"/>
        <w:rPr>
          <w:rFonts w:ascii="Arial" w:hAnsi="Arial" w:cs="Arial"/>
          <w:sz w:val="20"/>
          <w:szCs w:val="20"/>
          <w:lang w:val="fr-FR"/>
          <w:rPrChange w:id="1537" w:author="Markus Michels" w:date="2020-03-02T18:37:00Z">
            <w:rPr>
              <w:sz w:val="20"/>
              <w:szCs w:val="20"/>
              <w:lang w:val="fr-FR"/>
            </w:rPr>
          </w:rPrChange>
        </w:rPr>
      </w:pPr>
      <w:r w:rsidRPr="004A0E56">
        <w:rPr>
          <w:rFonts w:ascii="Arial" w:eastAsia="Courier New" w:hAnsi="Arial" w:cs="Arial"/>
          <w:color w:val="FFFFFF"/>
          <w:sz w:val="20"/>
          <w:szCs w:val="20"/>
          <w:lang w:val="fr-FR"/>
          <w:rPrChange w:id="1538" w:author="Markus Michels" w:date="2020-03-02T18:37:00Z">
            <w:rPr>
              <w:rFonts w:ascii="Courier New" w:eastAsia="Courier New" w:hAnsi="Courier New" w:cs="Courier New"/>
              <w:color w:val="FFFFFF"/>
              <w:sz w:val="20"/>
              <w:szCs w:val="20"/>
              <w:lang w:val="fr-FR"/>
            </w:rPr>
          </w:rPrChange>
        </w:rPr>
        <w:t>"T</w:t>
      </w:r>
      <w:proofErr w:type="gramStart"/>
      <w:r w:rsidRPr="004A0E56">
        <w:rPr>
          <w:rFonts w:ascii="Arial" w:eastAsia="Courier New" w:hAnsi="Arial" w:cs="Arial"/>
          <w:color w:val="FFFFFF"/>
          <w:sz w:val="20"/>
          <w:szCs w:val="20"/>
          <w:lang w:val="fr-FR"/>
          <w:rPrChange w:id="1539"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40" w:author="Markus Michels" w:date="2020-03-02T18:37:00Z">
            <w:rPr>
              <w:rFonts w:ascii="Courier New" w:eastAsia="Courier New" w:hAnsi="Courier New" w:cs="Courier New"/>
              <w:color w:val="FFFFFF"/>
              <w:sz w:val="20"/>
              <w:szCs w:val="20"/>
              <w:lang w:val="fr-FR"/>
            </w:rPr>
          </w:rPrChange>
        </w:rPr>
        <w:t xml:space="preserve"> "T",</w:t>
      </w:r>
    </w:p>
    <w:p w14:paraId="010A4617" w14:textId="77777777" w:rsidR="00AC7728" w:rsidRPr="004A0E56" w:rsidRDefault="00AC7728">
      <w:pPr>
        <w:spacing w:line="33" w:lineRule="exact"/>
        <w:rPr>
          <w:rFonts w:ascii="Arial" w:hAnsi="Arial" w:cs="Arial"/>
          <w:sz w:val="20"/>
          <w:szCs w:val="20"/>
          <w:lang w:val="fr-FR"/>
          <w:rPrChange w:id="1541" w:author="Markus Michels" w:date="2020-03-02T18:37:00Z">
            <w:rPr>
              <w:sz w:val="20"/>
              <w:szCs w:val="20"/>
              <w:lang w:val="fr-FR"/>
            </w:rPr>
          </w:rPrChange>
        </w:rPr>
      </w:pPr>
    </w:p>
    <w:p w14:paraId="022F93E9" w14:textId="77777777" w:rsidR="00AC7728" w:rsidRPr="004A0E56" w:rsidRDefault="003231A5">
      <w:pPr>
        <w:ind w:left="920"/>
        <w:rPr>
          <w:rFonts w:ascii="Arial" w:hAnsi="Arial" w:cs="Arial"/>
          <w:sz w:val="20"/>
          <w:szCs w:val="20"/>
          <w:lang w:val="fr-FR"/>
          <w:rPrChange w:id="1542" w:author="Markus Michels" w:date="2020-03-02T18:37:00Z">
            <w:rPr>
              <w:sz w:val="20"/>
              <w:szCs w:val="20"/>
              <w:lang w:val="fr-FR"/>
            </w:rPr>
          </w:rPrChange>
        </w:rPr>
      </w:pPr>
      <w:r w:rsidRPr="004A0E56">
        <w:rPr>
          <w:rFonts w:ascii="Arial" w:eastAsia="Courier New" w:hAnsi="Arial" w:cs="Arial"/>
          <w:color w:val="FFFFFF"/>
          <w:sz w:val="20"/>
          <w:szCs w:val="20"/>
          <w:lang w:val="fr-FR"/>
          <w:rPrChange w:id="1543" w:author="Markus Michels" w:date="2020-03-02T18:37:00Z">
            <w:rPr>
              <w:rFonts w:ascii="Courier New" w:eastAsia="Courier New" w:hAnsi="Courier New" w:cs="Courier New"/>
              <w:color w:val="FFFFFF"/>
              <w:sz w:val="20"/>
              <w:szCs w:val="20"/>
              <w:lang w:val="fr-FR"/>
            </w:rPr>
          </w:rPrChange>
        </w:rPr>
        <w:t>"R</w:t>
      </w:r>
      <w:proofErr w:type="gramStart"/>
      <w:r w:rsidRPr="004A0E56">
        <w:rPr>
          <w:rFonts w:ascii="Arial" w:eastAsia="Courier New" w:hAnsi="Arial" w:cs="Arial"/>
          <w:color w:val="FFFFFF"/>
          <w:sz w:val="20"/>
          <w:szCs w:val="20"/>
          <w:lang w:val="fr-FR"/>
          <w:rPrChange w:id="1544"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45" w:author="Markus Michels" w:date="2020-03-02T18:37:00Z">
            <w:rPr>
              <w:rFonts w:ascii="Courier New" w:eastAsia="Courier New" w:hAnsi="Courier New" w:cs="Courier New"/>
              <w:color w:val="FFFFFF"/>
              <w:sz w:val="20"/>
              <w:szCs w:val="20"/>
              <w:lang w:val="fr-FR"/>
            </w:rPr>
          </w:rPrChange>
        </w:rPr>
        <w:t xml:space="preserve"> "-40/125",</w:t>
      </w:r>
    </w:p>
    <w:p w14:paraId="764A03EB" w14:textId="77777777" w:rsidR="00AC7728" w:rsidRPr="004A0E56" w:rsidRDefault="00AC7728">
      <w:pPr>
        <w:spacing w:line="33" w:lineRule="exact"/>
        <w:rPr>
          <w:rFonts w:ascii="Arial" w:hAnsi="Arial" w:cs="Arial"/>
          <w:sz w:val="20"/>
          <w:szCs w:val="20"/>
          <w:lang w:val="fr-FR"/>
          <w:rPrChange w:id="1546" w:author="Markus Michels" w:date="2020-03-02T18:37:00Z">
            <w:rPr>
              <w:sz w:val="20"/>
              <w:szCs w:val="20"/>
              <w:lang w:val="fr-FR"/>
            </w:rPr>
          </w:rPrChange>
        </w:rPr>
      </w:pPr>
    </w:p>
    <w:p w14:paraId="10855581" w14:textId="77777777" w:rsidR="00AC7728" w:rsidRPr="004A0E56" w:rsidRDefault="003231A5">
      <w:pPr>
        <w:ind w:left="920"/>
        <w:rPr>
          <w:rFonts w:ascii="Arial" w:hAnsi="Arial" w:cs="Arial"/>
          <w:sz w:val="20"/>
          <w:szCs w:val="20"/>
          <w:lang w:val="fr-FR"/>
          <w:rPrChange w:id="1547" w:author="Markus Michels" w:date="2020-03-02T18:37:00Z">
            <w:rPr>
              <w:sz w:val="20"/>
              <w:szCs w:val="20"/>
              <w:lang w:val="fr-FR"/>
            </w:rPr>
          </w:rPrChange>
        </w:rPr>
      </w:pPr>
      <w:r w:rsidRPr="004A0E56">
        <w:rPr>
          <w:rFonts w:ascii="Arial" w:eastAsia="Courier New" w:hAnsi="Arial" w:cs="Arial"/>
          <w:color w:val="FFFFFF"/>
          <w:sz w:val="20"/>
          <w:szCs w:val="20"/>
          <w:lang w:val="fr-FR"/>
          <w:rPrChange w:id="1548" w:author="Markus Michels" w:date="2020-03-02T18:37:00Z">
            <w:rPr>
              <w:rFonts w:ascii="Courier New" w:eastAsia="Courier New" w:hAnsi="Courier New" w:cs="Courier New"/>
              <w:color w:val="FFFFFF"/>
              <w:sz w:val="20"/>
              <w:szCs w:val="20"/>
              <w:lang w:val="fr-FR"/>
            </w:rPr>
          </w:rPrChange>
        </w:rPr>
        <w:t>"L</w:t>
      </w:r>
      <w:proofErr w:type="gramStart"/>
      <w:r w:rsidRPr="004A0E56">
        <w:rPr>
          <w:rFonts w:ascii="Arial" w:eastAsia="Courier New" w:hAnsi="Arial" w:cs="Arial"/>
          <w:color w:val="FFFFFF"/>
          <w:sz w:val="20"/>
          <w:szCs w:val="20"/>
          <w:lang w:val="fr-FR"/>
          <w:rPrChange w:id="1549"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50" w:author="Markus Michels" w:date="2020-03-02T18:37:00Z">
            <w:rPr>
              <w:rFonts w:ascii="Courier New" w:eastAsia="Courier New" w:hAnsi="Courier New" w:cs="Courier New"/>
              <w:color w:val="FFFFFF"/>
              <w:sz w:val="20"/>
              <w:szCs w:val="20"/>
              <w:lang w:val="fr-FR"/>
            </w:rPr>
          </w:rPrChange>
        </w:rPr>
        <w:t xml:space="preserve"> 1</w:t>
      </w:r>
    </w:p>
    <w:p w14:paraId="662DFC38" w14:textId="77777777" w:rsidR="00AC7728" w:rsidRPr="004A0E56" w:rsidRDefault="00AC7728">
      <w:pPr>
        <w:spacing w:line="33" w:lineRule="exact"/>
        <w:rPr>
          <w:rFonts w:ascii="Arial" w:hAnsi="Arial" w:cs="Arial"/>
          <w:sz w:val="20"/>
          <w:szCs w:val="20"/>
          <w:lang w:val="fr-FR"/>
          <w:rPrChange w:id="1551" w:author="Markus Michels" w:date="2020-03-02T18:37:00Z">
            <w:rPr>
              <w:sz w:val="20"/>
              <w:szCs w:val="20"/>
              <w:lang w:val="fr-FR"/>
            </w:rPr>
          </w:rPrChange>
        </w:rPr>
      </w:pPr>
    </w:p>
    <w:p w14:paraId="0D31DFB1" w14:textId="77777777" w:rsidR="00AC7728" w:rsidRPr="004A0E56" w:rsidRDefault="003231A5">
      <w:pPr>
        <w:ind w:left="680"/>
        <w:rPr>
          <w:rFonts w:ascii="Arial" w:hAnsi="Arial" w:cs="Arial"/>
          <w:sz w:val="20"/>
          <w:szCs w:val="20"/>
          <w:lang w:val="fr-FR"/>
          <w:rPrChange w:id="1552" w:author="Markus Michels" w:date="2020-03-02T18:37:00Z">
            <w:rPr>
              <w:sz w:val="20"/>
              <w:szCs w:val="20"/>
              <w:lang w:val="fr-FR"/>
            </w:rPr>
          </w:rPrChange>
        </w:rPr>
      </w:pPr>
      <w:r w:rsidRPr="004A0E56">
        <w:rPr>
          <w:rFonts w:ascii="Arial" w:eastAsia="Courier New" w:hAnsi="Arial" w:cs="Arial"/>
          <w:color w:val="FFFFFF"/>
          <w:sz w:val="20"/>
          <w:szCs w:val="20"/>
          <w:lang w:val="fr-FR"/>
          <w:rPrChange w:id="1553" w:author="Markus Michels" w:date="2020-03-02T18:37:00Z">
            <w:rPr>
              <w:rFonts w:ascii="Courier New" w:eastAsia="Courier New" w:hAnsi="Courier New" w:cs="Courier New"/>
              <w:color w:val="FFFFFF"/>
              <w:sz w:val="20"/>
              <w:szCs w:val="20"/>
              <w:lang w:val="fr-FR"/>
            </w:rPr>
          </w:rPrChange>
        </w:rPr>
        <w:t>},</w:t>
      </w:r>
    </w:p>
    <w:p w14:paraId="4D5F39A1" w14:textId="77777777" w:rsidR="00AC7728" w:rsidRPr="004A0E56" w:rsidRDefault="00AC7728">
      <w:pPr>
        <w:spacing w:line="33" w:lineRule="exact"/>
        <w:rPr>
          <w:rFonts w:ascii="Arial" w:hAnsi="Arial" w:cs="Arial"/>
          <w:sz w:val="20"/>
          <w:szCs w:val="20"/>
          <w:lang w:val="fr-FR"/>
          <w:rPrChange w:id="1554" w:author="Markus Michels" w:date="2020-03-02T18:37:00Z">
            <w:rPr>
              <w:sz w:val="20"/>
              <w:szCs w:val="20"/>
              <w:lang w:val="fr-FR"/>
            </w:rPr>
          </w:rPrChange>
        </w:rPr>
      </w:pPr>
    </w:p>
    <w:p w14:paraId="5932B565" w14:textId="77777777" w:rsidR="00AC7728" w:rsidRPr="004A0E56" w:rsidRDefault="003231A5">
      <w:pPr>
        <w:ind w:left="680"/>
        <w:rPr>
          <w:rFonts w:ascii="Arial" w:hAnsi="Arial" w:cs="Arial"/>
          <w:sz w:val="20"/>
          <w:szCs w:val="20"/>
          <w:lang w:val="fr-FR"/>
          <w:rPrChange w:id="1555" w:author="Markus Michels" w:date="2020-03-02T18:37:00Z">
            <w:rPr>
              <w:sz w:val="20"/>
              <w:szCs w:val="20"/>
              <w:lang w:val="fr-FR"/>
            </w:rPr>
          </w:rPrChange>
        </w:rPr>
      </w:pPr>
      <w:r w:rsidRPr="004A0E56">
        <w:rPr>
          <w:rFonts w:ascii="Arial" w:eastAsia="Courier New" w:hAnsi="Arial" w:cs="Arial"/>
          <w:color w:val="FFFFFF"/>
          <w:sz w:val="20"/>
          <w:szCs w:val="20"/>
          <w:lang w:val="fr-FR"/>
          <w:rPrChange w:id="1556" w:author="Markus Michels" w:date="2020-03-02T18:37:00Z">
            <w:rPr>
              <w:rFonts w:ascii="Courier New" w:eastAsia="Courier New" w:hAnsi="Courier New" w:cs="Courier New"/>
              <w:color w:val="FFFFFF"/>
              <w:sz w:val="20"/>
              <w:szCs w:val="20"/>
              <w:lang w:val="fr-FR"/>
            </w:rPr>
          </w:rPrChange>
        </w:rPr>
        <w:t>{</w:t>
      </w:r>
    </w:p>
    <w:p w14:paraId="0965D0B7" w14:textId="77777777" w:rsidR="00AC7728" w:rsidRPr="004A0E56" w:rsidRDefault="00AC7728">
      <w:pPr>
        <w:spacing w:line="33" w:lineRule="exact"/>
        <w:rPr>
          <w:rFonts w:ascii="Arial" w:hAnsi="Arial" w:cs="Arial"/>
          <w:sz w:val="20"/>
          <w:szCs w:val="20"/>
          <w:lang w:val="fr-FR"/>
          <w:rPrChange w:id="1557" w:author="Markus Michels" w:date="2020-03-02T18:37:00Z">
            <w:rPr>
              <w:sz w:val="20"/>
              <w:szCs w:val="20"/>
              <w:lang w:val="fr-FR"/>
            </w:rPr>
          </w:rPrChange>
        </w:rPr>
      </w:pPr>
    </w:p>
    <w:p w14:paraId="2204BAF9" w14:textId="77777777" w:rsidR="00AC7728" w:rsidRPr="004A0E56" w:rsidRDefault="003231A5">
      <w:pPr>
        <w:ind w:left="920"/>
        <w:rPr>
          <w:rFonts w:ascii="Arial" w:hAnsi="Arial" w:cs="Arial"/>
          <w:sz w:val="20"/>
          <w:szCs w:val="20"/>
          <w:lang w:val="fr-FR"/>
          <w:rPrChange w:id="1558" w:author="Markus Michels" w:date="2020-03-02T18:37:00Z">
            <w:rPr>
              <w:sz w:val="20"/>
              <w:szCs w:val="20"/>
              <w:lang w:val="fr-FR"/>
            </w:rPr>
          </w:rPrChange>
        </w:rPr>
      </w:pPr>
      <w:r w:rsidRPr="004A0E56">
        <w:rPr>
          <w:rFonts w:ascii="Arial" w:eastAsia="Courier New" w:hAnsi="Arial" w:cs="Arial"/>
          <w:color w:val="FFFFFF"/>
          <w:sz w:val="20"/>
          <w:szCs w:val="20"/>
          <w:lang w:val="fr-FR"/>
          <w:rPrChange w:id="1559" w:author="Markus Michels" w:date="2020-03-02T18:37:00Z">
            <w:rPr>
              <w:rFonts w:ascii="Courier New" w:eastAsia="Courier New" w:hAnsi="Courier New" w:cs="Courier New"/>
              <w:color w:val="FFFFFF"/>
              <w:sz w:val="20"/>
              <w:szCs w:val="20"/>
              <w:lang w:val="fr-FR"/>
            </w:rPr>
          </w:rPrChange>
        </w:rPr>
        <w:t>"I</w:t>
      </w:r>
      <w:proofErr w:type="gramStart"/>
      <w:r w:rsidRPr="004A0E56">
        <w:rPr>
          <w:rFonts w:ascii="Arial" w:eastAsia="Courier New" w:hAnsi="Arial" w:cs="Arial"/>
          <w:color w:val="FFFFFF"/>
          <w:sz w:val="20"/>
          <w:szCs w:val="20"/>
          <w:lang w:val="fr-FR"/>
          <w:rPrChange w:id="1560"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61" w:author="Markus Michels" w:date="2020-03-02T18:37:00Z">
            <w:rPr>
              <w:rFonts w:ascii="Courier New" w:eastAsia="Courier New" w:hAnsi="Courier New" w:cs="Courier New"/>
              <w:color w:val="FFFFFF"/>
              <w:sz w:val="20"/>
              <w:szCs w:val="20"/>
              <w:lang w:val="fr-FR"/>
            </w:rPr>
          </w:rPrChange>
        </w:rPr>
        <w:t xml:space="preserve"> 44,</w:t>
      </w:r>
    </w:p>
    <w:p w14:paraId="2A85A8AB" w14:textId="77777777" w:rsidR="00AC7728" w:rsidRPr="004A0E56" w:rsidRDefault="00AC7728">
      <w:pPr>
        <w:spacing w:line="33" w:lineRule="exact"/>
        <w:rPr>
          <w:rFonts w:ascii="Arial" w:hAnsi="Arial" w:cs="Arial"/>
          <w:sz w:val="20"/>
          <w:szCs w:val="20"/>
          <w:lang w:val="fr-FR"/>
          <w:rPrChange w:id="1562" w:author="Markus Michels" w:date="2020-03-02T18:37:00Z">
            <w:rPr>
              <w:sz w:val="20"/>
              <w:szCs w:val="20"/>
              <w:lang w:val="fr-FR"/>
            </w:rPr>
          </w:rPrChange>
        </w:rPr>
      </w:pPr>
    </w:p>
    <w:p w14:paraId="64A4632A" w14:textId="77777777" w:rsidR="00AC7728" w:rsidRPr="004A0E56" w:rsidRDefault="003231A5">
      <w:pPr>
        <w:ind w:left="920"/>
        <w:rPr>
          <w:rFonts w:ascii="Arial" w:hAnsi="Arial" w:cs="Arial"/>
          <w:sz w:val="20"/>
          <w:szCs w:val="20"/>
          <w:lang w:val="fr-FR"/>
          <w:rPrChange w:id="1563" w:author="Markus Michels" w:date="2020-03-02T18:37:00Z">
            <w:rPr>
              <w:sz w:val="20"/>
              <w:szCs w:val="20"/>
              <w:lang w:val="fr-FR"/>
            </w:rPr>
          </w:rPrChange>
        </w:rPr>
      </w:pPr>
      <w:r w:rsidRPr="004A0E56">
        <w:rPr>
          <w:rFonts w:ascii="Arial" w:eastAsia="Courier New" w:hAnsi="Arial" w:cs="Arial"/>
          <w:color w:val="FFFFFF"/>
          <w:sz w:val="20"/>
          <w:szCs w:val="20"/>
          <w:lang w:val="fr-FR"/>
          <w:rPrChange w:id="1564" w:author="Markus Michels" w:date="2020-03-02T18:37:00Z">
            <w:rPr>
              <w:rFonts w:ascii="Courier New" w:eastAsia="Courier New" w:hAnsi="Courier New" w:cs="Courier New"/>
              <w:color w:val="FFFFFF"/>
              <w:sz w:val="20"/>
              <w:szCs w:val="20"/>
              <w:lang w:val="fr-FR"/>
            </w:rPr>
          </w:rPrChange>
        </w:rPr>
        <w:t>"D</w:t>
      </w:r>
      <w:proofErr w:type="gramStart"/>
      <w:r w:rsidRPr="004A0E56">
        <w:rPr>
          <w:rFonts w:ascii="Arial" w:eastAsia="Courier New" w:hAnsi="Arial" w:cs="Arial"/>
          <w:color w:val="FFFFFF"/>
          <w:sz w:val="20"/>
          <w:szCs w:val="20"/>
          <w:lang w:val="fr-FR"/>
          <w:rPrChange w:id="1565"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66" w:author="Markus Michels" w:date="2020-03-02T18:37:00Z">
            <w:rPr>
              <w:rFonts w:ascii="Courier New" w:eastAsia="Courier New" w:hAnsi="Courier New" w:cs="Courier New"/>
              <w:color w:val="FFFFFF"/>
              <w:sz w:val="20"/>
              <w:szCs w:val="20"/>
              <w:lang w:val="fr-FR"/>
            </w:rPr>
          </w:rPrChange>
        </w:rPr>
        <w:t xml:space="preserve"> "</w:t>
      </w:r>
      <w:proofErr w:type="spellStart"/>
      <w:r w:rsidRPr="004A0E56">
        <w:rPr>
          <w:rFonts w:ascii="Arial" w:eastAsia="Courier New" w:hAnsi="Arial" w:cs="Arial"/>
          <w:color w:val="FFFFFF"/>
          <w:sz w:val="20"/>
          <w:szCs w:val="20"/>
          <w:lang w:val="fr-FR"/>
          <w:rPrChange w:id="1567" w:author="Markus Michels" w:date="2020-03-02T18:37:00Z">
            <w:rPr>
              <w:rFonts w:ascii="Courier New" w:eastAsia="Courier New" w:hAnsi="Courier New" w:cs="Courier New"/>
              <w:color w:val="FFFFFF"/>
              <w:sz w:val="20"/>
              <w:szCs w:val="20"/>
              <w:lang w:val="fr-FR"/>
            </w:rPr>
          </w:rPrChange>
        </w:rPr>
        <w:t>humidity</w:t>
      </w:r>
      <w:proofErr w:type="spellEnd"/>
      <w:r w:rsidRPr="004A0E56">
        <w:rPr>
          <w:rFonts w:ascii="Arial" w:eastAsia="Courier New" w:hAnsi="Arial" w:cs="Arial"/>
          <w:color w:val="FFFFFF"/>
          <w:sz w:val="20"/>
          <w:szCs w:val="20"/>
          <w:lang w:val="fr-FR"/>
          <w:rPrChange w:id="1568" w:author="Markus Michels" w:date="2020-03-02T18:37:00Z">
            <w:rPr>
              <w:rFonts w:ascii="Courier New" w:eastAsia="Courier New" w:hAnsi="Courier New" w:cs="Courier New"/>
              <w:color w:val="FFFFFF"/>
              <w:sz w:val="20"/>
              <w:szCs w:val="20"/>
              <w:lang w:val="fr-FR"/>
            </w:rPr>
          </w:rPrChange>
        </w:rPr>
        <w:t>",</w:t>
      </w:r>
    </w:p>
    <w:p w14:paraId="117D2132" w14:textId="77777777" w:rsidR="00AC7728" w:rsidRPr="004A0E56" w:rsidRDefault="00AC7728">
      <w:pPr>
        <w:spacing w:line="33" w:lineRule="exact"/>
        <w:rPr>
          <w:rFonts w:ascii="Arial" w:hAnsi="Arial" w:cs="Arial"/>
          <w:sz w:val="20"/>
          <w:szCs w:val="20"/>
          <w:lang w:val="fr-FR"/>
          <w:rPrChange w:id="1569" w:author="Markus Michels" w:date="2020-03-02T18:37:00Z">
            <w:rPr>
              <w:sz w:val="20"/>
              <w:szCs w:val="20"/>
              <w:lang w:val="fr-FR"/>
            </w:rPr>
          </w:rPrChange>
        </w:rPr>
      </w:pPr>
    </w:p>
    <w:p w14:paraId="086F33F7" w14:textId="77777777" w:rsidR="00AC7728" w:rsidRPr="004A0E56" w:rsidRDefault="003231A5">
      <w:pPr>
        <w:ind w:left="920"/>
        <w:rPr>
          <w:rFonts w:ascii="Arial" w:hAnsi="Arial" w:cs="Arial"/>
          <w:sz w:val="20"/>
          <w:szCs w:val="20"/>
          <w:lang w:val="fr-FR"/>
          <w:rPrChange w:id="1570" w:author="Markus Michels" w:date="2020-03-02T18:37:00Z">
            <w:rPr>
              <w:sz w:val="20"/>
              <w:szCs w:val="20"/>
              <w:lang w:val="fr-FR"/>
            </w:rPr>
          </w:rPrChange>
        </w:rPr>
      </w:pPr>
      <w:r w:rsidRPr="004A0E56">
        <w:rPr>
          <w:rFonts w:ascii="Arial" w:eastAsia="Courier New" w:hAnsi="Arial" w:cs="Arial"/>
          <w:color w:val="FFFFFF"/>
          <w:sz w:val="20"/>
          <w:szCs w:val="20"/>
          <w:lang w:val="fr-FR"/>
          <w:rPrChange w:id="1571" w:author="Markus Michels" w:date="2020-03-02T18:37:00Z">
            <w:rPr>
              <w:rFonts w:ascii="Courier New" w:eastAsia="Courier New" w:hAnsi="Courier New" w:cs="Courier New"/>
              <w:color w:val="FFFFFF"/>
              <w:sz w:val="20"/>
              <w:szCs w:val="20"/>
              <w:lang w:val="fr-FR"/>
            </w:rPr>
          </w:rPrChange>
        </w:rPr>
        <w:t>"T</w:t>
      </w:r>
      <w:proofErr w:type="gramStart"/>
      <w:r w:rsidRPr="004A0E56">
        <w:rPr>
          <w:rFonts w:ascii="Arial" w:eastAsia="Courier New" w:hAnsi="Arial" w:cs="Arial"/>
          <w:color w:val="FFFFFF"/>
          <w:sz w:val="20"/>
          <w:szCs w:val="20"/>
          <w:lang w:val="fr-FR"/>
          <w:rPrChange w:id="1572" w:author="Markus Michels" w:date="2020-03-02T18:37:00Z">
            <w:rPr>
              <w:rFonts w:ascii="Courier New" w:eastAsia="Courier New" w:hAnsi="Courier New" w:cs="Courier New"/>
              <w:color w:val="FFFFFF"/>
              <w:sz w:val="20"/>
              <w:szCs w:val="20"/>
              <w:lang w:val="fr-FR"/>
            </w:rPr>
          </w:rPrChange>
        </w:rPr>
        <w:t>":</w:t>
      </w:r>
      <w:proofErr w:type="gramEnd"/>
      <w:r w:rsidRPr="004A0E56">
        <w:rPr>
          <w:rFonts w:ascii="Arial" w:eastAsia="Courier New" w:hAnsi="Arial" w:cs="Arial"/>
          <w:color w:val="FFFFFF"/>
          <w:sz w:val="20"/>
          <w:szCs w:val="20"/>
          <w:lang w:val="fr-FR"/>
          <w:rPrChange w:id="1573" w:author="Markus Michels" w:date="2020-03-02T18:37:00Z">
            <w:rPr>
              <w:rFonts w:ascii="Courier New" w:eastAsia="Courier New" w:hAnsi="Courier New" w:cs="Courier New"/>
              <w:color w:val="FFFFFF"/>
              <w:sz w:val="20"/>
              <w:szCs w:val="20"/>
              <w:lang w:val="fr-FR"/>
            </w:rPr>
          </w:rPrChange>
        </w:rPr>
        <w:t xml:space="preserve"> "H",</w:t>
      </w:r>
    </w:p>
    <w:p w14:paraId="2D293212" w14:textId="77777777" w:rsidR="00AC7728" w:rsidRPr="004A0E56" w:rsidRDefault="00AC7728">
      <w:pPr>
        <w:spacing w:line="33" w:lineRule="exact"/>
        <w:rPr>
          <w:rFonts w:ascii="Arial" w:hAnsi="Arial" w:cs="Arial"/>
          <w:sz w:val="20"/>
          <w:szCs w:val="20"/>
          <w:lang w:val="fr-FR"/>
          <w:rPrChange w:id="1574" w:author="Markus Michels" w:date="2020-03-02T18:37:00Z">
            <w:rPr>
              <w:sz w:val="20"/>
              <w:szCs w:val="20"/>
              <w:lang w:val="fr-FR"/>
            </w:rPr>
          </w:rPrChange>
        </w:rPr>
      </w:pPr>
    </w:p>
    <w:p w14:paraId="20729DE1" w14:textId="77777777" w:rsidR="00AC7728" w:rsidRPr="004A0E56" w:rsidRDefault="003231A5">
      <w:pPr>
        <w:ind w:left="920"/>
        <w:rPr>
          <w:rFonts w:ascii="Arial" w:hAnsi="Arial" w:cs="Arial"/>
          <w:sz w:val="20"/>
          <w:szCs w:val="20"/>
          <w:lang w:val="pt-BR"/>
          <w:rPrChange w:id="1575" w:author="Markus Michels" w:date="2020-03-02T18:37:00Z">
            <w:rPr>
              <w:sz w:val="20"/>
              <w:szCs w:val="20"/>
              <w:lang w:val="pt-BR"/>
            </w:rPr>
          </w:rPrChange>
        </w:rPr>
      </w:pPr>
      <w:r w:rsidRPr="004A0E56">
        <w:rPr>
          <w:rFonts w:ascii="Arial" w:eastAsia="Courier New" w:hAnsi="Arial" w:cs="Arial"/>
          <w:color w:val="FFFFFF"/>
          <w:sz w:val="20"/>
          <w:szCs w:val="20"/>
          <w:lang w:val="pt-BR"/>
          <w:rPrChange w:id="1576" w:author="Markus Michels" w:date="2020-03-02T18:37:00Z">
            <w:rPr>
              <w:rFonts w:ascii="Courier New" w:eastAsia="Courier New" w:hAnsi="Courier New" w:cs="Courier New"/>
              <w:color w:val="FFFFFF"/>
              <w:sz w:val="20"/>
              <w:szCs w:val="20"/>
              <w:lang w:val="pt-BR"/>
            </w:rPr>
          </w:rPrChange>
        </w:rPr>
        <w:t>"R": "0/100",</w:t>
      </w:r>
    </w:p>
    <w:p w14:paraId="681F8333" w14:textId="77777777" w:rsidR="00AC7728" w:rsidRPr="004A0E56" w:rsidRDefault="00AC7728">
      <w:pPr>
        <w:spacing w:line="33" w:lineRule="exact"/>
        <w:rPr>
          <w:rFonts w:ascii="Arial" w:hAnsi="Arial" w:cs="Arial"/>
          <w:sz w:val="20"/>
          <w:szCs w:val="20"/>
          <w:lang w:val="pt-BR"/>
          <w:rPrChange w:id="1577" w:author="Markus Michels" w:date="2020-03-02T18:37:00Z">
            <w:rPr>
              <w:sz w:val="20"/>
              <w:szCs w:val="20"/>
              <w:lang w:val="pt-BR"/>
            </w:rPr>
          </w:rPrChange>
        </w:rPr>
      </w:pPr>
    </w:p>
    <w:p w14:paraId="1BF919CA" w14:textId="77777777" w:rsidR="00AC7728" w:rsidRPr="004A0E56" w:rsidRDefault="003231A5">
      <w:pPr>
        <w:ind w:left="920"/>
        <w:rPr>
          <w:rFonts w:ascii="Arial" w:hAnsi="Arial" w:cs="Arial"/>
          <w:sz w:val="20"/>
          <w:szCs w:val="20"/>
          <w:lang w:val="pt-BR"/>
          <w:rPrChange w:id="1578" w:author="Markus Michels" w:date="2020-03-02T18:37:00Z">
            <w:rPr>
              <w:sz w:val="20"/>
              <w:szCs w:val="20"/>
              <w:lang w:val="pt-BR"/>
            </w:rPr>
          </w:rPrChange>
        </w:rPr>
      </w:pPr>
      <w:r w:rsidRPr="004A0E56">
        <w:rPr>
          <w:rFonts w:ascii="Arial" w:eastAsia="Courier New" w:hAnsi="Arial" w:cs="Arial"/>
          <w:color w:val="FFFFFF"/>
          <w:sz w:val="20"/>
          <w:szCs w:val="20"/>
          <w:lang w:val="pt-BR"/>
          <w:rPrChange w:id="1579" w:author="Markus Michels" w:date="2020-03-02T18:37:00Z">
            <w:rPr>
              <w:rFonts w:ascii="Courier New" w:eastAsia="Courier New" w:hAnsi="Courier New" w:cs="Courier New"/>
              <w:color w:val="FFFFFF"/>
              <w:sz w:val="20"/>
              <w:szCs w:val="20"/>
              <w:lang w:val="pt-BR"/>
            </w:rPr>
          </w:rPrChange>
        </w:rPr>
        <w:t>"L": 1</w:t>
      </w:r>
    </w:p>
    <w:p w14:paraId="3E5F2131" w14:textId="77777777" w:rsidR="00AC7728" w:rsidRPr="004A0E56" w:rsidRDefault="00AC7728">
      <w:pPr>
        <w:spacing w:line="33" w:lineRule="exact"/>
        <w:rPr>
          <w:rFonts w:ascii="Arial" w:hAnsi="Arial" w:cs="Arial"/>
          <w:sz w:val="20"/>
          <w:szCs w:val="20"/>
          <w:lang w:val="pt-BR"/>
          <w:rPrChange w:id="1580" w:author="Markus Michels" w:date="2020-03-02T18:37:00Z">
            <w:rPr>
              <w:sz w:val="20"/>
              <w:szCs w:val="20"/>
              <w:lang w:val="pt-BR"/>
            </w:rPr>
          </w:rPrChange>
        </w:rPr>
      </w:pPr>
    </w:p>
    <w:p w14:paraId="6289213A" w14:textId="77777777" w:rsidR="00AC7728" w:rsidRPr="004A0E56" w:rsidRDefault="003231A5">
      <w:pPr>
        <w:ind w:left="680"/>
        <w:rPr>
          <w:rFonts w:ascii="Arial" w:hAnsi="Arial" w:cs="Arial"/>
          <w:sz w:val="20"/>
          <w:szCs w:val="20"/>
          <w:lang w:val="pt-BR"/>
          <w:rPrChange w:id="1581" w:author="Markus Michels" w:date="2020-03-02T18:37:00Z">
            <w:rPr>
              <w:sz w:val="20"/>
              <w:szCs w:val="20"/>
              <w:lang w:val="pt-BR"/>
            </w:rPr>
          </w:rPrChange>
        </w:rPr>
      </w:pPr>
      <w:r w:rsidRPr="004A0E56">
        <w:rPr>
          <w:rFonts w:ascii="Arial" w:eastAsia="Courier New" w:hAnsi="Arial" w:cs="Arial"/>
          <w:color w:val="FFFFFF"/>
          <w:sz w:val="20"/>
          <w:szCs w:val="20"/>
          <w:lang w:val="pt-BR"/>
          <w:rPrChange w:id="1582" w:author="Markus Michels" w:date="2020-03-02T18:37:00Z">
            <w:rPr>
              <w:rFonts w:ascii="Courier New" w:eastAsia="Courier New" w:hAnsi="Courier New" w:cs="Courier New"/>
              <w:color w:val="FFFFFF"/>
              <w:sz w:val="20"/>
              <w:szCs w:val="20"/>
              <w:lang w:val="pt-BR"/>
            </w:rPr>
          </w:rPrChange>
        </w:rPr>
        <w:t>},</w:t>
      </w:r>
    </w:p>
    <w:p w14:paraId="41CC9266" w14:textId="77777777" w:rsidR="00AC7728" w:rsidRPr="004A0E56" w:rsidRDefault="00AC7728">
      <w:pPr>
        <w:spacing w:line="33" w:lineRule="exact"/>
        <w:rPr>
          <w:rFonts w:ascii="Arial" w:hAnsi="Arial" w:cs="Arial"/>
          <w:sz w:val="20"/>
          <w:szCs w:val="20"/>
          <w:lang w:val="pt-BR"/>
          <w:rPrChange w:id="1583" w:author="Markus Michels" w:date="2020-03-02T18:37:00Z">
            <w:rPr>
              <w:sz w:val="20"/>
              <w:szCs w:val="20"/>
              <w:lang w:val="pt-BR"/>
            </w:rPr>
          </w:rPrChange>
        </w:rPr>
      </w:pPr>
    </w:p>
    <w:p w14:paraId="60193536" w14:textId="77777777" w:rsidR="00AC7728" w:rsidRPr="004A0E56" w:rsidRDefault="003231A5">
      <w:pPr>
        <w:ind w:left="680"/>
        <w:rPr>
          <w:rFonts w:ascii="Arial" w:hAnsi="Arial" w:cs="Arial"/>
          <w:sz w:val="20"/>
          <w:szCs w:val="20"/>
          <w:lang w:val="pt-BR"/>
          <w:rPrChange w:id="1584" w:author="Markus Michels" w:date="2020-03-02T18:37:00Z">
            <w:rPr>
              <w:sz w:val="20"/>
              <w:szCs w:val="20"/>
              <w:lang w:val="pt-BR"/>
            </w:rPr>
          </w:rPrChange>
        </w:rPr>
      </w:pPr>
      <w:r w:rsidRPr="004A0E56">
        <w:rPr>
          <w:rFonts w:ascii="Arial" w:eastAsia="Courier New" w:hAnsi="Arial" w:cs="Arial"/>
          <w:color w:val="FFFFFF"/>
          <w:sz w:val="20"/>
          <w:szCs w:val="20"/>
          <w:lang w:val="pt-BR"/>
          <w:rPrChange w:id="1585" w:author="Markus Michels" w:date="2020-03-02T18:37:00Z">
            <w:rPr>
              <w:rFonts w:ascii="Courier New" w:eastAsia="Courier New" w:hAnsi="Courier New" w:cs="Courier New"/>
              <w:color w:val="FFFFFF"/>
              <w:sz w:val="20"/>
              <w:szCs w:val="20"/>
              <w:lang w:val="pt-BR"/>
            </w:rPr>
          </w:rPrChange>
        </w:rPr>
        <w:t>{</w:t>
      </w:r>
    </w:p>
    <w:p w14:paraId="421B3082" w14:textId="77777777" w:rsidR="00AC7728" w:rsidRPr="004A0E56" w:rsidRDefault="00AC7728">
      <w:pPr>
        <w:spacing w:line="33" w:lineRule="exact"/>
        <w:rPr>
          <w:rFonts w:ascii="Arial" w:hAnsi="Arial" w:cs="Arial"/>
          <w:sz w:val="20"/>
          <w:szCs w:val="20"/>
          <w:lang w:val="pt-BR"/>
          <w:rPrChange w:id="1586" w:author="Markus Michels" w:date="2020-03-02T18:37:00Z">
            <w:rPr>
              <w:sz w:val="20"/>
              <w:szCs w:val="20"/>
              <w:lang w:val="pt-BR"/>
            </w:rPr>
          </w:rPrChange>
        </w:rPr>
      </w:pPr>
    </w:p>
    <w:p w14:paraId="2820C78A" w14:textId="77777777" w:rsidR="00AC7728" w:rsidRPr="004A0E56" w:rsidRDefault="003231A5">
      <w:pPr>
        <w:ind w:left="920"/>
        <w:rPr>
          <w:rFonts w:ascii="Arial" w:hAnsi="Arial" w:cs="Arial"/>
          <w:sz w:val="20"/>
          <w:szCs w:val="20"/>
          <w:lang w:val="pt-BR"/>
          <w:rPrChange w:id="1587" w:author="Markus Michels" w:date="2020-03-02T18:37:00Z">
            <w:rPr>
              <w:sz w:val="20"/>
              <w:szCs w:val="20"/>
              <w:lang w:val="pt-BR"/>
            </w:rPr>
          </w:rPrChange>
        </w:rPr>
      </w:pPr>
      <w:r w:rsidRPr="004A0E56">
        <w:rPr>
          <w:rFonts w:ascii="Arial" w:eastAsia="Courier New" w:hAnsi="Arial" w:cs="Arial"/>
          <w:color w:val="FFFFFF"/>
          <w:sz w:val="20"/>
          <w:szCs w:val="20"/>
          <w:lang w:val="pt-BR"/>
          <w:rPrChange w:id="1588" w:author="Markus Michels" w:date="2020-03-02T18:37:00Z">
            <w:rPr>
              <w:rFonts w:ascii="Courier New" w:eastAsia="Courier New" w:hAnsi="Courier New" w:cs="Courier New"/>
              <w:color w:val="FFFFFF"/>
              <w:sz w:val="20"/>
              <w:szCs w:val="20"/>
              <w:lang w:val="pt-BR"/>
            </w:rPr>
          </w:rPrChange>
        </w:rPr>
        <w:t>"I": 66,</w:t>
      </w:r>
    </w:p>
    <w:p w14:paraId="0C93CA95" w14:textId="77777777" w:rsidR="00AC7728" w:rsidRPr="004A0E56" w:rsidRDefault="00AC7728">
      <w:pPr>
        <w:spacing w:line="33" w:lineRule="exact"/>
        <w:rPr>
          <w:rFonts w:ascii="Arial" w:hAnsi="Arial" w:cs="Arial"/>
          <w:sz w:val="20"/>
          <w:szCs w:val="20"/>
          <w:lang w:val="pt-BR"/>
          <w:rPrChange w:id="1589" w:author="Markus Michels" w:date="2020-03-02T18:37:00Z">
            <w:rPr>
              <w:sz w:val="20"/>
              <w:szCs w:val="20"/>
              <w:lang w:val="pt-BR"/>
            </w:rPr>
          </w:rPrChange>
        </w:rPr>
      </w:pPr>
    </w:p>
    <w:p w14:paraId="1CCF7A9E" w14:textId="77777777" w:rsidR="00AC7728" w:rsidRPr="004A0E56" w:rsidRDefault="003231A5">
      <w:pPr>
        <w:ind w:left="920"/>
        <w:rPr>
          <w:rFonts w:ascii="Arial" w:hAnsi="Arial" w:cs="Arial"/>
          <w:sz w:val="20"/>
          <w:szCs w:val="20"/>
          <w:lang w:val="pt-BR"/>
          <w:rPrChange w:id="1590" w:author="Markus Michels" w:date="2020-03-02T18:37:00Z">
            <w:rPr>
              <w:sz w:val="20"/>
              <w:szCs w:val="20"/>
              <w:lang w:val="pt-BR"/>
            </w:rPr>
          </w:rPrChange>
        </w:rPr>
      </w:pPr>
      <w:r w:rsidRPr="004A0E56">
        <w:rPr>
          <w:rFonts w:ascii="Arial" w:eastAsia="Courier New" w:hAnsi="Arial" w:cs="Arial"/>
          <w:color w:val="FFFFFF"/>
          <w:sz w:val="20"/>
          <w:szCs w:val="20"/>
          <w:lang w:val="pt-BR"/>
          <w:rPrChange w:id="1591" w:author="Markus Michels" w:date="2020-03-02T18:37:00Z">
            <w:rPr>
              <w:rFonts w:ascii="Courier New" w:eastAsia="Courier New" w:hAnsi="Courier New" w:cs="Courier New"/>
              <w:color w:val="FFFFFF"/>
              <w:sz w:val="20"/>
              <w:szCs w:val="20"/>
              <w:lang w:val="pt-BR"/>
            </w:rPr>
          </w:rPrChange>
        </w:rPr>
        <w:t>"D": "lux",</w:t>
      </w:r>
    </w:p>
    <w:p w14:paraId="5E9FB39F" w14:textId="77777777" w:rsidR="00AC7728" w:rsidRPr="004A0E56" w:rsidRDefault="00AC7728">
      <w:pPr>
        <w:spacing w:line="33" w:lineRule="exact"/>
        <w:rPr>
          <w:rFonts w:ascii="Arial" w:hAnsi="Arial" w:cs="Arial"/>
          <w:sz w:val="20"/>
          <w:szCs w:val="20"/>
          <w:lang w:val="pt-BR"/>
          <w:rPrChange w:id="1592" w:author="Markus Michels" w:date="2020-03-02T18:37:00Z">
            <w:rPr>
              <w:sz w:val="20"/>
              <w:szCs w:val="20"/>
              <w:lang w:val="pt-BR"/>
            </w:rPr>
          </w:rPrChange>
        </w:rPr>
      </w:pPr>
    </w:p>
    <w:p w14:paraId="2FBACBC1" w14:textId="77777777" w:rsidR="00AC7728" w:rsidRPr="004A0E56" w:rsidRDefault="003231A5">
      <w:pPr>
        <w:ind w:left="920"/>
        <w:rPr>
          <w:rFonts w:ascii="Arial" w:hAnsi="Arial" w:cs="Arial"/>
          <w:sz w:val="20"/>
          <w:szCs w:val="20"/>
          <w:lang w:val="pt-BR"/>
          <w:rPrChange w:id="1593" w:author="Markus Michels" w:date="2020-03-02T18:37:00Z">
            <w:rPr>
              <w:sz w:val="20"/>
              <w:szCs w:val="20"/>
              <w:lang w:val="pt-BR"/>
            </w:rPr>
          </w:rPrChange>
        </w:rPr>
      </w:pPr>
      <w:r w:rsidRPr="004A0E56">
        <w:rPr>
          <w:rFonts w:ascii="Arial" w:eastAsia="Courier New" w:hAnsi="Arial" w:cs="Arial"/>
          <w:color w:val="FFFFFF"/>
          <w:sz w:val="20"/>
          <w:szCs w:val="20"/>
          <w:lang w:val="pt-BR"/>
          <w:rPrChange w:id="1594" w:author="Markus Michels" w:date="2020-03-02T18:37:00Z">
            <w:rPr>
              <w:rFonts w:ascii="Courier New" w:eastAsia="Courier New" w:hAnsi="Courier New" w:cs="Courier New"/>
              <w:color w:val="FFFFFF"/>
              <w:sz w:val="20"/>
              <w:szCs w:val="20"/>
              <w:lang w:val="pt-BR"/>
            </w:rPr>
          </w:rPrChange>
        </w:rPr>
        <w:t>"T": "L",</w:t>
      </w:r>
    </w:p>
    <w:p w14:paraId="2C2781A8" w14:textId="77777777" w:rsidR="00AC7728" w:rsidRPr="004A0E56" w:rsidRDefault="00AC7728">
      <w:pPr>
        <w:spacing w:line="33" w:lineRule="exact"/>
        <w:rPr>
          <w:rFonts w:ascii="Arial" w:hAnsi="Arial" w:cs="Arial"/>
          <w:sz w:val="20"/>
          <w:szCs w:val="20"/>
          <w:lang w:val="pt-BR"/>
          <w:rPrChange w:id="1595" w:author="Markus Michels" w:date="2020-03-02T18:37:00Z">
            <w:rPr>
              <w:sz w:val="20"/>
              <w:szCs w:val="20"/>
              <w:lang w:val="pt-BR"/>
            </w:rPr>
          </w:rPrChange>
        </w:rPr>
      </w:pPr>
    </w:p>
    <w:p w14:paraId="02A5DC02" w14:textId="77777777" w:rsidR="00AC7728" w:rsidRPr="004A0E56" w:rsidRDefault="003231A5">
      <w:pPr>
        <w:ind w:left="920"/>
        <w:rPr>
          <w:rFonts w:ascii="Arial" w:hAnsi="Arial" w:cs="Arial"/>
          <w:sz w:val="20"/>
          <w:szCs w:val="20"/>
          <w:lang w:val="pt-BR"/>
          <w:rPrChange w:id="1596" w:author="Markus Michels" w:date="2020-03-02T18:37:00Z">
            <w:rPr>
              <w:sz w:val="20"/>
              <w:szCs w:val="20"/>
              <w:lang w:val="pt-BR"/>
            </w:rPr>
          </w:rPrChange>
        </w:rPr>
      </w:pPr>
      <w:r w:rsidRPr="004A0E56">
        <w:rPr>
          <w:rFonts w:ascii="Arial" w:eastAsia="Courier New" w:hAnsi="Arial" w:cs="Arial"/>
          <w:color w:val="FFFFFF"/>
          <w:sz w:val="20"/>
          <w:szCs w:val="20"/>
          <w:lang w:val="pt-BR"/>
          <w:rPrChange w:id="1597" w:author="Markus Michels" w:date="2020-03-02T18:37:00Z">
            <w:rPr>
              <w:rFonts w:ascii="Courier New" w:eastAsia="Courier New" w:hAnsi="Courier New" w:cs="Courier New"/>
              <w:color w:val="FFFFFF"/>
              <w:sz w:val="20"/>
              <w:szCs w:val="20"/>
              <w:lang w:val="pt-BR"/>
            </w:rPr>
          </w:rPrChange>
        </w:rPr>
        <w:t>"R": "0/1",</w:t>
      </w:r>
    </w:p>
    <w:p w14:paraId="2FF5E144" w14:textId="77777777" w:rsidR="00AC7728" w:rsidRPr="004A0E56" w:rsidRDefault="00AC7728">
      <w:pPr>
        <w:spacing w:line="33" w:lineRule="exact"/>
        <w:rPr>
          <w:rFonts w:ascii="Arial" w:hAnsi="Arial" w:cs="Arial"/>
          <w:sz w:val="20"/>
          <w:szCs w:val="20"/>
          <w:lang w:val="pt-BR"/>
          <w:rPrChange w:id="1598" w:author="Markus Michels" w:date="2020-03-02T18:37:00Z">
            <w:rPr>
              <w:sz w:val="20"/>
              <w:szCs w:val="20"/>
              <w:lang w:val="pt-BR"/>
            </w:rPr>
          </w:rPrChange>
        </w:rPr>
      </w:pPr>
    </w:p>
    <w:p w14:paraId="06CFAB73" w14:textId="77777777" w:rsidR="00AC7728" w:rsidRPr="004A0E56" w:rsidRDefault="003231A5">
      <w:pPr>
        <w:ind w:left="920"/>
        <w:rPr>
          <w:rFonts w:ascii="Arial" w:hAnsi="Arial" w:cs="Arial"/>
          <w:sz w:val="20"/>
          <w:szCs w:val="20"/>
          <w:lang w:val="en-US"/>
          <w:rPrChange w:id="1599" w:author="Markus Michels" w:date="2020-03-02T18:37:00Z">
            <w:rPr>
              <w:sz w:val="20"/>
              <w:szCs w:val="20"/>
              <w:lang w:val="en-US"/>
            </w:rPr>
          </w:rPrChange>
        </w:rPr>
      </w:pPr>
      <w:r w:rsidRPr="004A0E56">
        <w:rPr>
          <w:rFonts w:ascii="Arial" w:eastAsia="Courier New" w:hAnsi="Arial" w:cs="Arial"/>
          <w:color w:val="FFFFFF"/>
          <w:sz w:val="20"/>
          <w:szCs w:val="20"/>
          <w:lang w:val="en-US"/>
          <w:rPrChange w:id="1600" w:author="Markus Michels" w:date="2020-03-02T18:37:00Z">
            <w:rPr>
              <w:rFonts w:ascii="Courier New" w:eastAsia="Courier New" w:hAnsi="Courier New" w:cs="Courier New"/>
              <w:color w:val="FFFFFF"/>
              <w:sz w:val="20"/>
              <w:szCs w:val="20"/>
              <w:lang w:val="en-US"/>
            </w:rPr>
          </w:rPrChange>
        </w:rPr>
        <w:t>"L": 1</w:t>
      </w:r>
    </w:p>
    <w:p w14:paraId="67F118AA" w14:textId="77777777" w:rsidR="00AC7728" w:rsidRPr="004A0E56" w:rsidRDefault="00AC7728">
      <w:pPr>
        <w:spacing w:line="33" w:lineRule="exact"/>
        <w:rPr>
          <w:rFonts w:ascii="Arial" w:hAnsi="Arial" w:cs="Arial"/>
          <w:sz w:val="20"/>
          <w:szCs w:val="20"/>
          <w:lang w:val="en-US"/>
          <w:rPrChange w:id="1601" w:author="Markus Michels" w:date="2020-03-02T18:37:00Z">
            <w:rPr>
              <w:sz w:val="20"/>
              <w:szCs w:val="20"/>
              <w:lang w:val="en-US"/>
            </w:rPr>
          </w:rPrChange>
        </w:rPr>
      </w:pPr>
    </w:p>
    <w:p w14:paraId="274C3350" w14:textId="77777777" w:rsidR="00AC7728" w:rsidRPr="004A0E56" w:rsidRDefault="003231A5">
      <w:pPr>
        <w:ind w:left="680"/>
        <w:rPr>
          <w:rFonts w:ascii="Arial" w:hAnsi="Arial" w:cs="Arial"/>
          <w:sz w:val="20"/>
          <w:szCs w:val="20"/>
          <w:lang w:val="en-US"/>
          <w:rPrChange w:id="1602" w:author="Markus Michels" w:date="2020-03-02T18:37:00Z">
            <w:rPr>
              <w:sz w:val="20"/>
              <w:szCs w:val="20"/>
              <w:lang w:val="en-US"/>
            </w:rPr>
          </w:rPrChange>
        </w:rPr>
      </w:pPr>
      <w:r w:rsidRPr="004A0E56">
        <w:rPr>
          <w:rFonts w:ascii="Arial" w:eastAsia="Courier New" w:hAnsi="Arial" w:cs="Arial"/>
          <w:color w:val="FFFFFF"/>
          <w:sz w:val="20"/>
          <w:szCs w:val="20"/>
          <w:lang w:val="en-US"/>
          <w:rPrChange w:id="1603" w:author="Markus Michels" w:date="2020-03-02T18:37:00Z">
            <w:rPr>
              <w:rFonts w:ascii="Courier New" w:eastAsia="Courier New" w:hAnsi="Courier New" w:cs="Courier New"/>
              <w:color w:val="FFFFFF"/>
              <w:sz w:val="20"/>
              <w:szCs w:val="20"/>
              <w:lang w:val="en-US"/>
            </w:rPr>
          </w:rPrChange>
        </w:rPr>
        <w:t>},</w:t>
      </w:r>
    </w:p>
    <w:p w14:paraId="315939B6" w14:textId="77777777" w:rsidR="00AC7728" w:rsidRPr="004A0E56" w:rsidRDefault="00AC7728">
      <w:pPr>
        <w:spacing w:line="33" w:lineRule="exact"/>
        <w:rPr>
          <w:rFonts w:ascii="Arial" w:hAnsi="Arial" w:cs="Arial"/>
          <w:sz w:val="20"/>
          <w:szCs w:val="20"/>
          <w:lang w:val="en-US"/>
          <w:rPrChange w:id="1604" w:author="Markus Michels" w:date="2020-03-02T18:37:00Z">
            <w:rPr>
              <w:sz w:val="20"/>
              <w:szCs w:val="20"/>
              <w:lang w:val="en-US"/>
            </w:rPr>
          </w:rPrChange>
        </w:rPr>
      </w:pPr>
    </w:p>
    <w:p w14:paraId="4707D70E" w14:textId="77777777" w:rsidR="00AC7728" w:rsidRPr="004A0E56" w:rsidRDefault="003231A5">
      <w:pPr>
        <w:ind w:left="680"/>
        <w:rPr>
          <w:rFonts w:ascii="Arial" w:hAnsi="Arial" w:cs="Arial"/>
          <w:sz w:val="20"/>
          <w:szCs w:val="20"/>
          <w:lang w:val="en-US"/>
          <w:rPrChange w:id="1605" w:author="Markus Michels" w:date="2020-03-02T18:37:00Z">
            <w:rPr>
              <w:sz w:val="20"/>
              <w:szCs w:val="20"/>
              <w:lang w:val="en-US"/>
            </w:rPr>
          </w:rPrChange>
        </w:rPr>
      </w:pPr>
      <w:r w:rsidRPr="004A0E56">
        <w:rPr>
          <w:rFonts w:ascii="Arial" w:eastAsia="Courier New" w:hAnsi="Arial" w:cs="Arial"/>
          <w:color w:val="FFFFFF"/>
          <w:sz w:val="20"/>
          <w:szCs w:val="20"/>
          <w:lang w:val="en-US"/>
          <w:rPrChange w:id="1606" w:author="Markus Michels" w:date="2020-03-02T18:37:00Z">
            <w:rPr>
              <w:rFonts w:ascii="Courier New" w:eastAsia="Courier New" w:hAnsi="Courier New" w:cs="Courier New"/>
              <w:color w:val="FFFFFF"/>
              <w:sz w:val="20"/>
              <w:szCs w:val="20"/>
              <w:lang w:val="en-US"/>
            </w:rPr>
          </w:rPrChange>
        </w:rPr>
        <w:t>{</w:t>
      </w:r>
    </w:p>
    <w:p w14:paraId="12D2090F" w14:textId="77777777" w:rsidR="00AC7728" w:rsidRPr="004A0E56" w:rsidRDefault="00AC7728">
      <w:pPr>
        <w:spacing w:line="33" w:lineRule="exact"/>
        <w:rPr>
          <w:rFonts w:ascii="Arial" w:hAnsi="Arial" w:cs="Arial"/>
          <w:sz w:val="20"/>
          <w:szCs w:val="20"/>
          <w:lang w:val="en-US"/>
          <w:rPrChange w:id="1607" w:author="Markus Michels" w:date="2020-03-02T18:37:00Z">
            <w:rPr>
              <w:sz w:val="20"/>
              <w:szCs w:val="20"/>
              <w:lang w:val="en-US"/>
            </w:rPr>
          </w:rPrChange>
        </w:rPr>
      </w:pPr>
    </w:p>
    <w:p w14:paraId="1EB2372E" w14:textId="77777777" w:rsidR="00AC7728" w:rsidRPr="004A0E56" w:rsidRDefault="003231A5">
      <w:pPr>
        <w:ind w:left="920"/>
        <w:rPr>
          <w:rFonts w:ascii="Arial" w:hAnsi="Arial" w:cs="Arial"/>
          <w:sz w:val="20"/>
          <w:szCs w:val="20"/>
          <w:lang w:val="en-US"/>
          <w:rPrChange w:id="1608" w:author="Markus Michels" w:date="2020-03-02T18:37:00Z">
            <w:rPr>
              <w:sz w:val="20"/>
              <w:szCs w:val="20"/>
              <w:lang w:val="en-US"/>
            </w:rPr>
          </w:rPrChange>
        </w:rPr>
      </w:pPr>
      <w:r w:rsidRPr="004A0E56">
        <w:rPr>
          <w:rFonts w:ascii="Arial" w:eastAsia="Courier New" w:hAnsi="Arial" w:cs="Arial"/>
          <w:color w:val="FFFFFF"/>
          <w:sz w:val="20"/>
          <w:szCs w:val="20"/>
          <w:lang w:val="en-US"/>
          <w:rPrChange w:id="1609" w:author="Markus Michels" w:date="2020-03-02T18:37:00Z">
            <w:rPr>
              <w:rFonts w:ascii="Courier New" w:eastAsia="Courier New" w:hAnsi="Courier New" w:cs="Courier New"/>
              <w:color w:val="FFFFFF"/>
              <w:sz w:val="20"/>
              <w:szCs w:val="20"/>
              <w:lang w:val="en-US"/>
            </w:rPr>
          </w:rPrChange>
        </w:rPr>
        <w:t>"I": 77,</w:t>
      </w:r>
    </w:p>
    <w:p w14:paraId="35FB9210" w14:textId="77777777" w:rsidR="00AC7728" w:rsidRPr="004A0E56" w:rsidRDefault="00AC7728">
      <w:pPr>
        <w:spacing w:line="33" w:lineRule="exact"/>
        <w:rPr>
          <w:rFonts w:ascii="Arial" w:hAnsi="Arial" w:cs="Arial"/>
          <w:sz w:val="20"/>
          <w:szCs w:val="20"/>
          <w:lang w:val="en-US"/>
          <w:rPrChange w:id="1610" w:author="Markus Michels" w:date="2020-03-02T18:37:00Z">
            <w:rPr>
              <w:sz w:val="20"/>
              <w:szCs w:val="20"/>
              <w:lang w:val="en-US"/>
            </w:rPr>
          </w:rPrChange>
        </w:rPr>
      </w:pPr>
    </w:p>
    <w:p w14:paraId="0F1F4C0D" w14:textId="77777777" w:rsidR="00AC7728" w:rsidRPr="004A0E56" w:rsidRDefault="003231A5">
      <w:pPr>
        <w:ind w:left="920"/>
        <w:rPr>
          <w:rFonts w:ascii="Arial" w:hAnsi="Arial" w:cs="Arial"/>
          <w:sz w:val="20"/>
          <w:szCs w:val="20"/>
          <w:lang w:val="en-US"/>
          <w:rPrChange w:id="1611" w:author="Markus Michels" w:date="2020-03-02T18:37:00Z">
            <w:rPr>
              <w:sz w:val="20"/>
              <w:szCs w:val="20"/>
              <w:lang w:val="en-US"/>
            </w:rPr>
          </w:rPrChange>
        </w:rPr>
      </w:pPr>
      <w:r w:rsidRPr="004A0E56">
        <w:rPr>
          <w:rFonts w:ascii="Arial" w:eastAsia="Courier New" w:hAnsi="Arial" w:cs="Arial"/>
          <w:color w:val="FFFFFF"/>
          <w:sz w:val="20"/>
          <w:szCs w:val="20"/>
          <w:lang w:val="en-US"/>
          <w:rPrChange w:id="1612" w:author="Markus Michels" w:date="2020-03-02T18:37:00Z">
            <w:rPr>
              <w:rFonts w:ascii="Courier New" w:eastAsia="Courier New" w:hAnsi="Courier New" w:cs="Courier New"/>
              <w:color w:val="FFFFFF"/>
              <w:sz w:val="20"/>
              <w:szCs w:val="20"/>
              <w:lang w:val="en-US"/>
            </w:rPr>
          </w:rPrChange>
        </w:rPr>
        <w:t>"D": "battery",</w:t>
      </w:r>
    </w:p>
    <w:p w14:paraId="3EB55934" w14:textId="77777777" w:rsidR="00AC7728" w:rsidRPr="004A0E56" w:rsidRDefault="00AC7728">
      <w:pPr>
        <w:spacing w:line="33" w:lineRule="exact"/>
        <w:rPr>
          <w:rFonts w:ascii="Arial" w:hAnsi="Arial" w:cs="Arial"/>
          <w:sz w:val="20"/>
          <w:szCs w:val="20"/>
          <w:lang w:val="en-US"/>
          <w:rPrChange w:id="1613" w:author="Markus Michels" w:date="2020-03-02T18:37:00Z">
            <w:rPr>
              <w:sz w:val="20"/>
              <w:szCs w:val="20"/>
              <w:lang w:val="en-US"/>
            </w:rPr>
          </w:rPrChange>
        </w:rPr>
      </w:pPr>
    </w:p>
    <w:p w14:paraId="4E2BE87F" w14:textId="77777777" w:rsidR="00AC7728" w:rsidRPr="004A0E56" w:rsidRDefault="003231A5">
      <w:pPr>
        <w:ind w:left="920"/>
        <w:rPr>
          <w:rFonts w:ascii="Arial" w:hAnsi="Arial" w:cs="Arial"/>
          <w:sz w:val="20"/>
          <w:szCs w:val="20"/>
          <w:lang w:val="en-US"/>
          <w:rPrChange w:id="1614" w:author="Markus Michels" w:date="2020-03-02T18:37:00Z">
            <w:rPr>
              <w:sz w:val="20"/>
              <w:szCs w:val="20"/>
              <w:lang w:val="en-US"/>
            </w:rPr>
          </w:rPrChange>
        </w:rPr>
      </w:pPr>
      <w:r w:rsidRPr="004A0E56">
        <w:rPr>
          <w:rFonts w:ascii="Arial" w:eastAsia="Courier New" w:hAnsi="Arial" w:cs="Arial"/>
          <w:color w:val="FFFFFF"/>
          <w:sz w:val="20"/>
          <w:szCs w:val="20"/>
          <w:lang w:val="en-US"/>
          <w:rPrChange w:id="1615" w:author="Markus Michels" w:date="2020-03-02T18:37:00Z">
            <w:rPr>
              <w:rFonts w:ascii="Courier New" w:eastAsia="Courier New" w:hAnsi="Courier New" w:cs="Courier New"/>
              <w:color w:val="FFFFFF"/>
              <w:sz w:val="20"/>
              <w:szCs w:val="20"/>
              <w:lang w:val="en-US"/>
            </w:rPr>
          </w:rPrChange>
        </w:rPr>
        <w:t>"T": "B",</w:t>
      </w:r>
    </w:p>
    <w:p w14:paraId="05832A5B" w14:textId="77777777" w:rsidR="00AC7728" w:rsidRPr="004A0E56" w:rsidRDefault="00AC7728">
      <w:pPr>
        <w:spacing w:line="33" w:lineRule="exact"/>
        <w:rPr>
          <w:rFonts w:ascii="Arial" w:hAnsi="Arial" w:cs="Arial"/>
          <w:sz w:val="20"/>
          <w:szCs w:val="20"/>
          <w:lang w:val="en-US"/>
          <w:rPrChange w:id="1616" w:author="Markus Michels" w:date="2020-03-02T18:37:00Z">
            <w:rPr>
              <w:sz w:val="20"/>
              <w:szCs w:val="20"/>
              <w:lang w:val="en-US"/>
            </w:rPr>
          </w:rPrChange>
        </w:rPr>
      </w:pPr>
    </w:p>
    <w:p w14:paraId="13FC8CD9" w14:textId="77777777" w:rsidR="00AC7728" w:rsidRPr="004A0E56" w:rsidRDefault="003231A5">
      <w:pPr>
        <w:ind w:left="920"/>
        <w:rPr>
          <w:rFonts w:ascii="Arial" w:hAnsi="Arial" w:cs="Arial"/>
          <w:sz w:val="20"/>
          <w:szCs w:val="20"/>
          <w:lang w:val="en-US"/>
          <w:rPrChange w:id="1617" w:author="Markus Michels" w:date="2020-03-02T18:37:00Z">
            <w:rPr>
              <w:sz w:val="20"/>
              <w:szCs w:val="20"/>
              <w:lang w:val="en-US"/>
            </w:rPr>
          </w:rPrChange>
        </w:rPr>
      </w:pPr>
      <w:r w:rsidRPr="004A0E56">
        <w:rPr>
          <w:rFonts w:ascii="Arial" w:eastAsia="Courier New" w:hAnsi="Arial" w:cs="Arial"/>
          <w:color w:val="FFFFFF"/>
          <w:sz w:val="20"/>
          <w:szCs w:val="20"/>
          <w:lang w:val="en-US"/>
          <w:rPrChange w:id="1618" w:author="Markus Michels" w:date="2020-03-02T18:37:00Z">
            <w:rPr>
              <w:rFonts w:ascii="Courier New" w:eastAsia="Courier New" w:hAnsi="Courier New" w:cs="Courier New"/>
              <w:color w:val="FFFFFF"/>
              <w:sz w:val="20"/>
              <w:szCs w:val="20"/>
              <w:lang w:val="en-US"/>
            </w:rPr>
          </w:rPrChange>
        </w:rPr>
        <w:t>"R": "0/100",</w:t>
      </w:r>
    </w:p>
    <w:p w14:paraId="5AB4259D" w14:textId="77777777" w:rsidR="00AC7728" w:rsidRPr="004A0E56" w:rsidRDefault="00AC7728">
      <w:pPr>
        <w:spacing w:line="33" w:lineRule="exact"/>
        <w:rPr>
          <w:rFonts w:ascii="Arial" w:hAnsi="Arial" w:cs="Arial"/>
          <w:sz w:val="20"/>
          <w:szCs w:val="20"/>
          <w:lang w:val="en-US"/>
          <w:rPrChange w:id="1619" w:author="Markus Michels" w:date="2020-03-02T18:37:00Z">
            <w:rPr>
              <w:sz w:val="20"/>
              <w:szCs w:val="20"/>
              <w:lang w:val="en-US"/>
            </w:rPr>
          </w:rPrChange>
        </w:rPr>
      </w:pPr>
    </w:p>
    <w:p w14:paraId="4C13EE7F" w14:textId="77777777" w:rsidR="00AC7728" w:rsidRPr="004A0E56" w:rsidRDefault="003231A5">
      <w:pPr>
        <w:ind w:left="920"/>
        <w:rPr>
          <w:rFonts w:ascii="Arial" w:hAnsi="Arial" w:cs="Arial"/>
          <w:sz w:val="20"/>
          <w:szCs w:val="20"/>
          <w:lang w:val="en-US"/>
          <w:rPrChange w:id="1620" w:author="Markus Michels" w:date="2020-03-02T18:37:00Z">
            <w:rPr>
              <w:sz w:val="20"/>
              <w:szCs w:val="20"/>
              <w:lang w:val="en-US"/>
            </w:rPr>
          </w:rPrChange>
        </w:rPr>
      </w:pPr>
      <w:r w:rsidRPr="004A0E56">
        <w:rPr>
          <w:rFonts w:ascii="Arial" w:eastAsia="Courier New" w:hAnsi="Arial" w:cs="Arial"/>
          <w:color w:val="FFFFFF"/>
          <w:sz w:val="20"/>
          <w:szCs w:val="20"/>
          <w:lang w:val="en-US"/>
          <w:rPrChange w:id="1621" w:author="Markus Michels" w:date="2020-03-02T18:37:00Z">
            <w:rPr>
              <w:rFonts w:ascii="Courier New" w:eastAsia="Courier New" w:hAnsi="Courier New" w:cs="Courier New"/>
              <w:color w:val="FFFFFF"/>
              <w:sz w:val="20"/>
              <w:szCs w:val="20"/>
              <w:lang w:val="en-US"/>
            </w:rPr>
          </w:rPrChange>
        </w:rPr>
        <w:t>"L": 1</w:t>
      </w:r>
    </w:p>
    <w:p w14:paraId="33B15EA5" w14:textId="77777777" w:rsidR="00AC7728" w:rsidRPr="004A0E56" w:rsidRDefault="00AC7728">
      <w:pPr>
        <w:spacing w:line="33" w:lineRule="exact"/>
        <w:rPr>
          <w:rFonts w:ascii="Arial" w:hAnsi="Arial" w:cs="Arial"/>
          <w:sz w:val="20"/>
          <w:szCs w:val="20"/>
          <w:lang w:val="en-US"/>
          <w:rPrChange w:id="1622" w:author="Markus Michels" w:date="2020-03-02T18:37:00Z">
            <w:rPr>
              <w:sz w:val="20"/>
              <w:szCs w:val="20"/>
              <w:lang w:val="en-US"/>
            </w:rPr>
          </w:rPrChange>
        </w:rPr>
      </w:pPr>
    </w:p>
    <w:p w14:paraId="3688B7FC" w14:textId="77777777" w:rsidR="00AC7728" w:rsidRPr="004A0E56" w:rsidRDefault="003231A5">
      <w:pPr>
        <w:ind w:left="680"/>
        <w:rPr>
          <w:rFonts w:ascii="Arial" w:hAnsi="Arial" w:cs="Arial"/>
          <w:sz w:val="20"/>
          <w:szCs w:val="20"/>
          <w:lang w:val="en-US"/>
          <w:rPrChange w:id="1623" w:author="Markus Michels" w:date="2020-03-02T18:37:00Z">
            <w:rPr>
              <w:sz w:val="20"/>
              <w:szCs w:val="20"/>
              <w:lang w:val="en-US"/>
            </w:rPr>
          </w:rPrChange>
        </w:rPr>
      </w:pPr>
      <w:r w:rsidRPr="004A0E56">
        <w:rPr>
          <w:rFonts w:ascii="Arial" w:eastAsia="Courier New" w:hAnsi="Arial" w:cs="Arial"/>
          <w:color w:val="FFFFFF"/>
          <w:sz w:val="20"/>
          <w:szCs w:val="20"/>
          <w:lang w:val="en-US"/>
          <w:rPrChange w:id="1624" w:author="Markus Michels" w:date="2020-03-02T18:37:00Z">
            <w:rPr>
              <w:rFonts w:ascii="Courier New" w:eastAsia="Courier New" w:hAnsi="Courier New" w:cs="Courier New"/>
              <w:color w:val="FFFFFF"/>
              <w:sz w:val="20"/>
              <w:szCs w:val="20"/>
              <w:lang w:val="en-US"/>
            </w:rPr>
          </w:rPrChange>
        </w:rPr>
        <w:t>}</w:t>
      </w:r>
    </w:p>
    <w:p w14:paraId="3607026F" w14:textId="77777777" w:rsidR="00AC7728" w:rsidRPr="004A0E56" w:rsidRDefault="00AC7728">
      <w:pPr>
        <w:spacing w:line="33" w:lineRule="exact"/>
        <w:rPr>
          <w:rFonts w:ascii="Arial" w:hAnsi="Arial" w:cs="Arial"/>
          <w:sz w:val="20"/>
          <w:szCs w:val="20"/>
          <w:lang w:val="en-US"/>
          <w:rPrChange w:id="1625" w:author="Markus Michels" w:date="2020-03-02T18:37:00Z">
            <w:rPr>
              <w:sz w:val="20"/>
              <w:szCs w:val="20"/>
              <w:lang w:val="en-US"/>
            </w:rPr>
          </w:rPrChange>
        </w:rPr>
      </w:pPr>
    </w:p>
    <w:p w14:paraId="45F52587" w14:textId="77777777" w:rsidR="00AC7728" w:rsidRPr="004A0E56" w:rsidRDefault="003231A5">
      <w:pPr>
        <w:ind w:left="440"/>
        <w:rPr>
          <w:rFonts w:ascii="Arial" w:hAnsi="Arial" w:cs="Arial"/>
          <w:sz w:val="20"/>
          <w:szCs w:val="20"/>
          <w:lang w:val="en-US"/>
          <w:rPrChange w:id="1626" w:author="Markus Michels" w:date="2020-03-02T18:37:00Z">
            <w:rPr>
              <w:sz w:val="20"/>
              <w:szCs w:val="20"/>
              <w:lang w:val="en-US"/>
            </w:rPr>
          </w:rPrChange>
        </w:rPr>
      </w:pPr>
      <w:r w:rsidRPr="004A0E56">
        <w:rPr>
          <w:rFonts w:ascii="Arial" w:eastAsia="Courier New" w:hAnsi="Arial" w:cs="Arial"/>
          <w:color w:val="FFFFFF"/>
          <w:sz w:val="20"/>
          <w:szCs w:val="20"/>
          <w:lang w:val="en-US"/>
          <w:rPrChange w:id="1627" w:author="Markus Michels" w:date="2020-03-02T18:37:00Z">
            <w:rPr>
              <w:rFonts w:ascii="Courier New" w:eastAsia="Courier New" w:hAnsi="Courier New" w:cs="Courier New"/>
              <w:color w:val="FFFFFF"/>
              <w:sz w:val="20"/>
              <w:szCs w:val="20"/>
              <w:lang w:val="en-US"/>
            </w:rPr>
          </w:rPrChange>
        </w:rPr>
        <w:t>]</w:t>
      </w:r>
    </w:p>
    <w:p w14:paraId="68AD97A3" w14:textId="77777777" w:rsidR="00AC7728" w:rsidRPr="004A0E56" w:rsidRDefault="00AC7728">
      <w:pPr>
        <w:spacing w:line="33" w:lineRule="exact"/>
        <w:rPr>
          <w:rFonts w:ascii="Arial" w:hAnsi="Arial" w:cs="Arial"/>
          <w:sz w:val="20"/>
          <w:szCs w:val="20"/>
          <w:lang w:val="en-US"/>
          <w:rPrChange w:id="1628" w:author="Markus Michels" w:date="2020-03-02T18:37:00Z">
            <w:rPr>
              <w:sz w:val="20"/>
              <w:szCs w:val="20"/>
              <w:lang w:val="en-US"/>
            </w:rPr>
          </w:rPrChange>
        </w:rPr>
      </w:pPr>
    </w:p>
    <w:p w14:paraId="669F421F" w14:textId="77777777" w:rsidR="00AC7728" w:rsidRPr="004A0E56" w:rsidRDefault="003231A5">
      <w:pPr>
        <w:ind w:left="220"/>
        <w:rPr>
          <w:rFonts w:ascii="Arial" w:hAnsi="Arial" w:cs="Arial"/>
          <w:sz w:val="20"/>
          <w:szCs w:val="20"/>
          <w:lang w:val="en-US"/>
          <w:rPrChange w:id="1629" w:author="Markus Michels" w:date="2020-03-02T18:37:00Z">
            <w:rPr>
              <w:sz w:val="20"/>
              <w:szCs w:val="20"/>
              <w:lang w:val="en-US"/>
            </w:rPr>
          </w:rPrChange>
        </w:rPr>
      </w:pPr>
      <w:r w:rsidRPr="004A0E56">
        <w:rPr>
          <w:rFonts w:ascii="Arial" w:eastAsia="Courier New" w:hAnsi="Arial" w:cs="Arial"/>
          <w:color w:val="FFFFFF"/>
          <w:sz w:val="20"/>
          <w:szCs w:val="20"/>
          <w:lang w:val="en-US"/>
          <w:rPrChange w:id="1630" w:author="Markus Michels" w:date="2020-03-02T18:37:00Z">
            <w:rPr>
              <w:rFonts w:ascii="Courier New" w:eastAsia="Courier New" w:hAnsi="Courier New" w:cs="Courier New"/>
              <w:color w:val="FFFFFF"/>
              <w:sz w:val="20"/>
              <w:szCs w:val="20"/>
              <w:lang w:val="en-US"/>
            </w:rPr>
          </w:rPrChange>
        </w:rPr>
        <w:t>}</w:t>
      </w:r>
    </w:p>
    <w:p w14:paraId="06B88D69" w14:textId="77777777" w:rsidR="00AC7728" w:rsidRPr="004A0E56" w:rsidRDefault="00AC7728">
      <w:pPr>
        <w:spacing w:line="200" w:lineRule="exact"/>
        <w:rPr>
          <w:rFonts w:ascii="Arial" w:hAnsi="Arial" w:cs="Arial"/>
          <w:sz w:val="20"/>
          <w:szCs w:val="20"/>
          <w:lang w:val="en-US"/>
          <w:rPrChange w:id="1631" w:author="Markus Michels" w:date="2020-03-02T18:37:00Z">
            <w:rPr>
              <w:sz w:val="20"/>
              <w:szCs w:val="20"/>
              <w:lang w:val="en-US"/>
            </w:rPr>
          </w:rPrChange>
        </w:rPr>
      </w:pPr>
    </w:p>
    <w:p w14:paraId="7115A911" w14:textId="77777777" w:rsidR="00AC7728" w:rsidRPr="004A0E56" w:rsidRDefault="00AC7728">
      <w:pPr>
        <w:spacing w:line="283" w:lineRule="exact"/>
        <w:rPr>
          <w:rFonts w:ascii="Arial" w:hAnsi="Arial" w:cs="Arial"/>
          <w:sz w:val="20"/>
          <w:szCs w:val="20"/>
          <w:lang w:val="en-US"/>
          <w:rPrChange w:id="1632" w:author="Markus Michels" w:date="2020-03-02T18:37:00Z">
            <w:rPr>
              <w:sz w:val="20"/>
              <w:szCs w:val="20"/>
              <w:lang w:val="en-US"/>
            </w:rPr>
          </w:rPrChange>
        </w:rPr>
      </w:pPr>
    </w:p>
    <w:p w14:paraId="6703ECA8" w14:textId="77777777" w:rsidR="00AC7728" w:rsidRPr="004A0E56" w:rsidRDefault="003231A5">
      <w:pPr>
        <w:rPr>
          <w:rFonts w:ascii="Arial" w:hAnsi="Arial" w:cs="Arial"/>
          <w:sz w:val="20"/>
          <w:szCs w:val="20"/>
          <w:lang w:val="en-US"/>
          <w:rPrChange w:id="1633" w:author="Markus Michels" w:date="2020-03-02T18:37:00Z">
            <w:rPr>
              <w:sz w:val="20"/>
              <w:szCs w:val="20"/>
              <w:lang w:val="en-US"/>
            </w:rPr>
          </w:rPrChange>
        </w:rPr>
      </w:pPr>
      <w:commentRangeStart w:id="1634"/>
      <w:r w:rsidRPr="00DB6CAC">
        <w:rPr>
          <w:rFonts w:ascii="Arial" w:eastAsia="Courier New" w:hAnsi="Arial" w:cs="Arial"/>
          <w:b/>
          <w:color w:val="3A3A3A"/>
          <w:sz w:val="20"/>
          <w:szCs w:val="20"/>
          <w:lang w:val="en-US"/>
          <w:rPrChange w:id="1635" w:author="Markus Michels" w:date="2020-03-03T18:31:00Z">
            <w:rPr>
              <w:rFonts w:ascii="Courier New" w:eastAsia="Courier New" w:hAnsi="Courier New" w:cs="Courier New"/>
              <w:color w:val="3A3A3A"/>
              <w:sz w:val="20"/>
              <w:szCs w:val="20"/>
              <w:lang w:val="en-US"/>
            </w:rPr>
          </w:rPrChange>
        </w:rPr>
        <w:t xml:space="preserve">act </w:t>
      </w:r>
      <w:r w:rsidRPr="00DB6CAC">
        <w:rPr>
          <w:rFonts w:ascii="Arial" w:eastAsia="Arial" w:hAnsi="Arial" w:cs="Arial"/>
          <w:b/>
          <w:color w:val="3A3A3A"/>
          <w:lang w:val="en-US"/>
          <w:rPrChange w:id="1636" w:author="Markus Michels" w:date="2020-03-03T18:31:00Z">
            <w:rPr>
              <w:rFonts w:ascii="Arial" w:eastAsia="Arial" w:hAnsi="Arial" w:cs="Arial"/>
              <w:color w:val="3A3A3A"/>
              <w:lang w:val="en-US"/>
            </w:rPr>
          </w:rPrChange>
        </w:rPr>
        <w:t>elements</w:t>
      </w:r>
      <w:r w:rsidRPr="004A0E56">
        <w:rPr>
          <w:rFonts w:ascii="Arial" w:eastAsia="Arial" w:hAnsi="Arial" w:cs="Arial"/>
          <w:color w:val="3A3A3A"/>
          <w:lang w:val="en-US"/>
        </w:rPr>
        <w:t xml:space="preserve"> </w:t>
      </w:r>
      <w:commentRangeEnd w:id="1634"/>
      <w:r w:rsidR="00DB6CAC">
        <w:rPr>
          <w:rStyle w:val="Kommentarzeichen"/>
        </w:rPr>
        <w:commentReference w:id="1634"/>
      </w:r>
      <w:r w:rsidRPr="004A0E56">
        <w:rPr>
          <w:rFonts w:ascii="Arial" w:eastAsia="Arial" w:hAnsi="Arial" w:cs="Arial"/>
          <w:color w:val="3A3A3A"/>
          <w:lang w:val="en-US"/>
        </w:rPr>
        <w:t xml:space="preserve">will describe actions possible with the device in future extension of </w:t>
      </w:r>
      <w:proofErr w:type="spellStart"/>
      <w:r w:rsidRPr="004A0E56">
        <w:rPr>
          <w:rFonts w:ascii="Arial" w:eastAsia="Arial" w:hAnsi="Arial" w:cs="Arial"/>
          <w:color w:val="3A3A3A"/>
          <w:lang w:val="en-US"/>
        </w:rPr>
        <w:t>CoIoT</w:t>
      </w:r>
      <w:proofErr w:type="spellEnd"/>
      <w:r w:rsidRPr="004A0E56">
        <w:rPr>
          <w:rFonts w:ascii="Arial" w:eastAsia="Arial" w:hAnsi="Arial" w:cs="Arial"/>
          <w:color w:val="3A3A3A"/>
          <w:lang w:val="en-US"/>
        </w:rPr>
        <w:t xml:space="preserve"> </w:t>
      </w:r>
      <w:commentRangeStart w:id="1637"/>
      <w:r w:rsidRPr="004A0E56">
        <w:rPr>
          <w:rFonts w:ascii="Arial" w:eastAsia="Arial" w:hAnsi="Arial" w:cs="Arial"/>
          <w:color w:val="3A3A3A"/>
          <w:lang w:val="en-US"/>
        </w:rPr>
        <w:t>protocol</w:t>
      </w:r>
      <w:commentRangeEnd w:id="1637"/>
      <w:r w:rsidR="00DB6CAC">
        <w:rPr>
          <w:rStyle w:val="Kommentarzeichen"/>
        </w:rPr>
        <w:commentReference w:id="1637"/>
      </w:r>
    </w:p>
    <w:p w14:paraId="1C9AD00F" w14:textId="77777777" w:rsidR="00AC7728" w:rsidRPr="004A0E56" w:rsidRDefault="00AC7728">
      <w:pPr>
        <w:spacing w:line="288" w:lineRule="exact"/>
        <w:rPr>
          <w:rFonts w:ascii="Arial" w:hAnsi="Arial" w:cs="Arial"/>
          <w:sz w:val="20"/>
          <w:szCs w:val="20"/>
          <w:lang w:val="en-US"/>
          <w:rPrChange w:id="1638" w:author="Markus Michels" w:date="2020-03-02T18:37:00Z">
            <w:rPr>
              <w:sz w:val="20"/>
              <w:szCs w:val="20"/>
              <w:lang w:val="en-US"/>
            </w:rPr>
          </w:rPrChange>
        </w:rPr>
      </w:pPr>
    </w:p>
    <w:p w14:paraId="7A2C9FEB" w14:textId="77777777" w:rsidR="00AC7728" w:rsidRPr="004A0E56" w:rsidRDefault="003231A5">
      <w:pPr>
        <w:rPr>
          <w:rFonts w:ascii="Arial" w:hAnsi="Arial" w:cs="Arial"/>
          <w:sz w:val="20"/>
          <w:szCs w:val="20"/>
          <w:lang w:val="en-US"/>
          <w:rPrChange w:id="1639" w:author="Markus Michels" w:date="2020-03-02T18:37:00Z">
            <w:rPr>
              <w:sz w:val="20"/>
              <w:szCs w:val="20"/>
              <w:lang w:val="en-US"/>
            </w:rPr>
          </w:rPrChange>
        </w:rPr>
      </w:pPr>
      <w:r w:rsidRPr="004A0E56">
        <w:rPr>
          <w:rFonts w:ascii="Arial" w:eastAsia="Arial" w:hAnsi="Arial" w:cs="Arial"/>
          <w:b/>
          <w:bCs/>
          <w:color w:val="2B2B2B"/>
          <w:sz w:val="33"/>
          <w:szCs w:val="33"/>
          <w:lang w:val="en-US"/>
        </w:rPr>
        <w:t>Device status (/</w:t>
      </w:r>
      <w:proofErr w:type="spellStart"/>
      <w:r w:rsidRPr="004A0E56">
        <w:rPr>
          <w:rFonts w:ascii="Arial" w:eastAsia="Arial" w:hAnsi="Arial" w:cs="Arial"/>
          <w:b/>
          <w:bCs/>
          <w:color w:val="2B2B2B"/>
          <w:sz w:val="33"/>
          <w:szCs w:val="33"/>
          <w:lang w:val="en-US"/>
        </w:rPr>
        <w:t>cit</w:t>
      </w:r>
      <w:proofErr w:type="spellEnd"/>
      <w:r w:rsidRPr="004A0E56">
        <w:rPr>
          <w:rFonts w:ascii="Arial" w:eastAsia="Arial" w:hAnsi="Arial" w:cs="Arial"/>
          <w:b/>
          <w:bCs/>
          <w:color w:val="2B2B2B"/>
          <w:sz w:val="33"/>
          <w:szCs w:val="33"/>
          <w:lang w:val="en-US"/>
        </w:rPr>
        <w:t>/s)</w:t>
      </w:r>
    </w:p>
    <w:p w14:paraId="1CFFFDB9" w14:textId="77777777" w:rsidR="00AC7728" w:rsidRPr="004A0E56" w:rsidRDefault="00AC7728">
      <w:pPr>
        <w:spacing w:line="339" w:lineRule="exact"/>
        <w:rPr>
          <w:rFonts w:ascii="Arial" w:hAnsi="Arial" w:cs="Arial"/>
          <w:sz w:val="20"/>
          <w:szCs w:val="20"/>
          <w:lang w:val="en-US"/>
          <w:rPrChange w:id="1640" w:author="Markus Michels" w:date="2020-03-02T18:37:00Z">
            <w:rPr>
              <w:sz w:val="20"/>
              <w:szCs w:val="20"/>
              <w:lang w:val="en-US"/>
            </w:rPr>
          </w:rPrChange>
        </w:rPr>
      </w:pPr>
    </w:p>
    <w:p w14:paraId="23B565B8" w14:textId="48C0A58E" w:rsidR="00AC7728" w:rsidRPr="004A0E56" w:rsidRDefault="003231A5">
      <w:pPr>
        <w:spacing w:line="337" w:lineRule="auto"/>
        <w:rPr>
          <w:rFonts w:ascii="Arial" w:hAnsi="Arial" w:cs="Arial"/>
          <w:sz w:val="20"/>
          <w:szCs w:val="20"/>
          <w:lang w:val="en-US"/>
          <w:rPrChange w:id="1641" w:author="Markus Michels" w:date="2020-03-02T18:37:00Z">
            <w:rPr>
              <w:sz w:val="20"/>
              <w:szCs w:val="20"/>
              <w:lang w:val="en-US"/>
            </w:rPr>
          </w:rPrChange>
        </w:rPr>
      </w:pPr>
      <w:r w:rsidRPr="004A0E56">
        <w:rPr>
          <w:rFonts w:ascii="Arial" w:eastAsia="Arial" w:hAnsi="Arial" w:cs="Arial"/>
          <w:color w:val="3A3A3A"/>
          <w:lang w:val="en-US"/>
        </w:rPr>
        <w:t xml:space="preserve">Every device should response to </w:t>
      </w:r>
      <w:proofErr w:type="spellStart"/>
      <w:r w:rsidRPr="004A0E56">
        <w:rPr>
          <w:rFonts w:ascii="Arial" w:eastAsia="Arial" w:hAnsi="Arial" w:cs="Arial"/>
          <w:color w:val="3A3A3A"/>
          <w:lang w:val="en-US"/>
        </w:rPr>
        <w:t>CoAP</w:t>
      </w:r>
      <w:proofErr w:type="spellEnd"/>
      <w:r w:rsidRPr="004A0E56">
        <w:rPr>
          <w:rFonts w:ascii="Arial" w:eastAsia="Arial" w:hAnsi="Arial" w:cs="Arial"/>
          <w:color w:val="3A3A3A"/>
          <w:lang w:val="en-US"/>
        </w:rPr>
        <w:t xml:space="preserve"> GET request with URI /</w:t>
      </w:r>
      <w:proofErr w:type="spellStart"/>
      <w:r w:rsidRPr="004A0E56">
        <w:rPr>
          <w:rFonts w:ascii="Arial" w:eastAsia="Arial" w:hAnsi="Arial" w:cs="Arial"/>
          <w:color w:val="3A3A3A"/>
          <w:lang w:val="en-US"/>
        </w:rPr>
        <w:t>cit</w:t>
      </w:r>
      <w:proofErr w:type="spellEnd"/>
      <w:r w:rsidRPr="004A0E56">
        <w:rPr>
          <w:rFonts w:ascii="Arial" w:eastAsia="Arial" w:hAnsi="Arial" w:cs="Arial"/>
          <w:color w:val="3A3A3A"/>
          <w:lang w:val="en-US"/>
        </w:rPr>
        <w:t xml:space="preserve">/s and return JSON payload describing the device. Every device should periodically "publish" </w:t>
      </w:r>
      <w:del w:id="1642" w:author="Markus Michels" w:date="2020-03-03T18:25:00Z">
        <w:r w:rsidRPr="004A0E56" w:rsidDel="00D424B5">
          <w:rPr>
            <w:rFonts w:ascii="Arial" w:eastAsia="Arial" w:hAnsi="Arial" w:cs="Arial"/>
            <w:color w:val="3A3A3A"/>
            <w:lang w:val="en-US"/>
          </w:rPr>
          <w:delText>it's</w:delText>
        </w:r>
      </w:del>
      <w:ins w:id="1643" w:author="Markus Michels" w:date="2020-03-03T18:25:00Z">
        <w:r w:rsidR="00D424B5" w:rsidRPr="004A0E56">
          <w:rPr>
            <w:rFonts w:ascii="Arial" w:eastAsia="Arial" w:hAnsi="Arial" w:cs="Arial"/>
            <w:color w:val="3A3A3A"/>
            <w:lang w:val="en-US"/>
          </w:rPr>
          <w:t>its</w:t>
        </w:r>
      </w:ins>
      <w:r w:rsidRPr="004A0E56">
        <w:rPr>
          <w:rFonts w:ascii="Arial" w:eastAsia="Arial" w:hAnsi="Arial" w:cs="Arial"/>
          <w:color w:val="3A3A3A"/>
          <w:lang w:val="en-US"/>
        </w:rPr>
        <w:t xml:space="preserve"> status using multicast packet in the form of </w:t>
      </w:r>
      <w:del w:id="1644" w:author="Markus Michels" w:date="2020-03-03T18:25:00Z">
        <w:r w:rsidRPr="004A0E56" w:rsidDel="00D424B5">
          <w:rPr>
            <w:rFonts w:ascii="Arial" w:eastAsia="Arial" w:hAnsi="Arial" w:cs="Arial"/>
            <w:color w:val="3A3A3A"/>
            <w:lang w:val="en-US"/>
          </w:rPr>
          <w:delText>non confirmable</w:delText>
        </w:r>
      </w:del>
      <w:ins w:id="1645" w:author="Markus Michels" w:date="2020-03-03T18:25:00Z">
        <w:r w:rsidR="00D424B5" w:rsidRPr="004A0E56">
          <w:rPr>
            <w:rFonts w:ascii="Arial" w:eastAsia="Arial" w:hAnsi="Arial" w:cs="Arial"/>
            <w:color w:val="3A3A3A"/>
            <w:lang w:val="en-US"/>
          </w:rPr>
          <w:t>non-confirmable</w:t>
        </w:r>
      </w:ins>
      <w:r w:rsidRPr="004A0E56">
        <w:rPr>
          <w:rFonts w:ascii="Arial" w:eastAsia="Arial" w:hAnsi="Arial" w:cs="Arial"/>
          <w:color w:val="3A3A3A"/>
          <w:lang w:val="en-US"/>
        </w:rPr>
        <w:t xml:space="preserve"> request with code 0.30 and request </w:t>
      </w:r>
      <w:r w:rsidRPr="00D5184A">
        <w:rPr>
          <w:rFonts w:ascii="Arial" w:eastAsia="Arial" w:hAnsi="Arial" w:cs="Arial"/>
          <w:color w:val="3A3A3A"/>
          <w:lang w:val="en-US"/>
        </w:rPr>
        <w:t>path /</w:t>
      </w:r>
      <w:proofErr w:type="spellStart"/>
      <w:r w:rsidRPr="00D5184A">
        <w:rPr>
          <w:rFonts w:ascii="Arial" w:eastAsia="Arial" w:hAnsi="Arial" w:cs="Arial"/>
          <w:color w:val="3A3A3A"/>
          <w:lang w:val="en-US"/>
        </w:rPr>
        <w:t>cit</w:t>
      </w:r>
      <w:proofErr w:type="spellEnd"/>
      <w:r w:rsidRPr="00D5184A">
        <w:rPr>
          <w:rFonts w:ascii="Arial" w:eastAsia="Arial" w:hAnsi="Arial" w:cs="Arial"/>
          <w:color w:val="3A3A3A"/>
          <w:lang w:val="en-US"/>
        </w:rPr>
        <w:t>/s</w:t>
      </w:r>
      <w:ins w:id="1646" w:author="Markus Michels" w:date="2020-03-03T18:33:00Z">
        <w:r w:rsidR="00DB6CAC">
          <w:rPr>
            <w:rFonts w:ascii="Arial" w:eastAsia="Arial" w:hAnsi="Arial" w:cs="Arial"/>
            <w:color w:val="3A3A3A"/>
            <w:lang w:val="en-US"/>
          </w:rPr>
          <w:t>.</w:t>
        </w:r>
      </w:ins>
      <w:r w:rsidRPr="00D5184A">
        <w:rPr>
          <w:rFonts w:ascii="Arial" w:eastAsia="Arial" w:hAnsi="Arial" w:cs="Arial"/>
          <w:color w:val="3A3A3A"/>
          <w:lang w:val="en-US"/>
        </w:rPr>
        <w:t xml:space="preserve"> This code is </w:t>
      </w:r>
      <w:del w:id="1647" w:author="Markus Michels" w:date="2020-03-03T18:32:00Z">
        <w:r w:rsidRPr="00D5184A" w:rsidDel="00DB6CAC">
          <w:rPr>
            <w:rFonts w:ascii="Arial" w:eastAsia="Arial" w:hAnsi="Arial" w:cs="Arial"/>
            <w:color w:val="3A3A3A"/>
            <w:lang w:val="en-US"/>
          </w:rPr>
          <w:delText>non standard</w:delText>
        </w:r>
      </w:del>
      <w:ins w:id="1648" w:author="Markus Michels" w:date="2020-03-03T18:32:00Z">
        <w:r w:rsidR="00DB6CAC" w:rsidRPr="00D5184A">
          <w:rPr>
            <w:rFonts w:ascii="Arial" w:eastAsia="Arial" w:hAnsi="Arial" w:cs="Arial"/>
            <w:color w:val="3A3A3A"/>
            <w:lang w:val="en-US"/>
          </w:rPr>
          <w:t>nonstandard</w:t>
        </w:r>
      </w:ins>
      <w:r w:rsidRPr="00D5184A">
        <w:rPr>
          <w:rFonts w:ascii="Arial" w:eastAsia="Arial" w:hAnsi="Arial" w:cs="Arial"/>
          <w:color w:val="3A3A3A"/>
          <w:lang w:val="en-US"/>
        </w:rPr>
        <w:t xml:space="preserve">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code and all </w:t>
      </w:r>
      <w:proofErr w:type="spellStart"/>
      <w:r w:rsidRPr="00D5184A">
        <w:rPr>
          <w:rFonts w:ascii="Arial" w:eastAsia="Arial" w:hAnsi="Arial" w:cs="Arial"/>
          <w:color w:val="3A3A3A"/>
          <w:lang w:val="en-US"/>
        </w:rPr>
        <w:t>CoAP</w:t>
      </w:r>
      <w:proofErr w:type="spellEnd"/>
      <w:r w:rsidRPr="00D5184A">
        <w:rPr>
          <w:rFonts w:ascii="Arial" w:eastAsia="Arial" w:hAnsi="Arial" w:cs="Arial"/>
          <w:color w:val="3A3A3A"/>
          <w:lang w:val="en-US"/>
        </w:rPr>
        <w:t xml:space="preserve"> complaint servers should silently ignore it. Throughout the status report all </w:t>
      </w:r>
      <w:r w:rsidRPr="004A0E56">
        <w:rPr>
          <w:rFonts w:ascii="Arial" w:eastAsia="Courier New" w:hAnsi="Arial" w:cs="Arial"/>
          <w:color w:val="3A3A3A"/>
          <w:sz w:val="19"/>
          <w:szCs w:val="19"/>
          <w:lang w:val="en-US"/>
          <w:rPrChange w:id="1649" w:author="Markus Michels" w:date="2020-03-02T18:37:00Z">
            <w:rPr>
              <w:rFonts w:ascii="Courier New" w:eastAsia="Courier New" w:hAnsi="Courier New" w:cs="Courier New"/>
              <w:color w:val="3A3A3A"/>
              <w:sz w:val="19"/>
              <w:szCs w:val="19"/>
              <w:lang w:val="en-US"/>
            </w:rPr>
          </w:rPrChange>
        </w:rPr>
        <w:t>&lt;id&gt;</w:t>
      </w:r>
      <w:r w:rsidRPr="004A0E56">
        <w:rPr>
          <w:rFonts w:ascii="Arial" w:eastAsia="Arial" w:hAnsi="Arial" w:cs="Arial"/>
          <w:color w:val="3A3A3A"/>
          <w:lang w:val="en-US"/>
        </w:rPr>
        <w:t xml:space="preserve"> values should match sensors ids from device description. The JSON payload should follow the form:</w:t>
      </w:r>
    </w:p>
    <w:p w14:paraId="010C1093" w14:textId="77777777" w:rsidR="00AC7728" w:rsidRPr="004A0E56" w:rsidRDefault="003231A5">
      <w:pPr>
        <w:spacing w:line="20" w:lineRule="exact"/>
        <w:rPr>
          <w:rFonts w:ascii="Arial" w:hAnsi="Arial" w:cs="Arial"/>
          <w:sz w:val="20"/>
          <w:szCs w:val="20"/>
          <w:lang w:val="en-US"/>
          <w:rPrChange w:id="1650" w:author="Markus Michels" w:date="2020-03-02T18:37:00Z">
            <w:rPr>
              <w:sz w:val="20"/>
              <w:szCs w:val="20"/>
              <w:lang w:val="en-US"/>
            </w:rPr>
          </w:rPrChange>
        </w:rPr>
      </w:pPr>
      <w:r w:rsidRPr="004A0E56">
        <w:rPr>
          <w:rFonts w:ascii="Arial" w:hAnsi="Arial" w:cs="Arial"/>
          <w:noProof/>
          <w:sz w:val="20"/>
          <w:szCs w:val="20"/>
          <w:rPrChange w:id="1651" w:author="Markus Michels" w:date="2020-03-02T18:37:00Z">
            <w:rPr>
              <w:noProof/>
              <w:sz w:val="20"/>
              <w:szCs w:val="20"/>
            </w:rPr>
          </w:rPrChange>
        </w:rPr>
        <w:drawing>
          <wp:anchor distT="0" distB="0" distL="114300" distR="114300" simplePos="0" relativeHeight="251664896" behindDoc="1" locked="0" layoutInCell="0" allowOverlap="1" wp14:anchorId="3D7F740C" wp14:editId="5D93D2E3">
            <wp:simplePos x="0" y="0"/>
            <wp:positionH relativeFrom="column">
              <wp:posOffset>-5715</wp:posOffset>
            </wp:positionH>
            <wp:positionV relativeFrom="paragraph">
              <wp:posOffset>324485</wp:posOffset>
            </wp:positionV>
            <wp:extent cx="6480175" cy="135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6480175" cy="1358265"/>
                    </a:xfrm>
                    <a:prstGeom prst="rect">
                      <a:avLst/>
                    </a:prstGeom>
                    <a:noFill/>
                  </pic:spPr>
                </pic:pic>
              </a:graphicData>
            </a:graphic>
          </wp:anchor>
        </w:drawing>
      </w:r>
    </w:p>
    <w:p w14:paraId="46E48AE1" w14:textId="77777777" w:rsidR="00AC7728" w:rsidRPr="004A0E56" w:rsidRDefault="00AC7728">
      <w:pPr>
        <w:spacing w:line="200" w:lineRule="exact"/>
        <w:rPr>
          <w:rFonts w:ascii="Arial" w:hAnsi="Arial" w:cs="Arial"/>
          <w:sz w:val="20"/>
          <w:szCs w:val="20"/>
          <w:lang w:val="en-US"/>
          <w:rPrChange w:id="1652" w:author="Markus Michels" w:date="2020-03-02T18:37:00Z">
            <w:rPr>
              <w:sz w:val="20"/>
              <w:szCs w:val="20"/>
              <w:lang w:val="en-US"/>
            </w:rPr>
          </w:rPrChange>
        </w:rPr>
      </w:pPr>
    </w:p>
    <w:p w14:paraId="48B0AB69" w14:textId="77777777" w:rsidR="00AC7728" w:rsidRPr="004A0E56" w:rsidRDefault="00AC7728">
      <w:pPr>
        <w:spacing w:line="200" w:lineRule="exact"/>
        <w:rPr>
          <w:rFonts w:ascii="Arial" w:hAnsi="Arial" w:cs="Arial"/>
          <w:sz w:val="20"/>
          <w:szCs w:val="20"/>
          <w:lang w:val="en-US"/>
          <w:rPrChange w:id="1653" w:author="Markus Michels" w:date="2020-03-02T18:37:00Z">
            <w:rPr>
              <w:sz w:val="20"/>
              <w:szCs w:val="20"/>
              <w:lang w:val="en-US"/>
            </w:rPr>
          </w:rPrChange>
        </w:rPr>
      </w:pPr>
    </w:p>
    <w:p w14:paraId="3CACC000" w14:textId="77777777" w:rsidR="00AC7728" w:rsidRPr="004A0E56" w:rsidRDefault="00AC7728">
      <w:pPr>
        <w:spacing w:line="316" w:lineRule="exact"/>
        <w:rPr>
          <w:rFonts w:ascii="Arial" w:hAnsi="Arial" w:cs="Arial"/>
          <w:sz w:val="20"/>
          <w:szCs w:val="20"/>
          <w:lang w:val="en-US"/>
          <w:rPrChange w:id="1654" w:author="Markus Michels" w:date="2020-03-02T18:37:00Z">
            <w:rPr>
              <w:sz w:val="20"/>
              <w:szCs w:val="20"/>
              <w:lang w:val="en-US"/>
            </w:rPr>
          </w:rPrChange>
        </w:rPr>
      </w:pPr>
    </w:p>
    <w:p w14:paraId="4A4E8635" w14:textId="77777777" w:rsidR="00AC7728" w:rsidRPr="004A0E56" w:rsidRDefault="003231A5">
      <w:pPr>
        <w:ind w:left="220"/>
        <w:rPr>
          <w:rFonts w:ascii="Arial" w:hAnsi="Arial" w:cs="Arial"/>
          <w:sz w:val="20"/>
          <w:szCs w:val="20"/>
          <w:lang w:val="en-US"/>
          <w:rPrChange w:id="1655" w:author="Markus Michels" w:date="2020-03-02T18:37:00Z">
            <w:rPr>
              <w:sz w:val="20"/>
              <w:szCs w:val="20"/>
              <w:lang w:val="en-US"/>
            </w:rPr>
          </w:rPrChange>
        </w:rPr>
      </w:pPr>
      <w:r w:rsidRPr="004A0E56">
        <w:rPr>
          <w:rFonts w:ascii="Arial" w:eastAsia="Courier New" w:hAnsi="Arial" w:cs="Arial"/>
          <w:color w:val="FFFFFF"/>
          <w:sz w:val="20"/>
          <w:szCs w:val="20"/>
          <w:lang w:val="en-US"/>
          <w:rPrChange w:id="1656" w:author="Markus Michels" w:date="2020-03-02T18:37:00Z">
            <w:rPr>
              <w:rFonts w:ascii="Courier New" w:eastAsia="Courier New" w:hAnsi="Courier New" w:cs="Courier New"/>
              <w:color w:val="FFFFFF"/>
              <w:sz w:val="20"/>
              <w:szCs w:val="20"/>
              <w:lang w:val="en-US"/>
            </w:rPr>
          </w:rPrChange>
        </w:rPr>
        <w:t>{</w:t>
      </w:r>
    </w:p>
    <w:p w14:paraId="417F80A9" w14:textId="77777777" w:rsidR="00AC7728" w:rsidRPr="004A0E56" w:rsidRDefault="00AC7728">
      <w:pPr>
        <w:spacing w:line="69" w:lineRule="exact"/>
        <w:rPr>
          <w:rFonts w:ascii="Arial" w:hAnsi="Arial" w:cs="Arial"/>
          <w:sz w:val="20"/>
          <w:szCs w:val="20"/>
          <w:lang w:val="en-US"/>
          <w:rPrChange w:id="1657" w:author="Markus Michels" w:date="2020-03-02T18:37:00Z">
            <w:rPr>
              <w:sz w:val="20"/>
              <w:szCs w:val="20"/>
              <w:lang w:val="en-US"/>
            </w:rPr>
          </w:rPrChange>
        </w:rPr>
      </w:pPr>
    </w:p>
    <w:p w14:paraId="5377B254" w14:textId="77777777" w:rsidR="00AC7728" w:rsidRPr="004A0E56" w:rsidRDefault="003231A5">
      <w:pPr>
        <w:ind w:left="440"/>
        <w:rPr>
          <w:rFonts w:ascii="Arial" w:hAnsi="Arial" w:cs="Arial"/>
          <w:sz w:val="20"/>
          <w:szCs w:val="20"/>
          <w:lang w:val="en-US"/>
          <w:rPrChange w:id="1658" w:author="Markus Michels" w:date="2020-03-02T18:37:00Z">
            <w:rPr>
              <w:sz w:val="20"/>
              <w:szCs w:val="20"/>
              <w:lang w:val="en-US"/>
            </w:rPr>
          </w:rPrChange>
        </w:rPr>
      </w:pPr>
      <w:r w:rsidRPr="004A0E56">
        <w:rPr>
          <w:rFonts w:ascii="Arial" w:eastAsia="Courier New" w:hAnsi="Arial" w:cs="Arial"/>
          <w:color w:val="FFFFFF"/>
          <w:sz w:val="20"/>
          <w:szCs w:val="20"/>
          <w:lang w:val="en-US"/>
          <w:rPrChange w:id="1659" w:author="Markus Michels" w:date="2020-03-02T18:37:00Z">
            <w:rPr>
              <w:rFonts w:ascii="Courier New" w:eastAsia="Courier New" w:hAnsi="Courier New" w:cs="Courier New"/>
              <w:color w:val="FFFFFF"/>
              <w:sz w:val="20"/>
              <w:szCs w:val="20"/>
              <w:lang w:val="en-US"/>
            </w:rPr>
          </w:rPrChange>
        </w:rPr>
        <w:t>"G":</w:t>
      </w:r>
    </w:p>
    <w:p w14:paraId="32011FAD" w14:textId="77777777" w:rsidR="00AC7728" w:rsidRPr="004A0E56" w:rsidRDefault="00AC7728">
      <w:pPr>
        <w:spacing w:line="33" w:lineRule="exact"/>
        <w:rPr>
          <w:rFonts w:ascii="Arial" w:hAnsi="Arial" w:cs="Arial"/>
          <w:sz w:val="20"/>
          <w:szCs w:val="20"/>
          <w:lang w:val="en-US"/>
          <w:rPrChange w:id="1660" w:author="Markus Michels" w:date="2020-03-02T18:37:00Z">
            <w:rPr>
              <w:sz w:val="20"/>
              <w:szCs w:val="20"/>
              <w:lang w:val="en-US"/>
            </w:rPr>
          </w:rPrChange>
        </w:rPr>
      </w:pPr>
    </w:p>
    <w:p w14:paraId="7028FD8C" w14:textId="77777777" w:rsidR="00AC7728" w:rsidRPr="004A0E56" w:rsidRDefault="003231A5">
      <w:pPr>
        <w:ind w:left="680"/>
        <w:rPr>
          <w:rFonts w:ascii="Arial" w:hAnsi="Arial" w:cs="Arial"/>
          <w:sz w:val="20"/>
          <w:szCs w:val="20"/>
          <w:lang w:val="en-US"/>
          <w:rPrChange w:id="1661" w:author="Markus Michels" w:date="2020-03-02T18:37:00Z">
            <w:rPr>
              <w:sz w:val="20"/>
              <w:szCs w:val="20"/>
              <w:lang w:val="en-US"/>
            </w:rPr>
          </w:rPrChange>
        </w:rPr>
      </w:pPr>
      <w:r w:rsidRPr="004A0E56">
        <w:rPr>
          <w:rFonts w:ascii="Arial" w:eastAsia="Courier New" w:hAnsi="Arial" w:cs="Arial"/>
          <w:color w:val="FFFFFF"/>
          <w:sz w:val="20"/>
          <w:szCs w:val="20"/>
          <w:lang w:val="en-US"/>
          <w:rPrChange w:id="1662" w:author="Markus Michels" w:date="2020-03-02T18:37:00Z">
            <w:rPr>
              <w:rFonts w:ascii="Courier New" w:eastAsia="Courier New" w:hAnsi="Courier New" w:cs="Courier New"/>
              <w:color w:val="FFFFFF"/>
              <w:sz w:val="20"/>
              <w:szCs w:val="20"/>
              <w:lang w:val="en-US"/>
            </w:rPr>
          </w:rPrChange>
        </w:rPr>
        <w:t>[</w:t>
      </w:r>
    </w:p>
    <w:p w14:paraId="6F93CB8F" w14:textId="77777777" w:rsidR="00AC7728" w:rsidRPr="004A0E56" w:rsidRDefault="00AC7728">
      <w:pPr>
        <w:spacing w:line="33" w:lineRule="exact"/>
        <w:rPr>
          <w:rFonts w:ascii="Arial" w:hAnsi="Arial" w:cs="Arial"/>
          <w:sz w:val="20"/>
          <w:szCs w:val="20"/>
          <w:lang w:val="en-US"/>
          <w:rPrChange w:id="1663" w:author="Markus Michels" w:date="2020-03-02T18:37:00Z">
            <w:rPr>
              <w:sz w:val="20"/>
              <w:szCs w:val="20"/>
              <w:lang w:val="en-US"/>
            </w:rPr>
          </w:rPrChange>
        </w:rPr>
      </w:pPr>
    </w:p>
    <w:p w14:paraId="13F515C7" w14:textId="77777777" w:rsidR="00AC7728" w:rsidRPr="004A0E56" w:rsidRDefault="003231A5">
      <w:pPr>
        <w:ind w:left="920"/>
        <w:rPr>
          <w:rFonts w:ascii="Arial" w:hAnsi="Arial" w:cs="Arial"/>
          <w:sz w:val="20"/>
          <w:szCs w:val="20"/>
          <w:lang w:val="en-US"/>
          <w:rPrChange w:id="1664" w:author="Markus Michels" w:date="2020-03-02T18:37:00Z">
            <w:rPr>
              <w:sz w:val="20"/>
              <w:szCs w:val="20"/>
              <w:lang w:val="en-US"/>
            </w:rPr>
          </w:rPrChange>
        </w:rPr>
      </w:pPr>
      <w:r w:rsidRPr="004A0E56">
        <w:rPr>
          <w:rFonts w:ascii="Arial" w:eastAsia="Courier New" w:hAnsi="Arial" w:cs="Arial"/>
          <w:color w:val="FFFFFF"/>
          <w:sz w:val="20"/>
          <w:szCs w:val="20"/>
          <w:lang w:val="en-US"/>
          <w:rPrChange w:id="1665"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666"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667"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668" w:author="Markus Michels" w:date="2020-03-02T18:37:00Z">
            <w:rPr>
              <w:rFonts w:ascii="Courier New" w:eastAsia="Courier New" w:hAnsi="Courier New" w:cs="Courier New"/>
              <w:color w:val="FFFFFF"/>
              <w:sz w:val="20"/>
              <w:szCs w:val="20"/>
              <w:lang w:val="en-US"/>
            </w:rPr>
          </w:rPrChange>
        </w:rPr>
        <w:t>&gt;,&lt;value&gt;],</w:t>
      </w:r>
    </w:p>
    <w:p w14:paraId="3C512B44" w14:textId="77777777" w:rsidR="00AC7728" w:rsidRPr="004A0E56" w:rsidRDefault="00AC7728">
      <w:pPr>
        <w:spacing w:line="33" w:lineRule="exact"/>
        <w:rPr>
          <w:rFonts w:ascii="Arial" w:hAnsi="Arial" w:cs="Arial"/>
          <w:sz w:val="20"/>
          <w:szCs w:val="20"/>
          <w:lang w:val="en-US"/>
          <w:rPrChange w:id="1669" w:author="Markus Michels" w:date="2020-03-02T18:37:00Z">
            <w:rPr>
              <w:sz w:val="20"/>
              <w:szCs w:val="20"/>
              <w:lang w:val="en-US"/>
            </w:rPr>
          </w:rPrChange>
        </w:rPr>
      </w:pPr>
    </w:p>
    <w:p w14:paraId="10F59D7B" w14:textId="77777777" w:rsidR="00AC7728" w:rsidRPr="004A0E56" w:rsidRDefault="003231A5">
      <w:pPr>
        <w:ind w:left="920"/>
        <w:rPr>
          <w:rFonts w:ascii="Arial" w:hAnsi="Arial" w:cs="Arial"/>
          <w:sz w:val="20"/>
          <w:szCs w:val="20"/>
          <w:lang w:val="en-US"/>
          <w:rPrChange w:id="1670" w:author="Markus Michels" w:date="2020-03-02T18:37:00Z">
            <w:rPr>
              <w:sz w:val="20"/>
              <w:szCs w:val="20"/>
              <w:lang w:val="en-US"/>
            </w:rPr>
          </w:rPrChange>
        </w:rPr>
      </w:pPr>
      <w:r w:rsidRPr="004A0E56">
        <w:rPr>
          <w:rFonts w:ascii="Arial" w:eastAsia="Courier New" w:hAnsi="Arial" w:cs="Arial"/>
          <w:color w:val="FFFFFF"/>
          <w:sz w:val="20"/>
          <w:szCs w:val="20"/>
          <w:lang w:val="en-US"/>
          <w:rPrChange w:id="1671" w:author="Markus Michels" w:date="2020-03-02T18:37:00Z">
            <w:rPr>
              <w:rFonts w:ascii="Courier New" w:eastAsia="Courier New" w:hAnsi="Courier New" w:cs="Courier New"/>
              <w:color w:val="FFFFFF"/>
              <w:sz w:val="20"/>
              <w:szCs w:val="20"/>
              <w:lang w:val="en-US"/>
            </w:rPr>
          </w:rPrChange>
        </w:rPr>
        <w:t>[</w:t>
      </w:r>
      <w:proofErr w:type="gramStart"/>
      <w:r w:rsidRPr="004A0E56">
        <w:rPr>
          <w:rFonts w:ascii="Arial" w:eastAsia="Courier New" w:hAnsi="Arial" w:cs="Arial"/>
          <w:color w:val="FFFFFF"/>
          <w:sz w:val="20"/>
          <w:szCs w:val="20"/>
          <w:lang w:val="en-US"/>
          <w:rPrChange w:id="1672" w:author="Markus Michels" w:date="2020-03-02T18:37:00Z">
            <w:rPr>
              <w:rFonts w:ascii="Courier New" w:eastAsia="Courier New" w:hAnsi="Courier New" w:cs="Courier New"/>
              <w:color w:val="FFFFFF"/>
              <w:sz w:val="20"/>
              <w:szCs w:val="20"/>
              <w:lang w:val="en-US"/>
            </w:rPr>
          </w:rPrChange>
        </w:rPr>
        <w:t>0,&lt;</w:t>
      </w:r>
      <w:proofErr w:type="spellStart"/>
      <w:proofErr w:type="gramEnd"/>
      <w:r w:rsidRPr="004A0E56">
        <w:rPr>
          <w:rFonts w:ascii="Arial" w:eastAsia="Courier New" w:hAnsi="Arial" w:cs="Arial"/>
          <w:color w:val="FFFFFF"/>
          <w:sz w:val="20"/>
          <w:szCs w:val="20"/>
          <w:lang w:val="en-US"/>
          <w:rPrChange w:id="1673" w:author="Markus Michels" w:date="2020-03-02T18:37:00Z">
            <w:rPr>
              <w:rFonts w:ascii="Courier New" w:eastAsia="Courier New" w:hAnsi="Courier New" w:cs="Courier New"/>
              <w:color w:val="FFFFFF"/>
              <w:sz w:val="20"/>
              <w:szCs w:val="20"/>
              <w:lang w:val="en-US"/>
            </w:rPr>
          </w:rPrChange>
        </w:rPr>
        <w:t>senid</w:t>
      </w:r>
      <w:proofErr w:type="spellEnd"/>
      <w:r w:rsidRPr="004A0E56">
        <w:rPr>
          <w:rFonts w:ascii="Arial" w:eastAsia="Courier New" w:hAnsi="Arial" w:cs="Arial"/>
          <w:color w:val="FFFFFF"/>
          <w:sz w:val="20"/>
          <w:szCs w:val="20"/>
          <w:lang w:val="en-US"/>
          <w:rPrChange w:id="1674" w:author="Markus Michels" w:date="2020-03-02T18:37:00Z">
            <w:rPr>
              <w:rFonts w:ascii="Courier New" w:eastAsia="Courier New" w:hAnsi="Courier New" w:cs="Courier New"/>
              <w:color w:val="FFFFFF"/>
              <w:sz w:val="20"/>
              <w:szCs w:val="20"/>
              <w:lang w:val="en-US"/>
            </w:rPr>
          </w:rPrChange>
        </w:rPr>
        <w:t>&gt;,&lt;value&gt;],</w:t>
      </w:r>
    </w:p>
    <w:p w14:paraId="39A73FFD" w14:textId="77777777" w:rsidR="00AC7728" w:rsidRPr="004A0E56" w:rsidRDefault="00AC7728">
      <w:pPr>
        <w:spacing w:line="33" w:lineRule="exact"/>
        <w:rPr>
          <w:rFonts w:ascii="Arial" w:hAnsi="Arial" w:cs="Arial"/>
          <w:sz w:val="20"/>
          <w:szCs w:val="20"/>
          <w:lang w:val="en-US"/>
          <w:rPrChange w:id="1675" w:author="Markus Michels" w:date="2020-03-02T18:37:00Z">
            <w:rPr>
              <w:sz w:val="20"/>
              <w:szCs w:val="20"/>
              <w:lang w:val="en-US"/>
            </w:rPr>
          </w:rPrChange>
        </w:rPr>
      </w:pPr>
    </w:p>
    <w:p w14:paraId="604EB19D" w14:textId="77777777" w:rsidR="00AC7728" w:rsidRPr="004A0E56" w:rsidRDefault="003231A5">
      <w:pPr>
        <w:ind w:left="920"/>
        <w:rPr>
          <w:rFonts w:ascii="Arial" w:hAnsi="Arial" w:cs="Arial"/>
          <w:sz w:val="20"/>
          <w:szCs w:val="20"/>
          <w:lang w:val="en-US"/>
          <w:rPrChange w:id="1676" w:author="Markus Michels" w:date="2020-03-02T18:37:00Z">
            <w:rPr>
              <w:sz w:val="20"/>
              <w:szCs w:val="20"/>
              <w:lang w:val="en-US"/>
            </w:rPr>
          </w:rPrChange>
        </w:rPr>
      </w:pPr>
      <w:r w:rsidRPr="004A0E56">
        <w:rPr>
          <w:rFonts w:ascii="Arial" w:eastAsia="Courier New" w:hAnsi="Arial" w:cs="Arial"/>
          <w:color w:val="FFFFFF"/>
          <w:sz w:val="20"/>
          <w:szCs w:val="20"/>
          <w:lang w:val="en-US"/>
          <w:rPrChange w:id="1677" w:author="Markus Michels" w:date="2020-03-02T18:37:00Z">
            <w:rPr>
              <w:rFonts w:ascii="Courier New" w:eastAsia="Courier New" w:hAnsi="Courier New" w:cs="Courier New"/>
              <w:color w:val="FFFFFF"/>
              <w:sz w:val="20"/>
              <w:szCs w:val="20"/>
              <w:lang w:val="en-US"/>
            </w:rPr>
          </w:rPrChange>
        </w:rPr>
        <w:t>....</w:t>
      </w:r>
    </w:p>
    <w:p w14:paraId="4600B2AB" w14:textId="77777777" w:rsidR="00AC7728" w:rsidRPr="004A0E56" w:rsidRDefault="00AC7728">
      <w:pPr>
        <w:spacing w:line="33" w:lineRule="exact"/>
        <w:rPr>
          <w:rFonts w:ascii="Arial" w:hAnsi="Arial" w:cs="Arial"/>
          <w:sz w:val="20"/>
          <w:szCs w:val="20"/>
          <w:lang w:val="en-US"/>
          <w:rPrChange w:id="1678" w:author="Markus Michels" w:date="2020-03-02T18:37:00Z">
            <w:rPr>
              <w:sz w:val="20"/>
              <w:szCs w:val="20"/>
              <w:lang w:val="en-US"/>
            </w:rPr>
          </w:rPrChange>
        </w:rPr>
      </w:pPr>
    </w:p>
    <w:p w14:paraId="23D333C6" w14:textId="77777777" w:rsidR="00AC7728" w:rsidRPr="004A0E56" w:rsidRDefault="003231A5">
      <w:pPr>
        <w:ind w:left="680"/>
        <w:rPr>
          <w:rFonts w:ascii="Arial" w:hAnsi="Arial" w:cs="Arial"/>
          <w:sz w:val="20"/>
          <w:szCs w:val="20"/>
          <w:lang w:val="en-US"/>
          <w:rPrChange w:id="1679" w:author="Markus Michels" w:date="2020-03-02T18:37:00Z">
            <w:rPr>
              <w:sz w:val="20"/>
              <w:szCs w:val="20"/>
              <w:lang w:val="en-US"/>
            </w:rPr>
          </w:rPrChange>
        </w:rPr>
      </w:pPr>
      <w:r w:rsidRPr="004A0E56">
        <w:rPr>
          <w:rFonts w:ascii="Arial" w:eastAsia="Courier New" w:hAnsi="Arial" w:cs="Arial"/>
          <w:color w:val="FFFFFF"/>
          <w:sz w:val="20"/>
          <w:szCs w:val="20"/>
          <w:lang w:val="en-US"/>
          <w:rPrChange w:id="1680" w:author="Markus Michels" w:date="2020-03-02T18:37:00Z">
            <w:rPr>
              <w:rFonts w:ascii="Courier New" w:eastAsia="Courier New" w:hAnsi="Courier New" w:cs="Courier New"/>
              <w:color w:val="FFFFFF"/>
              <w:sz w:val="20"/>
              <w:szCs w:val="20"/>
              <w:lang w:val="en-US"/>
            </w:rPr>
          </w:rPrChange>
        </w:rPr>
        <w:t>]</w:t>
      </w:r>
    </w:p>
    <w:p w14:paraId="7875EAC0" w14:textId="77777777" w:rsidR="00AC7728" w:rsidRPr="004A0E56" w:rsidRDefault="00AC7728">
      <w:pPr>
        <w:rPr>
          <w:rFonts w:ascii="Arial" w:hAnsi="Arial" w:cs="Arial"/>
          <w:lang w:val="en-US"/>
          <w:rPrChange w:id="1681" w:author="Markus Michels" w:date="2020-03-02T18:37:00Z">
            <w:rPr>
              <w:lang w:val="en-US"/>
            </w:rPr>
          </w:rPrChange>
        </w:rPr>
        <w:sectPr w:rsidR="00AC7728" w:rsidRPr="004A0E56">
          <w:pgSz w:w="11900" w:h="16838"/>
          <w:pgMar w:top="906" w:right="906" w:bottom="438" w:left="860" w:header="0" w:footer="0" w:gutter="0"/>
          <w:cols w:space="720" w:equalWidth="0">
            <w:col w:w="10140"/>
          </w:cols>
        </w:sectPr>
      </w:pPr>
    </w:p>
    <w:p w14:paraId="5EBBADF3" w14:textId="77777777" w:rsidR="00AC7728" w:rsidRPr="004A0E56" w:rsidRDefault="003231A5">
      <w:pPr>
        <w:ind w:left="220"/>
        <w:rPr>
          <w:rFonts w:ascii="Arial" w:hAnsi="Arial" w:cs="Arial"/>
          <w:sz w:val="20"/>
          <w:szCs w:val="20"/>
          <w:lang w:val="en-US"/>
          <w:rPrChange w:id="1682" w:author="Markus Michels" w:date="2020-03-02T18:37:00Z">
            <w:rPr>
              <w:sz w:val="20"/>
              <w:szCs w:val="20"/>
              <w:lang w:val="en-US"/>
            </w:rPr>
          </w:rPrChange>
        </w:rPr>
      </w:pPr>
      <w:bookmarkStart w:id="1683" w:name="page5"/>
      <w:bookmarkEnd w:id="1683"/>
      <w:r w:rsidRPr="004A0E56">
        <w:rPr>
          <w:rFonts w:ascii="Arial" w:eastAsia="Courier New" w:hAnsi="Arial" w:cs="Arial"/>
          <w:color w:val="FFFFFF"/>
          <w:sz w:val="20"/>
          <w:szCs w:val="20"/>
          <w:lang w:val="en-US"/>
          <w:rPrChange w:id="1684" w:author="Markus Michels" w:date="2020-03-02T18:37:00Z">
            <w:rPr>
              <w:rFonts w:ascii="Courier New" w:eastAsia="Courier New" w:hAnsi="Courier New" w:cs="Courier New"/>
              <w:color w:val="FFFFFF"/>
              <w:sz w:val="20"/>
              <w:szCs w:val="20"/>
              <w:lang w:val="en-US"/>
            </w:rPr>
          </w:rPrChange>
        </w:rPr>
        <w:lastRenderedPageBreak/>
        <w:t>}</w:t>
      </w:r>
    </w:p>
    <w:p w14:paraId="610D3A30" w14:textId="77777777" w:rsidR="00AC7728" w:rsidRPr="004A0E56" w:rsidRDefault="003231A5">
      <w:pPr>
        <w:spacing w:line="20" w:lineRule="exact"/>
        <w:rPr>
          <w:rFonts w:ascii="Arial" w:hAnsi="Arial" w:cs="Arial"/>
          <w:sz w:val="20"/>
          <w:szCs w:val="20"/>
          <w:lang w:val="en-US"/>
          <w:rPrChange w:id="1685" w:author="Markus Michels" w:date="2020-03-02T18:37:00Z">
            <w:rPr>
              <w:sz w:val="20"/>
              <w:szCs w:val="20"/>
              <w:lang w:val="en-US"/>
            </w:rPr>
          </w:rPrChange>
        </w:rPr>
      </w:pPr>
      <w:r w:rsidRPr="004A0E56">
        <w:rPr>
          <w:rFonts w:ascii="Arial" w:hAnsi="Arial" w:cs="Arial"/>
          <w:noProof/>
          <w:sz w:val="20"/>
          <w:szCs w:val="20"/>
          <w:rPrChange w:id="1686" w:author="Markus Michels" w:date="2020-03-02T18:37:00Z">
            <w:rPr>
              <w:noProof/>
              <w:sz w:val="20"/>
              <w:szCs w:val="20"/>
            </w:rPr>
          </w:rPrChange>
        </w:rPr>
        <w:drawing>
          <wp:anchor distT="0" distB="0" distL="114300" distR="114300" simplePos="0" relativeHeight="251666944" behindDoc="1" locked="0" layoutInCell="0" allowOverlap="1" wp14:anchorId="0B0E4933" wp14:editId="3E1AF13C">
            <wp:simplePos x="0" y="0"/>
            <wp:positionH relativeFrom="column">
              <wp:posOffset>-5715</wp:posOffset>
            </wp:positionH>
            <wp:positionV relativeFrom="paragraph">
              <wp:posOffset>-142875</wp:posOffset>
            </wp:positionV>
            <wp:extent cx="6480175" cy="3073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6480175" cy="307340"/>
                    </a:xfrm>
                    <a:prstGeom prst="rect">
                      <a:avLst/>
                    </a:prstGeom>
                    <a:noFill/>
                  </pic:spPr>
                </pic:pic>
              </a:graphicData>
            </a:graphic>
          </wp:anchor>
        </w:drawing>
      </w:r>
    </w:p>
    <w:p w14:paraId="537E2764" w14:textId="77777777" w:rsidR="00AC7728" w:rsidRPr="004A0E56" w:rsidRDefault="00AC7728">
      <w:pPr>
        <w:spacing w:line="200" w:lineRule="exact"/>
        <w:rPr>
          <w:rFonts w:ascii="Arial" w:hAnsi="Arial" w:cs="Arial"/>
          <w:sz w:val="20"/>
          <w:szCs w:val="20"/>
          <w:lang w:val="en-US"/>
          <w:rPrChange w:id="1687" w:author="Markus Michels" w:date="2020-03-02T18:37:00Z">
            <w:rPr>
              <w:sz w:val="20"/>
              <w:szCs w:val="20"/>
              <w:lang w:val="en-US"/>
            </w:rPr>
          </w:rPrChange>
        </w:rPr>
      </w:pPr>
    </w:p>
    <w:p w14:paraId="29BA0D02" w14:textId="77777777" w:rsidR="00AC7728" w:rsidRPr="004A0E56" w:rsidRDefault="00AC7728">
      <w:pPr>
        <w:spacing w:line="299" w:lineRule="exact"/>
        <w:rPr>
          <w:rFonts w:ascii="Arial" w:hAnsi="Arial" w:cs="Arial"/>
          <w:sz w:val="20"/>
          <w:szCs w:val="20"/>
          <w:lang w:val="en-US"/>
          <w:rPrChange w:id="1688" w:author="Markus Michels" w:date="2020-03-02T18:37:00Z">
            <w:rPr>
              <w:sz w:val="20"/>
              <w:szCs w:val="20"/>
              <w:lang w:val="en-US"/>
            </w:rPr>
          </w:rPrChange>
        </w:rPr>
      </w:pPr>
    </w:p>
    <w:p w14:paraId="6191CBDC" w14:textId="13BDDB3F" w:rsidR="00AC7728" w:rsidRPr="004A0E56" w:rsidRDefault="003231A5">
      <w:pPr>
        <w:spacing w:line="408" w:lineRule="auto"/>
        <w:ind w:right="440"/>
        <w:rPr>
          <w:rFonts w:ascii="Arial" w:hAnsi="Arial" w:cs="Arial"/>
          <w:sz w:val="20"/>
          <w:szCs w:val="20"/>
          <w:lang w:val="en-US"/>
          <w:rPrChange w:id="1689" w:author="Markus Michels" w:date="2020-03-02T18:37:00Z">
            <w:rPr>
              <w:sz w:val="20"/>
              <w:szCs w:val="20"/>
              <w:lang w:val="en-US"/>
            </w:rPr>
          </w:rPrChange>
        </w:rPr>
      </w:pPr>
      <w:r w:rsidRPr="004A0E56">
        <w:rPr>
          <w:rFonts w:ascii="Arial" w:eastAsia="Arial" w:hAnsi="Arial" w:cs="Arial"/>
          <w:color w:val="3A3A3A"/>
          <w:lang w:val="en-US"/>
        </w:rPr>
        <w:t xml:space="preserve">The </w:t>
      </w:r>
      <w:r w:rsidRPr="004A0E56">
        <w:rPr>
          <w:rFonts w:ascii="Arial" w:eastAsia="Courier New" w:hAnsi="Arial" w:cs="Arial"/>
          <w:color w:val="3A3A3A"/>
          <w:sz w:val="19"/>
          <w:szCs w:val="19"/>
          <w:lang w:val="en-US"/>
          <w:rPrChange w:id="1690" w:author="Markus Michels" w:date="2020-03-02T18:37:00Z">
            <w:rPr>
              <w:rFonts w:ascii="Courier New" w:eastAsia="Courier New" w:hAnsi="Courier New" w:cs="Courier New"/>
              <w:color w:val="3A3A3A"/>
              <w:sz w:val="19"/>
              <w:szCs w:val="19"/>
              <w:lang w:val="en-US"/>
            </w:rPr>
          </w:rPrChange>
        </w:rPr>
        <w:t>G</w:t>
      </w:r>
      <w:r w:rsidRPr="004A0E56">
        <w:rPr>
          <w:rFonts w:ascii="Arial" w:eastAsia="Arial" w:hAnsi="Arial" w:cs="Arial"/>
          <w:color w:val="3A3A3A"/>
          <w:lang w:val="en-US"/>
        </w:rPr>
        <w:t xml:space="preserve"> key stands for </w:t>
      </w:r>
      <w:r w:rsidRPr="004A0E56">
        <w:rPr>
          <w:rFonts w:ascii="Arial" w:eastAsia="Courier New" w:hAnsi="Arial" w:cs="Arial"/>
          <w:color w:val="3A3A3A"/>
          <w:sz w:val="19"/>
          <w:szCs w:val="19"/>
          <w:lang w:val="en-US"/>
          <w:rPrChange w:id="1691" w:author="Markus Michels" w:date="2020-03-02T18:37:00Z">
            <w:rPr>
              <w:rFonts w:ascii="Courier New" w:eastAsia="Courier New" w:hAnsi="Courier New" w:cs="Courier New"/>
              <w:color w:val="3A3A3A"/>
              <w:sz w:val="19"/>
              <w:szCs w:val="19"/>
              <w:lang w:val="en-US"/>
            </w:rPr>
          </w:rPrChange>
        </w:rPr>
        <w:t>Generic</w:t>
      </w:r>
      <w:r w:rsidRPr="004A0E56">
        <w:rPr>
          <w:rFonts w:ascii="Arial" w:eastAsia="Arial" w:hAnsi="Arial" w:cs="Arial"/>
          <w:color w:val="3A3A3A"/>
          <w:lang w:val="en-US"/>
        </w:rPr>
        <w:t>. Currently all sensor values are generic and non</w:t>
      </w:r>
      <w:ins w:id="1692" w:author="Markus Michels" w:date="2020-03-03T18:33:00Z">
        <w:r w:rsidR="00DB6CAC">
          <w:rPr>
            <w:rFonts w:ascii="Arial" w:eastAsia="Arial" w:hAnsi="Arial" w:cs="Arial"/>
            <w:color w:val="3A3A3A"/>
            <w:lang w:val="en-US"/>
          </w:rPr>
          <w:t>-</w:t>
        </w:r>
      </w:ins>
      <w:del w:id="1693" w:author="Markus Michels" w:date="2020-03-03T18:33:00Z">
        <w:r w:rsidRPr="004A0E56" w:rsidDel="00DB6CAC">
          <w:rPr>
            <w:rFonts w:ascii="Arial" w:eastAsia="Arial" w:hAnsi="Arial" w:cs="Arial"/>
            <w:color w:val="3A3A3A"/>
            <w:lang w:val="en-US"/>
          </w:rPr>
          <w:delText xml:space="preserve"> </w:delText>
        </w:r>
      </w:del>
      <w:r w:rsidRPr="004A0E56">
        <w:rPr>
          <w:rFonts w:ascii="Arial" w:eastAsia="Arial" w:hAnsi="Arial" w:cs="Arial"/>
          <w:color w:val="3A3A3A"/>
          <w:lang w:val="en-US"/>
        </w:rPr>
        <w:t xml:space="preserve">encrypted. Future extensions of the protocol might add </w:t>
      </w:r>
      <w:r w:rsidRPr="004A0E56">
        <w:rPr>
          <w:rFonts w:ascii="Arial" w:eastAsia="Courier New" w:hAnsi="Arial" w:cs="Arial"/>
          <w:color w:val="3A3A3A"/>
          <w:sz w:val="19"/>
          <w:szCs w:val="19"/>
          <w:lang w:val="en-US"/>
          <w:rPrChange w:id="1694" w:author="Markus Michels" w:date="2020-03-02T18:37:00Z">
            <w:rPr>
              <w:rFonts w:ascii="Courier New" w:eastAsia="Courier New" w:hAnsi="Courier New" w:cs="Courier New"/>
              <w:color w:val="3A3A3A"/>
              <w:sz w:val="19"/>
              <w:szCs w:val="19"/>
              <w:lang w:val="en-US"/>
            </w:rPr>
          </w:rPrChange>
        </w:rPr>
        <w:t>P</w:t>
      </w:r>
      <w:r w:rsidRPr="004A0E56">
        <w:rPr>
          <w:rFonts w:ascii="Arial" w:eastAsia="Arial" w:hAnsi="Arial" w:cs="Arial"/>
          <w:color w:val="3A3A3A"/>
          <w:lang w:val="en-US"/>
        </w:rPr>
        <w:t xml:space="preserve"> for </w:t>
      </w:r>
      <w:r w:rsidRPr="004A0E56">
        <w:rPr>
          <w:rFonts w:ascii="Arial" w:eastAsia="Courier New" w:hAnsi="Arial" w:cs="Arial"/>
          <w:color w:val="3A3A3A"/>
          <w:sz w:val="19"/>
          <w:szCs w:val="19"/>
          <w:lang w:val="en-US"/>
          <w:rPrChange w:id="1695" w:author="Markus Michels" w:date="2020-03-02T18:37:00Z">
            <w:rPr>
              <w:rFonts w:ascii="Courier New" w:eastAsia="Courier New" w:hAnsi="Courier New" w:cs="Courier New"/>
              <w:color w:val="3A3A3A"/>
              <w:sz w:val="19"/>
              <w:szCs w:val="19"/>
              <w:lang w:val="en-US"/>
            </w:rPr>
          </w:rPrChange>
        </w:rPr>
        <w:t>Private</w:t>
      </w:r>
      <w:r w:rsidRPr="004A0E56">
        <w:rPr>
          <w:rFonts w:ascii="Arial" w:eastAsia="Arial" w:hAnsi="Arial" w:cs="Arial"/>
          <w:color w:val="3A3A3A"/>
          <w:lang w:val="en-US"/>
        </w:rPr>
        <w:t xml:space="preserve"> and define some encryption scheme.</w:t>
      </w:r>
    </w:p>
    <w:p w14:paraId="3146915D" w14:textId="77777777" w:rsidR="00AC7728" w:rsidRPr="004A0E56" w:rsidRDefault="00AC7728">
      <w:pPr>
        <w:spacing w:line="41" w:lineRule="exact"/>
        <w:rPr>
          <w:rFonts w:ascii="Arial" w:hAnsi="Arial" w:cs="Arial"/>
          <w:sz w:val="20"/>
          <w:szCs w:val="20"/>
          <w:lang w:val="en-US"/>
          <w:rPrChange w:id="1696" w:author="Markus Michels" w:date="2020-03-02T18:37:00Z">
            <w:rPr>
              <w:sz w:val="20"/>
              <w:szCs w:val="20"/>
              <w:lang w:val="en-US"/>
            </w:rPr>
          </w:rPrChange>
        </w:rPr>
      </w:pPr>
    </w:p>
    <w:p w14:paraId="7B435979" w14:textId="77777777" w:rsidR="00AC7728" w:rsidRPr="004A0E56" w:rsidRDefault="003231A5">
      <w:pPr>
        <w:spacing w:line="334" w:lineRule="auto"/>
        <w:ind w:right="60"/>
        <w:rPr>
          <w:rFonts w:ascii="Arial" w:hAnsi="Arial" w:cs="Arial"/>
          <w:sz w:val="20"/>
          <w:szCs w:val="20"/>
          <w:lang w:val="en-US"/>
          <w:rPrChange w:id="1697" w:author="Markus Michels" w:date="2020-03-02T18:37:00Z">
            <w:rPr>
              <w:sz w:val="20"/>
              <w:szCs w:val="20"/>
              <w:lang w:val="en-US"/>
            </w:rPr>
          </w:rPrChange>
        </w:rPr>
      </w:pPr>
      <w:r w:rsidRPr="004A0E56">
        <w:rPr>
          <w:rFonts w:ascii="Arial" w:eastAsia="Arial" w:hAnsi="Arial" w:cs="Arial"/>
          <w:color w:val="3A3A3A"/>
          <w:lang w:val="en-US"/>
        </w:rPr>
        <w:t xml:space="preserve">First </w:t>
      </w:r>
      <w:r w:rsidRPr="004A0E56">
        <w:rPr>
          <w:rFonts w:ascii="Arial" w:eastAsia="Courier New" w:hAnsi="Arial" w:cs="Arial"/>
          <w:color w:val="3A3A3A"/>
          <w:sz w:val="19"/>
          <w:szCs w:val="19"/>
          <w:lang w:val="en-US"/>
          <w:rPrChange w:id="1698" w:author="Markus Michels" w:date="2020-03-02T18:37:00Z">
            <w:rPr>
              <w:rFonts w:ascii="Courier New" w:eastAsia="Courier New" w:hAnsi="Courier New" w:cs="Courier New"/>
              <w:color w:val="3A3A3A"/>
              <w:sz w:val="19"/>
              <w:szCs w:val="19"/>
              <w:lang w:val="en-US"/>
            </w:rPr>
          </w:rPrChange>
        </w:rPr>
        <w:t>0</w:t>
      </w:r>
      <w:r w:rsidRPr="004A0E56">
        <w:rPr>
          <w:rFonts w:ascii="Arial" w:eastAsia="Arial" w:hAnsi="Arial" w:cs="Arial"/>
          <w:color w:val="3A3A3A"/>
          <w:lang w:val="en-US"/>
        </w:rPr>
        <w:t xml:space="preserve"> in sensor values tuples stand for the channel number. All sensors are required to be "emitted" in channel 0. Future extensions of the protocol might define a way for the users to define extra "mapping" for sensors to channels that will be</w:t>
      </w:r>
      <w:r w:rsidRPr="00D5184A">
        <w:rPr>
          <w:rFonts w:ascii="Arial" w:eastAsia="Arial" w:hAnsi="Arial" w:cs="Arial"/>
          <w:color w:val="3A3A3A"/>
          <w:lang w:val="en-US"/>
        </w:rPr>
        <w:t xml:space="preserve"> </w:t>
      </w:r>
      <w:r w:rsidRPr="00D5184A">
        <w:rPr>
          <w:rFonts w:ascii="Arial" w:eastAsia="Arial" w:hAnsi="Arial" w:cs="Arial"/>
          <w:b/>
          <w:bCs/>
          <w:color w:val="3A3A3A"/>
          <w:lang w:val="en-US"/>
        </w:rPr>
        <w:t>added</w:t>
      </w:r>
      <w:r w:rsidRPr="00D5184A">
        <w:rPr>
          <w:rFonts w:ascii="Arial" w:eastAsia="Arial" w:hAnsi="Arial" w:cs="Arial"/>
          <w:color w:val="3A3A3A"/>
          <w:lang w:val="en-US"/>
        </w:rPr>
        <w:t xml:space="preserve"> to the status after the values from channel 0. This will allow for easy reconfiguration of peer to peer network. For </w:t>
      </w:r>
      <w:proofErr w:type="gramStart"/>
      <w:r w:rsidRPr="00D5184A">
        <w:rPr>
          <w:rFonts w:ascii="Arial" w:eastAsia="Arial" w:hAnsi="Arial" w:cs="Arial"/>
          <w:color w:val="3A3A3A"/>
          <w:lang w:val="en-US"/>
        </w:rPr>
        <w:t>example</w:t>
      </w:r>
      <w:proofErr w:type="gramEnd"/>
      <w:r w:rsidRPr="00D5184A">
        <w:rPr>
          <w:rFonts w:ascii="Arial" w:eastAsia="Arial" w:hAnsi="Arial" w:cs="Arial"/>
          <w:color w:val="3A3A3A"/>
          <w:lang w:val="en-US"/>
        </w:rPr>
        <w:t xml:space="preserve"> a multi zone alarm system can be configured to react based on channel number activity and not to have to explicit list every sensor on every siren. Currently the first position in the sensor value tuple is reserved and should be 0.</w:t>
      </w:r>
    </w:p>
    <w:p w14:paraId="61CC7C1A" w14:textId="77777777" w:rsidR="00AC7728" w:rsidRPr="004A0E56" w:rsidRDefault="00AC7728">
      <w:pPr>
        <w:spacing w:line="200" w:lineRule="exact"/>
        <w:rPr>
          <w:rFonts w:ascii="Arial" w:hAnsi="Arial" w:cs="Arial"/>
          <w:sz w:val="20"/>
          <w:szCs w:val="20"/>
          <w:lang w:val="en-US"/>
          <w:rPrChange w:id="1699" w:author="Markus Michels" w:date="2020-03-02T18:37:00Z">
            <w:rPr>
              <w:sz w:val="20"/>
              <w:szCs w:val="20"/>
              <w:lang w:val="en-US"/>
            </w:rPr>
          </w:rPrChange>
        </w:rPr>
      </w:pPr>
    </w:p>
    <w:p w14:paraId="7CC1E91A" w14:textId="77777777" w:rsidR="00AC7728" w:rsidRPr="004A0E56" w:rsidRDefault="00AC7728">
      <w:pPr>
        <w:spacing w:line="335" w:lineRule="exact"/>
        <w:rPr>
          <w:rFonts w:ascii="Arial" w:hAnsi="Arial" w:cs="Arial"/>
          <w:sz w:val="20"/>
          <w:szCs w:val="20"/>
          <w:lang w:val="en-US"/>
          <w:rPrChange w:id="1700" w:author="Markus Michels" w:date="2020-03-02T18:37:00Z">
            <w:rPr>
              <w:sz w:val="20"/>
              <w:szCs w:val="20"/>
              <w:lang w:val="en-US"/>
            </w:rPr>
          </w:rPrChange>
        </w:rPr>
      </w:pPr>
    </w:p>
    <w:p w14:paraId="36188DB8" w14:textId="77777777" w:rsidR="00AC7728" w:rsidRPr="004A0E56" w:rsidRDefault="003231A5">
      <w:pPr>
        <w:rPr>
          <w:rFonts w:ascii="Arial" w:hAnsi="Arial" w:cs="Arial"/>
          <w:sz w:val="20"/>
          <w:szCs w:val="20"/>
          <w:lang w:val="en-US"/>
          <w:rPrChange w:id="1701" w:author="Markus Michels" w:date="2020-03-02T18:37:00Z">
            <w:rPr>
              <w:sz w:val="20"/>
              <w:szCs w:val="20"/>
              <w:lang w:val="en-US"/>
            </w:rPr>
          </w:rPrChange>
        </w:rPr>
      </w:pPr>
      <w:r w:rsidRPr="004A0E56">
        <w:rPr>
          <w:rFonts w:ascii="Arial" w:eastAsia="Arial" w:hAnsi="Arial" w:cs="Arial"/>
          <w:color w:val="3A3A3A"/>
          <w:lang w:val="en-US"/>
        </w:rPr>
        <w:t>The second position is for the sensor id, and the third is for the sensor's current value.</w:t>
      </w:r>
    </w:p>
    <w:p w14:paraId="6701AEAC" w14:textId="77777777" w:rsidR="00AC7728" w:rsidRPr="004A0E56" w:rsidRDefault="00AC7728">
      <w:pPr>
        <w:spacing w:line="338" w:lineRule="exact"/>
        <w:rPr>
          <w:rFonts w:ascii="Arial" w:hAnsi="Arial" w:cs="Arial"/>
          <w:sz w:val="20"/>
          <w:szCs w:val="20"/>
          <w:lang w:val="en-US"/>
          <w:rPrChange w:id="1702" w:author="Markus Michels" w:date="2020-03-02T18:37:00Z">
            <w:rPr>
              <w:sz w:val="20"/>
              <w:szCs w:val="20"/>
              <w:lang w:val="en-US"/>
            </w:rPr>
          </w:rPrChange>
        </w:rPr>
      </w:pPr>
    </w:p>
    <w:p w14:paraId="4696ECBA" w14:textId="77777777" w:rsidR="00AC7728" w:rsidRPr="004A0E56" w:rsidRDefault="003231A5">
      <w:pPr>
        <w:rPr>
          <w:rFonts w:ascii="Arial" w:hAnsi="Arial" w:cs="Arial"/>
          <w:sz w:val="20"/>
          <w:szCs w:val="20"/>
          <w:lang w:val="en-US"/>
          <w:rPrChange w:id="1703" w:author="Markus Michels" w:date="2020-03-02T18:37:00Z">
            <w:rPr>
              <w:sz w:val="20"/>
              <w:szCs w:val="20"/>
              <w:lang w:val="en-US"/>
            </w:rPr>
          </w:rPrChange>
        </w:rPr>
      </w:pPr>
      <w:r w:rsidRPr="004A0E56">
        <w:rPr>
          <w:rFonts w:ascii="Arial" w:eastAsia="Arial" w:hAnsi="Arial" w:cs="Arial"/>
          <w:color w:val="3A3A3A"/>
          <w:lang w:val="en-US"/>
        </w:rPr>
        <w:t>Given the description of the sensor above here is the status of the same sensor:</w:t>
      </w:r>
    </w:p>
    <w:p w14:paraId="27047928" w14:textId="77777777" w:rsidR="00AC7728" w:rsidRPr="004A0E56" w:rsidRDefault="003231A5">
      <w:pPr>
        <w:spacing w:line="20" w:lineRule="exact"/>
        <w:rPr>
          <w:rFonts w:ascii="Arial" w:hAnsi="Arial" w:cs="Arial"/>
          <w:sz w:val="20"/>
          <w:szCs w:val="20"/>
          <w:lang w:val="en-US"/>
          <w:rPrChange w:id="1704" w:author="Markus Michels" w:date="2020-03-02T18:37:00Z">
            <w:rPr>
              <w:sz w:val="20"/>
              <w:szCs w:val="20"/>
              <w:lang w:val="en-US"/>
            </w:rPr>
          </w:rPrChange>
        </w:rPr>
      </w:pPr>
      <w:r w:rsidRPr="004A0E56">
        <w:rPr>
          <w:rFonts w:ascii="Arial" w:hAnsi="Arial" w:cs="Arial"/>
          <w:noProof/>
          <w:sz w:val="20"/>
          <w:szCs w:val="20"/>
          <w:rPrChange w:id="1705" w:author="Markus Michels" w:date="2020-03-02T18:37:00Z">
            <w:rPr>
              <w:noProof/>
              <w:sz w:val="20"/>
              <w:szCs w:val="20"/>
            </w:rPr>
          </w:rPrChange>
        </w:rPr>
        <w:drawing>
          <wp:anchor distT="0" distB="0" distL="114300" distR="114300" simplePos="0" relativeHeight="251668992" behindDoc="1" locked="0" layoutInCell="0" allowOverlap="1" wp14:anchorId="2AA55E1E" wp14:editId="25187E24">
            <wp:simplePos x="0" y="0"/>
            <wp:positionH relativeFrom="column">
              <wp:posOffset>-5715</wp:posOffset>
            </wp:positionH>
            <wp:positionV relativeFrom="paragraph">
              <wp:posOffset>205740</wp:posOffset>
            </wp:positionV>
            <wp:extent cx="6480175" cy="1932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6480175" cy="1932940"/>
                    </a:xfrm>
                    <a:prstGeom prst="rect">
                      <a:avLst/>
                    </a:prstGeom>
                    <a:noFill/>
                  </pic:spPr>
                </pic:pic>
              </a:graphicData>
            </a:graphic>
          </wp:anchor>
        </w:drawing>
      </w:r>
    </w:p>
    <w:p w14:paraId="71A8C859" w14:textId="77777777" w:rsidR="00AC7728" w:rsidRPr="004A0E56" w:rsidRDefault="00AC7728">
      <w:pPr>
        <w:spacing w:line="200" w:lineRule="exact"/>
        <w:rPr>
          <w:rFonts w:ascii="Arial" w:hAnsi="Arial" w:cs="Arial"/>
          <w:sz w:val="20"/>
          <w:szCs w:val="20"/>
          <w:lang w:val="en-US"/>
          <w:rPrChange w:id="1706" w:author="Markus Michels" w:date="2020-03-02T18:37:00Z">
            <w:rPr>
              <w:sz w:val="20"/>
              <w:szCs w:val="20"/>
              <w:lang w:val="en-US"/>
            </w:rPr>
          </w:rPrChange>
        </w:rPr>
      </w:pPr>
    </w:p>
    <w:p w14:paraId="731AEFD8" w14:textId="77777777" w:rsidR="00AC7728" w:rsidRPr="004A0E56" w:rsidRDefault="00AC7728">
      <w:pPr>
        <w:spacing w:line="329" w:lineRule="exact"/>
        <w:rPr>
          <w:rFonts w:ascii="Arial" w:hAnsi="Arial" w:cs="Arial"/>
          <w:sz w:val="20"/>
          <w:szCs w:val="20"/>
          <w:lang w:val="en-US"/>
          <w:rPrChange w:id="1707" w:author="Markus Michels" w:date="2020-03-02T18:37:00Z">
            <w:rPr>
              <w:sz w:val="20"/>
              <w:szCs w:val="20"/>
              <w:lang w:val="en-US"/>
            </w:rPr>
          </w:rPrChange>
        </w:rPr>
      </w:pPr>
    </w:p>
    <w:p w14:paraId="6B7038DD" w14:textId="77777777" w:rsidR="00AC7728" w:rsidRPr="004A0E56" w:rsidRDefault="003231A5">
      <w:pPr>
        <w:ind w:left="220"/>
        <w:rPr>
          <w:rFonts w:ascii="Arial" w:hAnsi="Arial" w:cs="Arial"/>
          <w:sz w:val="20"/>
          <w:szCs w:val="20"/>
          <w:lang w:val="en-US"/>
          <w:rPrChange w:id="1708" w:author="Markus Michels" w:date="2020-03-02T18:37:00Z">
            <w:rPr>
              <w:sz w:val="20"/>
              <w:szCs w:val="20"/>
              <w:lang w:val="en-US"/>
            </w:rPr>
          </w:rPrChange>
        </w:rPr>
      </w:pPr>
      <w:r w:rsidRPr="004A0E56">
        <w:rPr>
          <w:rFonts w:ascii="Arial" w:eastAsia="Courier New" w:hAnsi="Arial" w:cs="Arial"/>
          <w:color w:val="FFFFFF"/>
          <w:sz w:val="20"/>
          <w:szCs w:val="20"/>
          <w:lang w:val="en-US"/>
          <w:rPrChange w:id="1709" w:author="Markus Michels" w:date="2020-03-02T18:37:00Z">
            <w:rPr>
              <w:rFonts w:ascii="Courier New" w:eastAsia="Courier New" w:hAnsi="Courier New" w:cs="Courier New"/>
              <w:color w:val="FFFFFF"/>
              <w:sz w:val="20"/>
              <w:szCs w:val="20"/>
              <w:lang w:val="en-US"/>
            </w:rPr>
          </w:rPrChange>
        </w:rPr>
        <w:t>{</w:t>
      </w:r>
    </w:p>
    <w:p w14:paraId="4B4258D1" w14:textId="77777777" w:rsidR="00AC7728" w:rsidRPr="004A0E56" w:rsidRDefault="00AC7728">
      <w:pPr>
        <w:spacing w:line="69" w:lineRule="exact"/>
        <w:rPr>
          <w:rFonts w:ascii="Arial" w:hAnsi="Arial" w:cs="Arial"/>
          <w:sz w:val="20"/>
          <w:szCs w:val="20"/>
          <w:lang w:val="en-US"/>
          <w:rPrChange w:id="1710" w:author="Markus Michels" w:date="2020-03-02T18:37:00Z">
            <w:rPr>
              <w:sz w:val="20"/>
              <w:szCs w:val="20"/>
              <w:lang w:val="en-US"/>
            </w:rPr>
          </w:rPrChange>
        </w:rPr>
      </w:pPr>
    </w:p>
    <w:p w14:paraId="4B561E5F" w14:textId="77777777" w:rsidR="00AC7728" w:rsidRPr="004A0E56" w:rsidRDefault="003231A5">
      <w:pPr>
        <w:ind w:left="440"/>
        <w:rPr>
          <w:rFonts w:ascii="Arial" w:hAnsi="Arial" w:cs="Arial"/>
          <w:sz w:val="20"/>
          <w:szCs w:val="20"/>
          <w:lang w:val="en-US"/>
          <w:rPrChange w:id="1711" w:author="Markus Michels" w:date="2020-03-02T18:37:00Z">
            <w:rPr>
              <w:sz w:val="20"/>
              <w:szCs w:val="20"/>
              <w:lang w:val="en-US"/>
            </w:rPr>
          </w:rPrChange>
        </w:rPr>
      </w:pPr>
      <w:r w:rsidRPr="004A0E56">
        <w:rPr>
          <w:rFonts w:ascii="Arial" w:eastAsia="Courier New" w:hAnsi="Arial" w:cs="Arial"/>
          <w:color w:val="FFFFFF"/>
          <w:sz w:val="20"/>
          <w:szCs w:val="20"/>
          <w:lang w:val="en-US"/>
          <w:rPrChange w:id="1712" w:author="Markus Michels" w:date="2020-03-02T18:37:00Z">
            <w:rPr>
              <w:rFonts w:ascii="Courier New" w:eastAsia="Courier New" w:hAnsi="Courier New" w:cs="Courier New"/>
              <w:color w:val="FFFFFF"/>
              <w:sz w:val="20"/>
              <w:szCs w:val="20"/>
              <w:lang w:val="en-US"/>
            </w:rPr>
          </w:rPrChange>
        </w:rPr>
        <w:t>"G</w:t>
      </w:r>
      <w:proofErr w:type="gramStart"/>
      <w:r w:rsidRPr="004A0E56">
        <w:rPr>
          <w:rFonts w:ascii="Arial" w:eastAsia="Courier New" w:hAnsi="Arial" w:cs="Arial"/>
          <w:color w:val="FFFFFF"/>
          <w:sz w:val="20"/>
          <w:szCs w:val="20"/>
          <w:lang w:val="en-US"/>
          <w:rPrChange w:id="1713" w:author="Markus Michels" w:date="2020-03-02T18:37:00Z">
            <w:rPr>
              <w:rFonts w:ascii="Courier New" w:eastAsia="Courier New" w:hAnsi="Courier New" w:cs="Courier New"/>
              <w:color w:val="FFFFFF"/>
              <w:sz w:val="20"/>
              <w:szCs w:val="20"/>
              <w:lang w:val="en-US"/>
            </w:rPr>
          </w:rPrChange>
        </w:rPr>
        <w:t>":[</w:t>
      </w:r>
      <w:proofErr w:type="gramEnd"/>
    </w:p>
    <w:p w14:paraId="41D7F130" w14:textId="77777777" w:rsidR="00AC7728" w:rsidRPr="004A0E56" w:rsidRDefault="00AC7728">
      <w:pPr>
        <w:spacing w:line="33" w:lineRule="exact"/>
        <w:rPr>
          <w:rFonts w:ascii="Arial" w:hAnsi="Arial" w:cs="Arial"/>
          <w:sz w:val="20"/>
          <w:szCs w:val="20"/>
          <w:lang w:val="en-US"/>
          <w:rPrChange w:id="1714" w:author="Markus Michels" w:date="2020-03-02T18:37:00Z">
            <w:rPr>
              <w:sz w:val="20"/>
              <w:szCs w:val="20"/>
              <w:lang w:val="en-US"/>
            </w:rPr>
          </w:rPrChange>
        </w:rPr>
      </w:pPr>
    </w:p>
    <w:p w14:paraId="144C8DA4" w14:textId="77777777" w:rsidR="00AC7728" w:rsidRPr="004A0E56" w:rsidRDefault="003231A5">
      <w:pPr>
        <w:ind w:left="680"/>
        <w:rPr>
          <w:rFonts w:ascii="Arial" w:hAnsi="Arial" w:cs="Arial"/>
          <w:sz w:val="20"/>
          <w:szCs w:val="20"/>
          <w:lang w:val="en-US"/>
          <w:rPrChange w:id="1715" w:author="Markus Michels" w:date="2020-03-02T18:37:00Z">
            <w:rPr>
              <w:sz w:val="20"/>
              <w:szCs w:val="20"/>
              <w:lang w:val="en-US"/>
            </w:rPr>
          </w:rPrChange>
        </w:rPr>
      </w:pPr>
      <w:r w:rsidRPr="004A0E56">
        <w:rPr>
          <w:rFonts w:ascii="Arial" w:eastAsia="Courier New" w:hAnsi="Arial" w:cs="Arial"/>
          <w:color w:val="FFFFFF"/>
          <w:sz w:val="20"/>
          <w:szCs w:val="20"/>
          <w:lang w:val="en-US"/>
          <w:rPrChange w:id="1716" w:author="Markus Michels" w:date="2020-03-02T18:37:00Z">
            <w:rPr>
              <w:rFonts w:ascii="Courier New" w:eastAsia="Courier New" w:hAnsi="Courier New" w:cs="Courier New"/>
              <w:color w:val="FFFFFF"/>
              <w:sz w:val="20"/>
              <w:szCs w:val="20"/>
              <w:lang w:val="en-US"/>
            </w:rPr>
          </w:rPrChange>
        </w:rPr>
        <w:t>[0,11,0],</w:t>
      </w:r>
    </w:p>
    <w:p w14:paraId="57E27FD4" w14:textId="77777777" w:rsidR="00AC7728" w:rsidRPr="004A0E56" w:rsidRDefault="00AC7728">
      <w:pPr>
        <w:spacing w:line="33" w:lineRule="exact"/>
        <w:rPr>
          <w:rFonts w:ascii="Arial" w:hAnsi="Arial" w:cs="Arial"/>
          <w:sz w:val="20"/>
          <w:szCs w:val="20"/>
          <w:lang w:val="en-US"/>
          <w:rPrChange w:id="1717" w:author="Markus Michels" w:date="2020-03-02T18:37:00Z">
            <w:rPr>
              <w:sz w:val="20"/>
              <w:szCs w:val="20"/>
              <w:lang w:val="en-US"/>
            </w:rPr>
          </w:rPrChange>
        </w:rPr>
      </w:pPr>
    </w:p>
    <w:p w14:paraId="274ECB26" w14:textId="77777777" w:rsidR="00AC7728" w:rsidRPr="004A0E56" w:rsidRDefault="003231A5">
      <w:pPr>
        <w:ind w:left="680"/>
        <w:rPr>
          <w:rFonts w:ascii="Arial" w:hAnsi="Arial" w:cs="Arial"/>
          <w:sz w:val="20"/>
          <w:szCs w:val="20"/>
          <w:lang w:val="en-US"/>
          <w:rPrChange w:id="1718" w:author="Markus Michels" w:date="2020-03-02T18:37:00Z">
            <w:rPr>
              <w:sz w:val="20"/>
              <w:szCs w:val="20"/>
              <w:lang w:val="en-US"/>
            </w:rPr>
          </w:rPrChange>
        </w:rPr>
      </w:pPr>
      <w:r w:rsidRPr="004A0E56">
        <w:rPr>
          <w:rFonts w:ascii="Arial" w:eastAsia="Courier New" w:hAnsi="Arial" w:cs="Arial"/>
          <w:color w:val="FFFFFF"/>
          <w:sz w:val="20"/>
          <w:szCs w:val="20"/>
          <w:lang w:val="en-US"/>
          <w:rPrChange w:id="1719" w:author="Markus Michels" w:date="2020-03-02T18:37:00Z">
            <w:rPr>
              <w:rFonts w:ascii="Courier New" w:eastAsia="Courier New" w:hAnsi="Courier New" w:cs="Courier New"/>
              <w:color w:val="FFFFFF"/>
              <w:sz w:val="20"/>
              <w:szCs w:val="20"/>
              <w:lang w:val="en-US"/>
            </w:rPr>
          </w:rPrChange>
        </w:rPr>
        <w:t>[0,22,0],</w:t>
      </w:r>
    </w:p>
    <w:p w14:paraId="14D43032" w14:textId="77777777" w:rsidR="00AC7728" w:rsidRPr="004A0E56" w:rsidRDefault="00AC7728">
      <w:pPr>
        <w:spacing w:line="33" w:lineRule="exact"/>
        <w:rPr>
          <w:rFonts w:ascii="Arial" w:hAnsi="Arial" w:cs="Arial"/>
          <w:sz w:val="20"/>
          <w:szCs w:val="20"/>
          <w:lang w:val="en-US"/>
          <w:rPrChange w:id="1720" w:author="Markus Michels" w:date="2020-03-02T18:37:00Z">
            <w:rPr>
              <w:sz w:val="20"/>
              <w:szCs w:val="20"/>
              <w:lang w:val="en-US"/>
            </w:rPr>
          </w:rPrChange>
        </w:rPr>
      </w:pPr>
    </w:p>
    <w:p w14:paraId="2B49BB44" w14:textId="77777777" w:rsidR="00AC7728" w:rsidRPr="004A0E56" w:rsidRDefault="003231A5">
      <w:pPr>
        <w:ind w:left="680"/>
        <w:rPr>
          <w:rFonts w:ascii="Arial" w:hAnsi="Arial" w:cs="Arial"/>
          <w:sz w:val="20"/>
          <w:szCs w:val="20"/>
          <w:lang w:val="en-US"/>
          <w:rPrChange w:id="1721" w:author="Markus Michels" w:date="2020-03-02T18:37:00Z">
            <w:rPr>
              <w:sz w:val="20"/>
              <w:szCs w:val="20"/>
              <w:lang w:val="en-US"/>
            </w:rPr>
          </w:rPrChange>
        </w:rPr>
      </w:pPr>
      <w:r w:rsidRPr="004A0E56">
        <w:rPr>
          <w:rFonts w:ascii="Arial" w:eastAsia="Courier New" w:hAnsi="Arial" w:cs="Arial"/>
          <w:color w:val="FFFFFF"/>
          <w:sz w:val="20"/>
          <w:szCs w:val="20"/>
          <w:lang w:val="en-US"/>
          <w:rPrChange w:id="1722" w:author="Markus Michels" w:date="2020-03-02T18:37:00Z">
            <w:rPr>
              <w:rFonts w:ascii="Courier New" w:eastAsia="Courier New" w:hAnsi="Courier New" w:cs="Courier New"/>
              <w:color w:val="FFFFFF"/>
              <w:sz w:val="20"/>
              <w:szCs w:val="20"/>
              <w:lang w:val="en-US"/>
            </w:rPr>
          </w:rPrChange>
        </w:rPr>
        <w:t>[0,33,24.58],</w:t>
      </w:r>
    </w:p>
    <w:p w14:paraId="46A1F605" w14:textId="77777777" w:rsidR="00AC7728" w:rsidRPr="004A0E56" w:rsidRDefault="00AC7728">
      <w:pPr>
        <w:spacing w:line="33" w:lineRule="exact"/>
        <w:rPr>
          <w:rFonts w:ascii="Arial" w:hAnsi="Arial" w:cs="Arial"/>
          <w:sz w:val="20"/>
          <w:szCs w:val="20"/>
          <w:lang w:val="en-US"/>
          <w:rPrChange w:id="1723" w:author="Markus Michels" w:date="2020-03-02T18:37:00Z">
            <w:rPr>
              <w:sz w:val="20"/>
              <w:szCs w:val="20"/>
              <w:lang w:val="en-US"/>
            </w:rPr>
          </w:rPrChange>
        </w:rPr>
      </w:pPr>
    </w:p>
    <w:p w14:paraId="4E68013F" w14:textId="77777777" w:rsidR="00AC7728" w:rsidRPr="004A0E56" w:rsidRDefault="003231A5">
      <w:pPr>
        <w:ind w:left="680"/>
        <w:rPr>
          <w:rFonts w:ascii="Arial" w:hAnsi="Arial" w:cs="Arial"/>
          <w:sz w:val="20"/>
          <w:szCs w:val="20"/>
          <w:lang w:val="en-US"/>
          <w:rPrChange w:id="1724" w:author="Markus Michels" w:date="2020-03-02T18:37:00Z">
            <w:rPr>
              <w:sz w:val="20"/>
              <w:szCs w:val="20"/>
              <w:lang w:val="en-US"/>
            </w:rPr>
          </w:rPrChange>
        </w:rPr>
      </w:pPr>
      <w:r w:rsidRPr="004A0E56">
        <w:rPr>
          <w:rFonts w:ascii="Arial" w:eastAsia="Courier New" w:hAnsi="Arial" w:cs="Arial"/>
          <w:color w:val="FFFFFF"/>
          <w:sz w:val="20"/>
          <w:szCs w:val="20"/>
          <w:lang w:val="en-US"/>
          <w:rPrChange w:id="1725" w:author="Markus Michels" w:date="2020-03-02T18:37:00Z">
            <w:rPr>
              <w:rFonts w:ascii="Courier New" w:eastAsia="Courier New" w:hAnsi="Courier New" w:cs="Courier New"/>
              <w:color w:val="FFFFFF"/>
              <w:sz w:val="20"/>
              <w:szCs w:val="20"/>
              <w:lang w:val="en-US"/>
            </w:rPr>
          </w:rPrChange>
        </w:rPr>
        <w:t>[0,44,59.90],</w:t>
      </w:r>
    </w:p>
    <w:p w14:paraId="0704A927" w14:textId="77777777" w:rsidR="00AC7728" w:rsidRPr="004A0E56" w:rsidRDefault="00AC7728">
      <w:pPr>
        <w:spacing w:line="33" w:lineRule="exact"/>
        <w:rPr>
          <w:rFonts w:ascii="Arial" w:hAnsi="Arial" w:cs="Arial"/>
          <w:sz w:val="20"/>
          <w:szCs w:val="20"/>
          <w:lang w:val="en-US"/>
          <w:rPrChange w:id="1726" w:author="Markus Michels" w:date="2020-03-02T18:37:00Z">
            <w:rPr>
              <w:sz w:val="20"/>
              <w:szCs w:val="20"/>
              <w:lang w:val="en-US"/>
            </w:rPr>
          </w:rPrChange>
        </w:rPr>
      </w:pPr>
    </w:p>
    <w:p w14:paraId="58D9F9C9" w14:textId="77777777" w:rsidR="00AC7728" w:rsidRPr="004A0E56" w:rsidRDefault="003231A5">
      <w:pPr>
        <w:ind w:left="680"/>
        <w:rPr>
          <w:rFonts w:ascii="Arial" w:hAnsi="Arial" w:cs="Arial"/>
          <w:sz w:val="20"/>
          <w:szCs w:val="20"/>
          <w:lang w:val="en-US"/>
          <w:rPrChange w:id="1727" w:author="Markus Michels" w:date="2020-03-02T18:37:00Z">
            <w:rPr>
              <w:sz w:val="20"/>
              <w:szCs w:val="20"/>
              <w:lang w:val="en-US"/>
            </w:rPr>
          </w:rPrChange>
        </w:rPr>
      </w:pPr>
      <w:r w:rsidRPr="004A0E56">
        <w:rPr>
          <w:rFonts w:ascii="Arial" w:eastAsia="Courier New" w:hAnsi="Arial" w:cs="Arial"/>
          <w:color w:val="FFFFFF"/>
          <w:sz w:val="20"/>
          <w:szCs w:val="20"/>
          <w:lang w:val="en-US"/>
          <w:rPrChange w:id="1728" w:author="Markus Michels" w:date="2020-03-02T18:37:00Z">
            <w:rPr>
              <w:rFonts w:ascii="Courier New" w:eastAsia="Courier New" w:hAnsi="Courier New" w:cs="Courier New"/>
              <w:color w:val="FFFFFF"/>
              <w:sz w:val="20"/>
              <w:szCs w:val="20"/>
              <w:lang w:val="en-US"/>
            </w:rPr>
          </w:rPrChange>
        </w:rPr>
        <w:t>[0,66,11.68],</w:t>
      </w:r>
    </w:p>
    <w:p w14:paraId="3D506BD6" w14:textId="77777777" w:rsidR="00AC7728" w:rsidRPr="004A0E56" w:rsidRDefault="00AC7728">
      <w:pPr>
        <w:spacing w:line="33" w:lineRule="exact"/>
        <w:rPr>
          <w:rFonts w:ascii="Arial" w:hAnsi="Arial" w:cs="Arial"/>
          <w:sz w:val="20"/>
          <w:szCs w:val="20"/>
          <w:lang w:val="en-US"/>
          <w:rPrChange w:id="1729" w:author="Markus Michels" w:date="2020-03-02T18:37:00Z">
            <w:rPr>
              <w:sz w:val="20"/>
              <w:szCs w:val="20"/>
              <w:lang w:val="en-US"/>
            </w:rPr>
          </w:rPrChange>
        </w:rPr>
      </w:pPr>
    </w:p>
    <w:p w14:paraId="5145C616" w14:textId="77777777" w:rsidR="00AC7728" w:rsidRPr="004A0E56" w:rsidRDefault="003231A5">
      <w:pPr>
        <w:ind w:left="680"/>
        <w:rPr>
          <w:rFonts w:ascii="Arial" w:hAnsi="Arial" w:cs="Arial"/>
          <w:sz w:val="20"/>
          <w:szCs w:val="20"/>
          <w:lang w:val="en-US"/>
          <w:rPrChange w:id="1730" w:author="Markus Michels" w:date="2020-03-02T18:37:00Z">
            <w:rPr>
              <w:sz w:val="20"/>
              <w:szCs w:val="20"/>
              <w:lang w:val="en-US"/>
            </w:rPr>
          </w:rPrChange>
        </w:rPr>
      </w:pPr>
      <w:r w:rsidRPr="004A0E56">
        <w:rPr>
          <w:rFonts w:ascii="Arial" w:eastAsia="Courier New" w:hAnsi="Arial" w:cs="Arial"/>
          <w:color w:val="FFFFFF"/>
          <w:sz w:val="20"/>
          <w:szCs w:val="20"/>
          <w:lang w:val="en-US"/>
          <w:rPrChange w:id="1731" w:author="Markus Michels" w:date="2020-03-02T18:37:00Z">
            <w:rPr>
              <w:rFonts w:ascii="Courier New" w:eastAsia="Courier New" w:hAnsi="Courier New" w:cs="Courier New"/>
              <w:color w:val="FFFFFF"/>
              <w:sz w:val="20"/>
              <w:szCs w:val="20"/>
              <w:lang w:val="en-US"/>
            </w:rPr>
          </w:rPrChange>
        </w:rPr>
        <w:t>[0,77,100]</w:t>
      </w:r>
    </w:p>
    <w:p w14:paraId="7CCD0F8F" w14:textId="77777777" w:rsidR="00AC7728" w:rsidRPr="004A0E56" w:rsidRDefault="00AC7728">
      <w:pPr>
        <w:spacing w:line="33" w:lineRule="exact"/>
        <w:rPr>
          <w:rFonts w:ascii="Arial" w:hAnsi="Arial" w:cs="Arial"/>
          <w:sz w:val="20"/>
          <w:szCs w:val="20"/>
          <w:lang w:val="en-US"/>
          <w:rPrChange w:id="1732" w:author="Markus Michels" w:date="2020-03-02T18:37:00Z">
            <w:rPr>
              <w:sz w:val="20"/>
              <w:szCs w:val="20"/>
              <w:lang w:val="en-US"/>
            </w:rPr>
          </w:rPrChange>
        </w:rPr>
      </w:pPr>
    </w:p>
    <w:p w14:paraId="61DACB6C" w14:textId="77777777" w:rsidR="00AC7728" w:rsidRPr="004A0E56" w:rsidRDefault="003231A5">
      <w:pPr>
        <w:ind w:left="440"/>
        <w:rPr>
          <w:rFonts w:ascii="Arial" w:hAnsi="Arial" w:cs="Arial"/>
          <w:sz w:val="20"/>
          <w:szCs w:val="20"/>
          <w:lang w:val="en-US"/>
          <w:rPrChange w:id="1733" w:author="Markus Michels" w:date="2020-03-02T18:37:00Z">
            <w:rPr>
              <w:sz w:val="20"/>
              <w:szCs w:val="20"/>
              <w:lang w:val="en-US"/>
            </w:rPr>
          </w:rPrChange>
        </w:rPr>
      </w:pPr>
      <w:r w:rsidRPr="004A0E56">
        <w:rPr>
          <w:rFonts w:ascii="Arial" w:eastAsia="Courier New" w:hAnsi="Arial" w:cs="Arial"/>
          <w:color w:val="FFFFFF"/>
          <w:sz w:val="20"/>
          <w:szCs w:val="20"/>
          <w:lang w:val="en-US"/>
          <w:rPrChange w:id="1734" w:author="Markus Michels" w:date="2020-03-02T18:37:00Z">
            <w:rPr>
              <w:rFonts w:ascii="Courier New" w:eastAsia="Courier New" w:hAnsi="Courier New" w:cs="Courier New"/>
              <w:color w:val="FFFFFF"/>
              <w:sz w:val="20"/>
              <w:szCs w:val="20"/>
              <w:lang w:val="en-US"/>
            </w:rPr>
          </w:rPrChange>
        </w:rPr>
        <w:t>]</w:t>
      </w:r>
    </w:p>
    <w:p w14:paraId="21BACC6C" w14:textId="77777777" w:rsidR="00AC7728" w:rsidRPr="004A0E56" w:rsidRDefault="00AC7728">
      <w:pPr>
        <w:spacing w:line="33" w:lineRule="exact"/>
        <w:rPr>
          <w:rFonts w:ascii="Arial" w:hAnsi="Arial" w:cs="Arial"/>
          <w:sz w:val="20"/>
          <w:szCs w:val="20"/>
          <w:lang w:val="en-US"/>
          <w:rPrChange w:id="1735" w:author="Markus Michels" w:date="2020-03-02T18:37:00Z">
            <w:rPr>
              <w:sz w:val="20"/>
              <w:szCs w:val="20"/>
              <w:lang w:val="en-US"/>
            </w:rPr>
          </w:rPrChange>
        </w:rPr>
      </w:pPr>
    </w:p>
    <w:p w14:paraId="16410B13" w14:textId="77777777" w:rsidR="00AC7728" w:rsidRPr="004A0E56" w:rsidRDefault="003231A5">
      <w:pPr>
        <w:ind w:left="220"/>
        <w:rPr>
          <w:rFonts w:ascii="Arial" w:hAnsi="Arial" w:cs="Arial"/>
          <w:sz w:val="20"/>
          <w:szCs w:val="20"/>
          <w:lang w:val="en-US"/>
          <w:rPrChange w:id="1736" w:author="Markus Michels" w:date="2020-03-02T18:37:00Z">
            <w:rPr>
              <w:sz w:val="20"/>
              <w:szCs w:val="20"/>
              <w:lang w:val="en-US"/>
            </w:rPr>
          </w:rPrChange>
        </w:rPr>
      </w:pPr>
      <w:r w:rsidRPr="004A0E56">
        <w:rPr>
          <w:rFonts w:ascii="Arial" w:eastAsia="Courier New" w:hAnsi="Arial" w:cs="Arial"/>
          <w:color w:val="FFFFFF"/>
          <w:sz w:val="20"/>
          <w:szCs w:val="20"/>
          <w:lang w:val="en-US"/>
          <w:rPrChange w:id="1737" w:author="Markus Michels" w:date="2020-03-02T18:37:00Z">
            <w:rPr>
              <w:rFonts w:ascii="Courier New" w:eastAsia="Courier New" w:hAnsi="Courier New" w:cs="Courier New"/>
              <w:color w:val="FFFFFF"/>
              <w:sz w:val="20"/>
              <w:szCs w:val="20"/>
              <w:lang w:val="en-US"/>
            </w:rPr>
          </w:rPrChange>
        </w:rPr>
        <w:t>}</w:t>
      </w:r>
    </w:p>
    <w:p w14:paraId="5852A873" w14:textId="77777777" w:rsidR="00AC7728" w:rsidRPr="004A0E56" w:rsidRDefault="00AC7728">
      <w:pPr>
        <w:spacing w:line="200" w:lineRule="exact"/>
        <w:rPr>
          <w:rFonts w:ascii="Arial" w:hAnsi="Arial" w:cs="Arial"/>
          <w:sz w:val="20"/>
          <w:szCs w:val="20"/>
          <w:lang w:val="en-US"/>
          <w:rPrChange w:id="1738" w:author="Markus Michels" w:date="2020-03-02T18:37:00Z">
            <w:rPr>
              <w:sz w:val="20"/>
              <w:szCs w:val="20"/>
              <w:lang w:val="en-US"/>
            </w:rPr>
          </w:rPrChange>
        </w:rPr>
      </w:pPr>
    </w:p>
    <w:p w14:paraId="761527BB" w14:textId="77777777" w:rsidR="00AC7728" w:rsidRPr="004A0E56" w:rsidRDefault="00AC7728">
      <w:pPr>
        <w:spacing w:line="283" w:lineRule="exact"/>
        <w:rPr>
          <w:rFonts w:ascii="Arial" w:hAnsi="Arial" w:cs="Arial"/>
          <w:sz w:val="20"/>
          <w:szCs w:val="20"/>
          <w:lang w:val="en-US"/>
          <w:rPrChange w:id="1739" w:author="Markus Michels" w:date="2020-03-02T18:37:00Z">
            <w:rPr>
              <w:sz w:val="20"/>
              <w:szCs w:val="20"/>
              <w:lang w:val="en-US"/>
            </w:rPr>
          </w:rPrChange>
        </w:rPr>
      </w:pPr>
    </w:p>
    <w:p w14:paraId="24A2169D" w14:textId="77777777" w:rsidR="00AC7728" w:rsidRPr="004A0E56" w:rsidRDefault="003231A5">
      <w:pPr>
        <w:spacing w:line="361" w:lineRule="auto"/>
        <w:ind w:right="900"/>
        <w:rPr>
          <w:rFonts w:ascii="Arial" w:hAnsi="Arial" w:cs="Arial"/>
          <w:sz w:val="20"/>
          <w:szCs w:val="20"/>
          <w:lang w:val="en-US"/>
          <w:rPrChange w:id="1740" w:author="Markus Michels" w:date="2020-03-02T18:37:00Z">
            <w:rPr>
              <w:sz w:val="20"/>
              <w:szCs w:val="20"/>
              <w:lang w:val="en-US"/>
            </w:rPr>
          </w:rPrChange>
        </w:rPr>
      </w:pPr>
      <w:r w:rsidRPr="004A0E56">
        <w:rPr>
          <w:rFonts w:ascii="Arial" w:eastAsia="Arial" w:hAnsi="Arial" w:cs="Arial"/>
          <w:color w:val="3A3A3A"/>
          <w:lang w:val="en-US"/>
        </w:rPr>
        <w:t xml:space="preserve">The first tuple is for sensor id 11 that in description have </w:t>
      </w:r>
      <w:proofErr w:type="spellStart"/>
      <w:r w:rsidRPr="004A0E56">
        <w:rPr>
          <w:rFonts w:ascii="Arial" w:eastAsia="Courier New" w:hAnsi="Arial" w:cs="Arial"/>
          <w:color w:val="3A3A3A"/>
          <w:sz w:val="19"/>
          <w:szCs w:val="19"/>
          <w:lang w:val="en-US"/>
          <w:rPrChange w:id="1741" w:author="Markus Michels" w:date="2020-03-02T18:37:00Z">
            <w:rPr>
              <w:rFonts w:ascii="Courier New" w:eastAsia="Courier New" w:hAnsi="Courier New" w:cs="Courier New"/>
              <w:color w:val="3A3A3A"/>
              <w:sz w:val="19"/>
              <w:szCs w:val="19"/>
              <w:lang w:val="en-US"/>
            </w:rPr>
          </w:rPrChange>
        </w:rPr>
        <w:t>D:"motion</w:t>
      </w:r>
      <w:proofErr w:type="spellEnd"/>
      <w:r w:rsidRPr="004A0E56">
        <w:rPr>
          <w:rFonts w:ascii="Arial" w:eastAsia="Courier New" w:hAnsi="Arial" w:cs="Arial"/>
          <w:color w:val="3A3A3A"/>
          <w:sz w:val="19"/>
          <w:szCs w:val="19"/>
          <w:lang w:val="en-US"/>
          <w:rPrChange w:id="1742" w:author="Markus Michels" w:date="2020-03-02T18:37:00Z">
            <w:rPr>
              <w:rFonts w:ascii="Courier New" w:eastAsia="Courier New" w:hAnsi="Courier New" w:cs="Courier New"/>
              <w:color w:val="3A3A3A"/>
              <w:sz w:val="19"/>
              <w:szCs w:val="19"/>
              <w:lang w:val="en-US"/>
            </w:rPr>
          </w:rPrChange>
        </w:rPr>
        <w:t>"</w:t>
      </w:r>
      <w:r w:rsidRPr="004A0E56">
        <w:rPr>
          <w:rFonts w:ascii="Arial" w:eastAsia="Arial" w:hAnsi="Arial" w:cs="Arial"/>
          <w:color w:val="3A3A3A"/>
          <w:lang w:val="en-US"/>
        </w:rPr>
        <w:t>. The second is for 22 - "charger", third for "temperature" and so on</w:t>
      </w:r>
    </w:p>
    <w:p w14:paraId="794A4B3D" w14:textId="77777777" w:rsidR="00AC7728" w:rsidRPr="004A0E56" w:rsidRDefault="00AC7728">
      <w:pPr>
        <w:spacing w:line="129" w:lineRule="exact"/>
        <w:rPr>
          <w:rFonts w:ascii="Arial" w:hAnsi="Arial" w:cs="Arial"/>
          <w:sz w:val="20"/>
          <w:szCs w:val="20"/>
          <w:lang w:val="en-US"/>
          <w:rPrChange w:id="1743" w:author="Markus Michels" w:date="2020-03-02T18:37:00Z">
            <w:rPr>
              <w:sz w:val="20"/>
              <w:szCs w:val="20"/>
              <w:lang w:val="en-US"/>
            </w:rPr>
          </w:rPrChange>
        </w:rPr>
      </w:pPr>
    </w:p>
    <w:p w14:paraId="32356AEE" w14:textId="77777777" w:rsidR="00AC7728" w:rsidRPr="004A0E56" w:rsidRDefault="003231A5">
      <w:pPr>
        <w:rPr>
          <w:rFonts w:ascii="Arial" w:hAnsi="Arial" w:cs="Arial"/>
          <w:sz w:val="20"/>
          <w:szCs w:val="20"/>
          <w:lang w:val="en-US"/>
          <w:rPrChange w:id="1744" w:author="Markus Michels" w:date="2020-03-02T18:37:00Z">
            <w:rPr>
              <w:sz w:val="20"/>
              <w:szCs w:val="20"/>
              <w:lang w:val="en-US"/>
            </w:rPr>
          </w:rPrChange>
        </w:rPr>
      </w:pPr>
      <w:r w:rsidRPr="004A0E56">
        <w:rPr>
          <w:rFonts w:ascii="Arial" w:eastAsia="Arial" w:hAnsi="Arial" w:cs="Arial"/>
          <w:b/>
          <w:bCs/>
          <w:color w:val="2B2B2B"/>
          <w:sz w:val="33"/>
          <w:szCs w:val="33"/>
          <w:lang w:val="en-US"/>
        </w:rPr>
        <w:t xml:space="preserve">Future plans for the </w:t>
      </w:r>
      <w:proofErr w:type="spellStart"/>
      <w:r w:rsidRPr="004A0E56">
        <w:rPr>
          <w:rFonts w:ascii="Arial" w:eastAsia="Arial" w:hAnsi="Arial" w:cs="Arial"/>
          <w:b/>
          <w:bCs/>
          <w:color w:val="2B2B2B"/>
          <w:sz w:val="33"/>
          <w:szCs w:val="33"/>
          <w:lang w:val="en-US"/>
        </w:rPr>
        <w:t>CoIoT</w:t>
      </w:r>
      <w:proofErr w:type="spellEnd"/>
      <w:r w:rsidRPr="004A0E56">
        <w:rPr>
          <w:rFonts w:ascii="Arial" w:eastAsia="Arial" w:hAnsi="Arial" w:cs="Arial"/>
          <w:b/>
          <w:bCs/>
          <w:color w:val="2B2B2B"/>
          <w:sz w:val="33"/>
          <w:szCs w:val="33"/>
          <w:lang w:val="en-US"/>
        </w:rPr>
        <w:t xml:space="preserve"> protocol</w:t>
      </w:r>
    </w:p>
    <w:p w14:paraId="46540B65" w14:textId="77777777" w:rsidR="00AC7728" w:rsidRPr="004A0E56" w:rsidRDefault="00AC7728">
      <w:pPr>
        <w:spacing w:line="339" w:lineRule="exact"/>
        <w:rPr>
          <w:rFonts w:ascii="Arial" w:hAnsi="Arial" w:cs="Arial"/>
          <w:sz w:val="20"/>
          <w:szCs w:val="20"/>
          <w:lang w:val="en-US"/>
          <w:rPrChange w:id="1745" w:author="Markus Michels" w:date="2020-03-02T18:37:00Z">
            <w:rPr>
              <w:sz w:val="20"/>
              <w:szCs w:val="20"/>
              <w:lang w:val="en-US"/>
            </w:rPr>
          </w:rPrChange>
        </w:rPr>
      </w:pPr>
    </w:p>
    <w:p w14:paraId="214600DA" w14:textId="77777777" w:rsidR="00AC7728" w:rsidRPr="004A0E56" w:rsidRDefault="003231A5">
      <w:pPr>
        <w:spacing w:line="338" w:lineRule="auto"/>
        <w:rPr>
          <w:rFonts w:ascii="Arial" w:hAnsi="Arial" w:cs="Arial"/>
          <w:sz w:val="20"/>
          <w:szCs w:val="20"/>
          <w:lang w:val="en-US"/>
          <w:rPrChange w:id="1746" w:author="Markus Michels" w:date="2020-03-02T18:37:00Z">
            <w:rPr>
              <w:sz w:val="20"/>
              <w:szCs w:val="20"/>
              <w:lang w:val="en-US"/>
            </w:rPr>
          </w:rPrChange>
        </w:rPr>
      </w:pPr>
      <w:commentRangeStart w:id="1747"/>
      <w:r w:rsidRPr="004A0E56">
        <w:rPr>
          <w:rFonts w:ascii="Arial" w:eastAsia="Arial" w:hAnsi="Arial" w:cs="Arial"/>
          <w:color w:val="3A3A3A"/>
          <w:lang w:val="en-US"/>
        </w:rPr>
        <w:t xml:space="preserve">We intend to devise a scheme for device actions to be described in the device descriptor and executed latter on. We're also considering implementing mechanism for securely publishing of private </w:t>
      </w:r>
      <w:r w:rsidRPr="00D5184A">
        <w:rPr>
          <w:rFonts w:ascii="Arial" w:eastAsia="Arial" w:hAnsi="Arial" w:cs="Arial"/>
          <w:color w:val="3A3A3A"/>
          <w:lang w:val="en-US"/>
        </w:rPr>
        <w:t xml:space="preserve">sensor data intermixed with publicly available sensor data. </w:t>
      </w:r>
      <w:commentRangeStart w:id="1748"/>
      <w:r w:rsidRPr="00D5184A">
        <w:rPr>
          <w:rFonts w:ascii="Arial" w:eastAsia="Arial" w:hAnsi="Arial" w:cs="Arial"/>
          <w:color w:val="3A3A3A"/>
          <w:lang w:val="en-US"/>
        </w:rPr>
        <w:t xml:space="preserve">We dream of pure peer-to-peer automation where each actuator is </w:t>
      </w:r>
      <w:r w:rsidRPr="00D5184A">
        <w:rPr>
          <w:rFonts w:ascii="Arial" w:eastAsia="Arial" w:hAnsi="Arial" w:cs="Arial"/>
          <w:b/>
          <w:bCs/>
          <w:color w:val="3A3A3A"/>
          <w:lang w:val="en-US"/>
        </w:rPr>
        <w:t>flexibly</w:t>
      </w:r>
      <w:r w:rsidRPr="00D5184A">
        <w:rPr>
          <w:rFonts w:ascii="Arial" w:eastAsia="Arial" w:hAnsi="Arial" w:cs="Arial"/>
          <w:color w:val="3A3A3A"/>
          <w:lang w:val="en-US"/>
        </w:rPr>
        <w:t xml:space="preserve"> programmed to react to one or many sensors and where adding or replacing senor or actuator does not involve reconfiguration of the whole network.</w:t>
      </w:r>
      <w:commentRangeEnd w:id="1747"/>
      <w:r w:rsidR="00A96EC7">
        <w:rPr>
          <w:rStyle w:val="Kommentarzeichen"/>
        </w:rPr>
        <w:commentReference w:id="1747"/>
      </w:r>
      <w:commentRangeEnd w:id="1748"/>
      <w:r w:rsidR="00DB6CAC">
        <w:rPr>
          <w:rStyle w:val="Kommentarzeichen"/>
        </w:rPr>
        <w:commentReference w:id="1748"/>
      </w:r>
    </w:p>
    <w:p w14:paraId="159B78E6" w14:textId="77777777" w:rsidR="00AC7728" w:rsidRPr="004A0E56" w:rsidRDefault="00AC7728">
      <w:pPr>
        <w:spacing w:line="190" w:lineRule="exact"/>
        <w:rPr>
          <w:rFonts w:ascii="Arial" w:hAnsi="Arial" w:cs="Arial"/>
          <w:sz w:val="20"/>
          <w:szCs w:val="20"/>
          <w:lang w:val="en-US"/>
          <w:rPrChange w:id="1749" w:author="Markus Michels" w:date="2020-03-02T18:37:00Z">
            <w:rPr>
              <w:sz w:val="20"/>
              <w:szCs w:val="20"/>
              <w:lang w:val="en-US"/>
            </w:rPr>
          </w:rPrChange>
        </w:rPr>
      </w:pPr>
    </w:p>
    <w:p w14:paraId="0879D0E5" w14:textId="77777777" w:rsidR="00AC7728" w:rsidRPr="004A0E56" w:rsidRDefault="003231A5">
      <w:pPr>
        <w:rPr>
          <w:rFonts w:ascii="Arial" w:hAnsi="Arial" w:cs="Arial"/>
          <w:sz w:val="20"/>
          <w:szCs w:val="20"/>
          <w:lang w:val="en-US"/>
          <w:rPrChange w:id="1750" w:author="Markus Michels" w:date="2020-03-02T18:37:00Z">
            <w:rPr>
              <w:sz w:val="20"/>
              <w:szCs w:val="20"/>
              <w:lang w:val="en-US"/>
            </w:rPr>
          </w:rPrChange>
        </w:rPr>
      </w:pPr>
      <w:r w:rsidRPr="004A0E56">
        <w:rPr>
          <w:rFonts w:ascii="Arial" w:eastAsia="Arial" w:hAnsi="Arial" w:cs="Arial"/>
          <w:color w:val="3A3A3A"/>
          <w:lang w:val="en-US"/>
        </w:rPr>
        <w:t>Any suggestions are welcomed!</w:t>
      </w:r>
    </w:p>
    <w:p w14:paraId="444FA3A7" w14:textId="77777777" w:rsidR="00AC7728" w:rsidRPr="004A0E56" w:rsidRDefault="00AC7728">
      <w:pPr>
        <w:spacing w:line="338" w:lineRule="exact"/>
        <w:rPr>
          <w:rFonts w:ascii="Arial" w:hAnsi="Arial" w:cs="Arial"/>
          <w:sz w:val="20"/>
          <w:szCs w:val="20"/>
          <w:lang w:val="en-US"/>
          <w:rPrChange w:id="1751" w:author="Markus Michels" w:date="2020-03-02T18:37:00Z">
            <w:rPr>
              <w:sz w:val="20"/>
              <w:szCs w:val="20"/>
              <w:lang w:val="en-US"/>
            </w:rPr>
          </w:rPrChange>
        </w:rPr>
      </w:pPr>
    </w:p>
    <w:p w14:paraId="3E461BEE" w14:textId="77777777" w:rsidR="00AC7728" w:rsidRPr="004A0E56" w:rsidRDefault="003231A5">
      <w:pPr>
        <w:rPr>
          <w:rFonts w:ascii="Arial" w:hAnsi="Arial" w:cs="Arial"/>
          <w:sz w:val="20"/>
          <w:szCs w:val="20"/>
          <w:lang w:val="en-US"/>
          <w:rPrChange w:id="1752" w:author="Markus Michels" w:date="2020-03-02T18:37:00Z">
            <w:rPr>
              <w:sz w:val="20"/>
              <w:szCs w:val="20"/>
              <w:lang w:val="en-US"/>
            </w:rPr>
          </w:rPrChange>
        </w:rPr>
      </w:pPr>
      <w:proofErr w:type="spellStart"/>
      <w:r w:rsidRPr="004A0E56">
        <w:rPr>
          <w:rFonts w:ascii="Arial" w:eastAsia="Arial" w:hAnsi="Arial" w:cs="Arial"/>
          <w:color w:val="3A3A3A"/>
          <w:lang w:val="en-US"/>
        </w:rPr>
        <w:t>Allterco</w:t>
      </w:r>
      <w:proofErr w:type="spellEnd"/>
      <w:r w:rsidRPr="004A0E56">
        <w:rPr>
          <w:rFonts w:ascii="Arial" w:eastAsia="Arial" w:hAnsi="Arial" w:cs="Arial"/>
          <w:color w:val="3A3A3A"/>
          <w:lang w:val="en-US"/>
        </w:rPr>
        <w:t xml:space="preserve"> Robotics Ltd</w:t>
      </w:r>
    </w:p>
    <w:sectPr w:rsidR="00AC7728" w:rsidRPr="004A0E56">
      <w:pgSz w:w="11900" w:h="16838"/>
      <w:pgMar w:top="906" w:right="866" w:bottom="1440" w:left="860" w:header="0" w:footer="0" w:gutter="0"/>
      <w:cols w:space="720" w:equalWidth="0">
        <w:col w:w="1018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Markus Michels" w:date="2020-03-02T18:07:00Z" w:initials="MM">
    <w:p w14:paraId="201B06D7" w14:textId="77777777" w:rsidR="003231A5" w:rsidRPr="00F80CF0" w:rsidRDefault="003231A5">
      <w:pPr>
        <w:pStyle w:val="Kommentartext"/>
        <w:rPr>
          <w:lang w:val="en-US"/>
        </w:rPr>
      </w:pPr>
      <w:r>
        <w:rPr>
          <w:rStyle w:val="Kommentarzeichen"/>
        </w:rPr>
        <w:annotationRef/>
      </w:r>
      <w:r w:rsidRPr="00F80CF0">
        <w:rPr>
          <w:lang w:val="en-US"/>
        </w:rPr>
        <w:t>General pre-requisites should be described, e.g.</w:t>
      </w:r>
      <w:r w:rsidRPr="00F80CF0">
        <w:rPr>
          <w:lang w:val="en-US"/>
        </w:rPr>
        <w:br/>
        <w:t xml:space="preserve">- </w:t>
      </w:r>
      <w:r>
        <w:rPr>
          <w:lang w:val="en-US"/>
        </w:rPr>
        <w:t>If you want to use Californium for Java integration it has to be V2.0.0 or newer…some other dev notes</w:t>
      </w:r>
      <w:r>
        <w:rPr>
          <w:lang w:val="en-US"/>
        </w:rPr>
        <w:br/>
        <w:t>- devices need to be on the local network and IP multicast has to be enabled</w:t>
      </w:r>
      <w:r>
        <w:rPr>
          <w:lang w:val="en-US"/>
        </w:rPr>
        <w:br/>
        <w:t>…</w:t>
      </w:r>
    </w:p>
  </w:comment>
  <w:comment w:id="208" w:author="Markus Michels" w:date="2020-03-02T18:06:00Z" w:initials="MM">
    <w:p w14:paraId="50913022" w14:textId="4F178448" w:rsidR="003231A5" w:rsidRPr="001B008E" w:rsidRDefault="003231A5">
      <w:pPr>
        <w:pStyle w:val="Kommentartext"/>
        <w:rPr>
          <w:lang w:val="en-US"/>
        </w:rPr>
      </w:pPr>
      <w:r>
        <w:rPr>
          <w:rStyle w:val="Kommentarzeichen"/>
        </w:rPr>
        <w:annotationRef/>
      </w:r>
      <w:r w:rsidRPr="00F80CF0">
        <w:rPr>
          <w:lang w:val="en-US"/>
        </w:rPr>
        <w:t>Do we need those details?</w:t>
      </w:r>
      <w:r w:rsidR="001B008E">
        <w:rPr>
          <w:lang w:val="en-US"/>
        </w:rPr>
        <w:br/>
      </w:r>
      <w:r w:rsidR="001B008E">
        <w:rPr>
          <w:lang w:val="en-US"/>
        </w:rPr>
        <w:br/>
        <w:t>Keep it simple:</w:t>
      </w:r>
      <w:r w:rsidR="001B008E">
        <w:rPr>
          <w:lang w:val="en-US"/>
        </w:rPr>
        <w:br/>
      </w:r>
      <w:r w:rsidR="001B008E">
        <w:rPr>
          <w:rFonts w:ascii="Menlo" w:hAnsi="Menlo" w:cs="Menlo"/>
          <w:b/>
          <w:bCs/>
          <w:i/>
          <w:iCs/>
          <w:color w:val="0000C0"/>
          <w:sz w:val="28"/>
          <w:szCs w:val="28"/>
          <w:shd w:val="clear" w:color="auto" w:fill="F0D8A8"/>
          <w:lang w:val="en-US"/>
        </w:rPr>
        <w:t xml:space="preserve">#define </w:t>
      </w:r>
      <w:r w:rsidR="001B008E" w:rsidRPr="001B008E">
        <w:rPr>
          <w:rFonts w:ascii="Menlo" w:hAnsi="Menlo" w:cs="Menlo"/>
          <w:b/>
          <w:bCs/>
          <w:i/>
          <w:iCs/>
          <w:color w:val="0000C0"/>
          <w:sz w:val="28"/>
          <w:szCs w:val="28"/>
          <w:shd w:val="clear" w:color="auto" w:fill="F0D8A8"/>
          <w:lang w:val="en-US"/>
        </w:rPr>
        <w:t>COIOT_OPTION_GLOBAL_DEVID</w:t>
      </w:r>
      <w:r w:rsidR="001B008E">
        <w:rPr>
          <w:rFonts w:ascii="Menlo" w:hAnsi="Menlo" w:cs="Menlo"/>
          <w:b/>
          <w:bCs/>
          <w:i/>
          <w:iCs/>
          <w:color w:val="0000C0"/>
          <w:sz w:val="28"/>
          <w:szCs w:val="28"/>
          <w:shd w:val="clear" w:color="auto" w:fill="F0D8A8"/>
          <w:lang w:val="en-US"/>
        </w:rPr>
        <w:t xml:space="preserve"> 3332</w:t>
      </w:r>
      <w:r w:rsidR="001B008E">
        <w:rPr>
          <w:rFonts w:ascii="Menlo" w:hAnsi="Menlo" w:cs="Menlo"/>
          <w:b/>
          <w:bCs/>
          <w:i/>
          <w:iCs/>
          <w:color w:val="0000C0"/>
          <w:sz w:val="28"/>
          <w:szCs w:val="28"/>
          <w:shd w:val="clear" w:color="auto" w:fill="F0D8A8"/>
          <w:lang w:val="en-US"/>
        </w:rPr>
        <w:br/>
      </w:r>
      <w:r w:rsidR="001B008E">
        <w:rPr>
          <w:rFonts w:ascii="Menlo" w:hAnsi="Menlo" w:cs="Menlo"/>
          <w:b/>
          <w:bCs/>
          <w:i/>
          <w:iCs/>
          <w:color w:val="0000C0"/>
          <w:sz w:val="28"/>
          <w:szCs w:val="28"/>
          <w:shd w:val="clear" w:color="auto" w:fill="E8F2FE"/>
          <w:lang w:val="en-US"/>
        </w:rPr>
        <w:t xml:space="preserve">#define </w:t>
      </w:r>
      <w:r w:rsidR="001B008E" w:rsidRPr="001B008E">
        <w:rPr>
          <w:rFonts w:ascii="Menlo" w:hAnsi="Menlo" w:cs="Menlo"/>
          <w:b/>
          <w:bCs/>
          <w:i/>
          <w:iCs/>
          <w:color w:val="0000C0"/>
          <w:sz w:val="28"/>
          <w:szCs w:val="28"/>
          <w:shd w:val="clear" w:color="auto" w:fill="E8F2FE"/>
          <w:lang w:val="en-US"/>
        </w:rPr>
        <w:t>COIOT_OPTION_ VALIDITY</w:t>
      </w:r>
      <w:r w:rsidR="001B008E" w:rsidRPr="001B008E">
        <w:rPr>
          <w:rFonts w:ascii="Menlo" w:hAnsi="Menlo" w:cs="Menlo"/>
          <w:color w:val="000000"/>
          <w:sz w:val="28"/>
          <w:szCs w:val="28"/>
          <w:shd w:val="clear" w:color="auto" w:fill="E8F2FE"/>
          <w:lang w:val="en-US"/>
        </w:rPr>
        <w:t xml:space="preserve"> 3412</w:t>
      </w:r>
      <w:r w:rsidR="001B008E">
        <w:rPr>
          <w:rFonts w:ascii="Menlo" w:hAnsi="Menlo" w:cs="Menlo"/>
          <w:b/>
          <w:bCs/>
          <w:i/>
          <w:iCs/>
          <w:color w:val="0000C0"/>
          <w:sz w:val="28"/>
          <w:szCs w:val="28"/>
          <w:shd w:val="clear" w:color="auto" w:fill="F0D8A8"/>
          <w:lang w:val="en-US"/>
        </w:rPr>
        <w:br/>
      </w:r>
      <w:r w:rsidR="001B008E">
        <w:rPr>
          <w:rFonts w:ascii="Menlo" w:hAnsi="Menlo" w:cs="Menlo"/>
          <w:b/>
          <w:bCs/>
          <w:i/>
          <w:iCs/>
          <w:color w:val="0000C0"/>
          <w:sz w:val="28"/>
          <w:szCs w:val="28"/>
          <w:shd w:val="clear" w:color="auto" w:fill="E8F2FE"/>
          <w:lang w:val="en-US"/>
        </w:rPr>
        <w:t>#define COIOT_OPTION_</w:t>
      </w:r>
      <w:r w:rsidR="001B008E" w:rsidRPr="001B008E">
        <w:rPr>
          <w:rFonts w:ascii="Menlo" w:hAnsi="Menlo" w:cs="Menlo"/>
          <w:b/>
          <w:bCs/>
          <w:i/>
          <w:iCs/>
          <w:color w:val="0000C0"/>
          <w:sz w:val="28"/>
          <w:szCs w:val="28"/>
          <w:shd w:val="clear" w:color="auto" w:fill="E8F2FE"/>
          <w:lang w:val="en-US"/>
        </w:rPr>
        <w:t>SERIAL</w:t>
      </w:r>
      <w:r w:rsidR="001B008E">
        <w:rPr>
          <w:rFonts w:ascii="Menlo" w:hAnsi="Menlo" w:cs="Menlo"/>
          <w:b/>
          <w:bCs/>
          <w:i/>
          <w:iCs/>
          <w:color w:val="0000C0"/>
          <w:sz w:val="28"/>
          <w:szCs w:val="28"/>
          <w:shd w:val="clear" w:color="auto" w:fill="E8F2FE"/>
          <w:lang w:val="en-US"/>
        </w:rPr>
        <w:t xml:space="preserve"> 3420</w:t>
      </w:r>
    </w:p>
  </w:comment>
  <w:comment w:id="428" w:author="Markus Michels" w:date="2020-03-03T18:29:00Z" w:initials="MM">
    <w:p w14:paraId="57FD1377" w14:textId="3D681924" w:rsidR="00DB6CAC" w:rsidRPr="00DB6CAC" w:rsidRDefault="00DB6CAC">
      <w:pPr>
        <w:pStyle w:val="Kommentartext"/>
        <w:rPr>
          <w:lang w:val="en-US"/>
        </w:rPr>
      </w:pPr>
      <w:r>
        <w:rPr>
          <w:rStyle w:val="Kommentarzeichen"/>
        </w:rPr>
        <w:annotationRef/>
      </w:r>
      <w:r w:rsidRPr="00DB6CAC">
        <w:rPr>
          <w:lang w:val="en-US"/>
        </w:rPr>
        <w:t xml:space="preserve">Could we add the same format as an additional </w:t>
      </w:r>
      <w:r>
        <w:rPr>
          <w:lang w:val="en-US"/>
        </w:rPr>
        <w:t xml:space="preserve">TXT record to the </w:t>
      </w:r>
      <w:proofErr w:type="spellStart"/>
      <w:r>
        <w:rPr>
          <w:lang w:val="en-US"/>
        </w:rPr>
        <w:t>mDNS</w:t>
      </w:r>
      <w:proofErr w:type="spellEnd"/>
      <w:r>
        <w:rPr>
          <w:lang w:val="en-US"/>
        </w:rPr>
        <w:t xml:space="preserve"> announcement? This allows to identify the device type without the need to call /settings, which doesn’t work when the device is password protected.</w:t>
      </w:r>
    </w:p>
  </w:comment>
  <w:comment w:id="450" w:author="Markus Michels" w:date="2020-03-02T12:29:00Z" w:initials="MM">
    <w:p w14:paraId="615E4F47" w14:textId="77777777" w:rsidR="003231A5" w:rsidRPr="002045BC" w:rsidRDefault="003231A5">
      <w:pPr>
        <w:pStyle w:val="Kommentartext"/>
        <w:rPr>
          <w:lang w:val="en-US"/>
        </w:rPr>
      </w:pPr>
      <w:r>
        <w:rPr>
          <w:rStyle w:val="Kommentarzeichen"/>
        </w:rPr>
        <w:annotationRef/>
      </w:r>
      <w:r w:rsidRPr="002045BC">
        <w:rPr>
          <w:lang w:val="en-US"/>
        </w:rPr>
        <w:t xml:space="preserve">This needs </w:t>
      </w:r>
      <w:r>
        <w:rPr>
          <w:lang w:val="en-US"/>
        </w:rPr>
        <w:t>to b</w:t>
      </w:r>
      <w:r w:rsidRPr="002045BC">
        <w:rPr>
          <w:lang w:val="en-US"/>
        </w:rPr>
        <w:t>e described more clearly</w:t>
      </w:r>
    </w:p>
  </w:comment>
  <w:comment w:id="540" w:author="Markus Michels" w:date="2020-03-03T18:28:00Z" w:initials="MM">
    <w:p w14:paraId="5E475190" w14:textId="104F99CE" w:rsidR="00D424B5" w:rsidRPr="00D424B5" w:rsidRDefault="00D424B5">
      <w:pPr>
        <w:pStyle w:val="Kommentartext"/>
        <w:rPr>
          <w:lang w:val="en-US"/>
        </w:rPr>
      </w:pPr>
      <w:r>
        <w:rPr>
          <w:rStyle w:val="Kommentarzeichen"/>
        </w:rPr>
        <w:annotationRef/>
      </w:r>
      <w:r w:rsidRPr="00D424B5">
        <w:rPr>
          <w:lang w:val="en-US"/>
        </w:rPr>
        <w:t xml:space="preserve">No longer outlined as „1 </w:t>
      </w:r>
      <w:proofErr w:type="gramStart"/>
      <w:r w:rsidRPr="00D424B5">
        <w:rPr>
          <w:lang w:val="en-US"/>
        </w:rPr>
        <w:t>character“</w:t>
      </w:r>
      <w:proofErr w:type="gramEnd"/>
    </w:p>
  </w:comment>
  <w:comment w:id="549" w:author="Markus Michels" w:date="2020-03-03T18:43:00Z" w:initials="MM">
    <w:p w14:paraId="10EFE5CE" w14:textId="77777777" w:rsidR="00A452E2" w:rsidRPr="00A452E2" w:rsidRDefault="00A452E2" w:rsidP="00A452E2">
      <w:pPr>
        <w:pStyle w:val="Kommentartext"/>
        <w:rPr>
          <w:lang w:val="en-US"/>
        </w:rPr>
      </w:pPr>
      <w:r>
        <w:rPr>
          <w:rStyle w:val="Kommentarzeichen"/>
        </w:rPr>
        <w:annotationRef/>
      </w:r>
      <w:r w:rsidRPr="00A452E2">
        <w:rPr>
          <w:lang w:val="en-US"/>
        </w:rPr>
        <w:t>Igor: Value for „D“ field one-word only? See recently added „Energy counter …“ above</w:t>
      </w:r>
    </w:p>
    <w:p w14:paraId="78AE94C7" w14:textId="2EF8916E" w:rsidR="00A452E2" w:rsidRPr="00A452E2" w:rsidRDefault="00A452E2">
      <w:pPr>
        <w:pStyle w:val="Kommentartext"/>
        <w:rPr>
          <w:lang w:val="en-US"/>
        </w:rPr>
      </w:pPr>
      <w:bookmarkStart w:id="550" w:name="_GoBack"/>
      <w:bookmarkEnd w:id="550"/>
    </w:p>
  </w:comment>
  <w:comment w:id="545" w:author="Markus Michels" w:date="2020-03-03T18:28:00Z" w:initials="MM">
    <w:p w14:paraId="1C05FB39" w14:textId="4667B5C0" w:rsidR="00D424B5" w:rsidRPr="00D424B5" w:rsidRDefault="00D424B5">
      <w:pPr>
        <w:pStyle w:val="Kommentartext"/>
        <w:rPr>
          <w:lang w:val="en-US"/>
        </w:rPr>
      </w:pPr>
      <w:r>
        <w:rPr>
          <w:rStyle w:val="Kommentarzeichen"/>
        </w:rPr>
        <w:annotationRef/>
      </w:r>
      <w:r w:rsidRPr="00D424B5">
        <w:rPr>
          <w:lang w:val="en-US"/>
        </w:rPr>
        <w:t xml:space="preserve">No longer </w:t>
      </w:r>
      <w:proofErr w:type="spellStart"/>
      <w:r w:rsidRPr="00D424B5">
        <w:rPr>
          <w:lang w:val="en-US"/>
        </w:rPr>
        <w:t>outined</w:t>
      </w:r>
      <w:proofErr w:type="spellEnd"/>
      <w:r w:rsidRPr="00D424B5">
        <w:rPr>
          <w:lang w:val="en-US"/>
        </w:rPr>
        <w:t xml:space="preserve"> as „one word </w:t>
      </w:r>
      <w:proofErr w:type="gramStart"/>
      <w:r w:rsidRPr="00D424B5">
        <w:rPr>
          <w:lang w:val="en-US"/>
        </w:rPr>
        <w:t>description“</w:t>
      </w:r>
      <w:proofErr w:type="gramEnd"/>
    </w:p>
  </w:comment>
  <w:comment w:id="566" w:author="Markus Michels" w:date="2020-03-03T18:26:00Z" w:initials="MM">
    <w:p w14:paraId="7B0EB41E" w14:textId="60938F7B" w:rsidR="00D424B5" w:rsidRPr="00D424B5" w:rsidRDefault="00D424B5">
      <w:pPr>
        <w:pStyle w:val="Kommentartext"/>
        <w:rPr>
          <w:lang w:val="en-US"/>
        </w:rPr>
      </w:pPr>
      <w:r>
        <w:rPr>
          <w:rStyle w:val="Kommentarzeichen"/>
        </w:rPr>
        <w:annotationRef/>
      </w:r>
      <w:r w:rsidRPr="00D424B5">
        <w:rPr>
          <w:lang w:val="en-US"/>
        </w:rPr>
        <w:t>rc4 brings a new description for Dimmer: „"0(off)/1(on)/2(</w:t>
      </w:r>
      <w:proofErr w:type="spellStart"/>
      <w:r w:rsidRPr="00D424B5">
        <w:rPr>
          <w:lang w:val="en-US"/>
        </w:rPr>
        <w:t>longpush</w:t>
      </w:r>
      <w:proofErr w:type="spellEnd"/>
      <w:r w:rsidRPr="00D424B5">
        <w:rPr>
          <w:lang w:val="en-US"/>
        </w:rPr>
        <w:t>)"</w:t>
      </w:r>
      <w:r>
        <w:rPr>
          <w:lang w:val="en-US"/>
        </w:rPr>
        <w:t>, which is not conforming to this requirement.</w:t>
      </w:r>
      <w:r>
        <w:rPr>
          <w:lang w:val="en-US"/>
        </w:rPr>
        <w:br/>
      </w:r>
      <w:r>
        <w:rPr>
          <w:lang w:val="en-US"/>
        </w:rPr>
        <w:br/>
        <w:t>I suggest:</w:t>
      </w:r>
      <w:r>
        <w:rPr>
          <w:lang w:val="en-US"/>
        </w:rPr>
        <w:br/>
        <w:t>- change it back to “0-2” and</w:t>
      </w:r>
      <w:r>
        <w:rPr>
          <w:lang w:val="en-US"/>
        </w:rPr>
        <w:br/>
        <w:t>- describe the values in the spec here (as I already did)</w:t>
      </w:r>
    </w:p>
  </w:comment>
  <w:comment w:id="749" w:author="Markus Michels" w:date="2020-03-02T19:29:00Z" w:initials="MM">
    <w:p w14:paraId="57C41E60" w14:textId="70D5F7A0" w:rsidR="003231A5" w:rsidRPr="00A96EC7" w:rsidRDefault="003231A5">
      <w:pPr>
        <w:pStyle w:val="Kommentartext"/>
        <w:rPr>
          <w:lang w:val="en-US"/>
        </w:rPr>
      </w:pPr>
      <w:r>
        <w:rPr>
          <w:rStyle w:val="Kommentarzeichen"/>
        </w:rPr>
        <w:annotationRef/>
      </w:r>
      <w:r w:rsidRPr="00A96EC7">
        <w:rPr>
          <w:lang w:val="en-US"/>
        </w:rPr>
        <w:t>or T=S, D=motion?</w:t>
      </w:r>
      <w:r w:rsidR="00DB6CAC">
        <w:rPr>
          <w:lang w:val="en-US"/>
        </w:rPr>
        <w:br/>
      </w:r>
      <w:r w:rsidR="00DB6CAC">
        <w:rPr>
          <w:lang w:val="en-US"/>
        </w:rPr>
        <w:br/>
        <w:t>Shelly Sense reports</w:t>
      </w:r>
      <w:r w:rsidR="00DB6CAC">
        <w:rPr>
          <w:lang w:val="en-US"/>
        </w:rPr>
        <w:br/>
      </w:r>
      <w:r w:rsidR="00DB6CAC" w:rsidRPr="00DB6CAC">
        <w:rPr>
          <w:lang w:val="en-US"/>
        </w:rPr>
        <w:t xml:space="preserve">{"I":11, </w:t>
      </w:r>
      <w:r w:rsidR="00DB6CAC" w:rsidRPr="00DB6CAC">
        <w:rPr>
          <w:b/>
          <w:lang w:val="en-US"/>
        </w:rPr>
        <w:t>"</w:t>
      </w:r>
      <w:proofErr w:type="spellStart"/>
      <w:r w:rsidR="00DB6CAC" w:rsidRPr="00DB6CAC">
        <w:rPr>
          <w:b/>
          <w:lang w:val="en-US"/>
        </w:rPr>
        <w:t>D":"motion</w:t>
      </w:r>
      <w:proofErr w:type="spellEnd"/>
      <w:r w:rsidR="00DB6CAC" w:rsidRPr="00DB6CAC">
        <w:rPr>
          <w:b/>
          <w:lang w:val="en-US"/>
        </w:rPr>
        <w:t>", "T":"S",</w:t>
      </w:r>
      <w:r w:rsidR="00DB6CAC" w:rsidRPr="00DB6CAC">
        <w:rPr>
          <w:lang w:val="en-US"/>
        </w:rPr>
        <w:t xml:space="preserve"> "R":"0/1", "L":1},</w:t>
      </w:r>
    </w:p>
  </w:comment>
  <w:comment w:id="857" w:author="Markus Michels" w:date="2020-03-03T18:38:00Z" w:initials="MM">
    <w:p w14:paraId="0E4BA56C" w14:textId="7DD42621" w:rsidR="00DB6CAC" w:rsidRPr="00DB6CAC" w:rsidRDefault="00DB6CAC">
      <w:pPr>
        <w:pStyle w:val="Kommentartext"/>
        <w:rPr>
          <w:lang w:val="en-US"/>
        </w:rPr>
      </w:pPr>
      <w:r>
        <w:rPr>
          <w:rStyle w:val="Kommentarzeichen"/>
        </w:rPr>
        <w:annotationRef/>
      </w:r>
      <w:r w:rsidRPr="00DB6CAC">
        <w:rPr>
          <w:lang w:val="en-US"/>
        </w:rPr>
        <w:t>Some devices use W, new ones P</w:t>
      </w:r>
    </w:p>
  </w:comment>
  <w:comment w:id="889" w:author="Markus Michels" w:date="2020-03-03T18:40:00Z" w:initials="MM">
    <w:p w14:paraId="7DD21F0F" w14:textId="38D3C30C" w:rsidR="00DB6CAC" w:rsidRPr="00DB6CAC" w:rsidRDefault="00DB6CAC" w:rsidP="00DB6CAC">
      <w:pPr>
        <w:pStyle w:val="Kommentartext"/>
        <w:rPr>
          <w:lang w:val="en-US"/>
        </w:rPr>
      </w:pPr>
      <w:r>
        <w:rPr>
          <w:rStyle w:val="Kommentarzeichen"/>
        </w:rPr>
        <w:annotationRef/>
      </w:r>
      <w:r w:rsidRPr="00DB6CAC">
        <w:rPr>
          <w:lang w:val="en-US"/>
        </w:rPr>
        <w:t xml:space="preserve">Igor: </w:t>
      </w:r>
      <w:proofErr w:type="spellStart"/>
      <w:r w:rsidRPr="00DB6CAC">
        <w:rPr>
          <w:lang w:val="en-US"/>
        </w:rPr>
        <w:t>VSwitch</w:t>
      </w:r>
      <w:proofErr w:type="spellEnd"/>
      <w:r w:rsidRPr="00DB6CAC">
        <w:rPr>
          <w:lang w:val="en-US"/>
        </w:rPr>
        <w:t xml:space="preserve"> only on RGBW2. It means device state ON=1 or OFF=0. Other devices uses „</w:t>
      </w:r>
      <w:proofErr w:type="gramStart"/>
      <w:r w:rsidRPr="00DB6CAC">
        <w:rPr>
          <w:lang w:val="en-US"/>
        </w:rPr>
        <w:t>State“ or</w:t>
      </w:r>
      <w:proofErr w:type="gramEnd"/>
      <w:r w:rsidRPr="00DB6CAC">
        <w:rPr>
          <w:lang w:val="en-US"/>
        </w:rPr>
        <w:t xml:space="preserve"> „Switch“ for it. Equality is needed. Suggestion: „</w:t>
      </w:r>
      <w:proofErr w:type="gramStart"/>
      <w:r w:rsidRPr="00DB6CAC">
        <w:rPr>
          <w:lang w:val="en-US"/>
        </w:rPr>
        <w:t>State“ for</w:t>
      </w:r>
      <w:proofErr w:type="gramEnd"/>
      <w:r w:rsidRPr="00DB6CAC">
        <w:rPr>
          <w:lang w:val="en-US"/>
        </w:rPr>
        <w:t xml:space="preserve"> all devices.</w:t>
      </w:r>
    </w:p>
    <w:p w14:paraId="4843747A" w14:textId="5ED84509" w:rsidR="00DB6CAC" w:rsidRPr="00DB6CAC" w:rsidRDefault="00DB6CAC">
      <w:pPr>
        <w:pStyle w:val="Kommentartext"/>
        <w:rPr>
          <w:lang w:val="en-US"/>
        </w:rPr>
      </w:pPr>
    </w:p>
  </w:comment>
  <w:comment w:id="963" w:author="Markus Michels" w:date="2020-03-03T18:41:00Z" w:initials="MM">
    <w:p w14:paraId="114C9FBA" w14:textId="77777777" w:rsidR="00DB6CAC" w:rsidRPr="00DB6CAC" w:rsidRDefault="00DB6CAC" w:rsidP="00DB6CAC">
      <w:pPr>
        <w:pStyle w:val="Kommentartext"/>
        <w:rPr>
          <w:lang w:val="en-US"/>
        </w:rPr>
      </w:pPr>
      <w:r>
        <w:rPr>
          <w:rStyle w:val="Kommentarzeichen"/>
        </w:rPr>
        <w:annotationRef/>
      </w:r>
      <w:r w:rsidRPr="00DB6CAC">
        <w:rPr>
          <w:lang w:val="en-US"/>
        </w:rPr>
        <w:t xml:space="preserve">Igor: See above - suggestion: change Switch </w:t>
      </w:r>
      <w:r>
        <w:sym w:font="Wingdings" w:char="F0E0"/>
      </w:r>
      <w:r w:rsidRPr="00DB6CAC">
        <w:rPr>
          <w:lang w:val="en-US"/>
        </w:rPr>
        <w:t xml:space="preserve"> State for all devices</w:t>
      </w:r>
    </w:p>
    <w:p w14:paraId="23A1DDE5" w14:textId="1897C426" w:rsidR="00DB6CAC" w:rsidRPr="00DB6CAC" w:rsidRDefault="00DB6CAC">
      <w:pPr>
        <w:pStyle w:val="Kommentartext"/>
        <w:rPr>
          <w:lang w:val="en-US"/>
        </w:rPr>
      </w:pPr>
    </w:p>
  </w:comment>
  <w:comment w:id="1175" w:author="Markus Michels" w:date="2020-03-03T18:42:00Z" w:initials="MM">
    <w:p w14:paraId="1BBDCC92" w14:textId="548ABE20" w:rsidR="00A452E2" w:rsidRPr="00A452E2" w:rsidRDefault="00A452E2">
      <w:pPr>
        <w:pStyle w:val="Kommentartext"/>
        <w:rPr>
          <w:lang w:val="en-US"/>
        </w:rPr>
      </w:pPr>
      <w:r>
        <w:rPr>
          <w:rStyle w:val="Kommentarzeichen"/>
        </w:rPr>
        <w:annotationRef/>
      </w:r>
      <w:r w:rsidRPr="00A452E2">
        <w:rPr>
          <w:lang w:val="en-US"/>
        </w:rPr>
        <w:t>Correct?</w:t>
      </w:r>
      <w:r w:rsidRPr="00A452E2">
        <w:rPr>
          <w:lang w:val="en-US"/>
        </w:rPr>
        <w:br/>
      </w:r>
      <w:r w:rsidRPr="00A452E2">
        <w:rPr>
          <w:lang w:val="en-US"/>
        </w:rPr>
        <w:br/>
        <w:t>Igor: Suggestion: move to new „</w:t>
      </w:r>
      <w:proofErr w:type="gramStart"/>
      <w:r w:rsidRPr="00A452E2">
        <w:rPr>
          <w:lang w:val="en-US"/>
        </w:rPr>
        <w:t>Alarm“ type</w:t>
      </w:r>
      <w:proofErr w:type="gramEnd"/>
      <w:r>
        <w:rPr>
          <w:lang w:val="en-US"/>
        </w:rPr>
        <w:t>, see below</w:t>
      </w:r>
    </w:p>
  </w:comment>
  <w:comment w:id="1228" w:author="Markus Michels" w:date="2020-03-02T19:17:00Z" w:initials="MM">
    <w:p w14:paraId="74AE1A72" w14:textId="77777777" w:rsidR="003231A5" w:rsidRPr="00466FB2" w:rsidRDefault="003231A5">
      <w:pPr>
        <w:pStyle w:val="Kommentartext"/>
        <w:rPr>
          <w:lang w:val="en-US"/>
        </w:rPr>
      </w:pPr>
      <w:r>
        <w:rPr>
          <w:rStyle w:val="Kommentarzeichen"/>
        </w:rPr>
        <w:annotationRef/>
      </w:r>
      <w:r w:rsidRPr="00466FB2">
        <w:rPr>
          <w:lang w:val="en-US"/>
        </w:rPr>
        <w:t>Suggestion for a new event class providing the missing status values from the REST API</w:t>
      </w:r>
    </w:p>
  </w:comment>
  <w:comment w:id="1634" w:author="Markus Michels" w:date="2020-03-03T18:34:00Z" w:initials="MM">
    <w:p w14:paraId="7A3D4ED2" w14:textId="17DD8859" w:rsidR="00DB6CAC" w:rsidRPr="00DB6CAC" w:rsidRDefault="00DB6CAC">
      <w:pPr>
        <w:pStyle w:val="Kommentartext"/>
        <w:rPr>
          <w:lang w:val="en-US"/>
        </w:rPr>
      </w:pPr>
      <w:r>
        <w:rPr>
          <w:rStyle w:val="Kommentarzeichen"/>
        </w:rPr>
        <w:annotationRef/>
      </w:r>
      <w:r w:rsidRPr="00DB6CAC">
        <w:rPr>
          <w:lang w:val="en-US"/>
        </w:rPr>
        <w:t xml:space="preserve">Are those still supported and used? I saw that the security option was removed from the UI to disable </w:t>
      </w:r>
      <w:proofErr w:type="spellStart"/>
      <w:r w:rsidRPr="00DB6CAC">
        <w:rPr>
          <w:lang w:val="en-US"/>
        </w:rPr>
        <w:t>CoIoT</w:t>
      </w:r>
      <w:proofErr w:type="spellEnd"/>
      <w:r w:rsidRPr="00DB6CAC">
        <w:rPr>
          <w:lang w:val="en-US"/>
        </w:rPr>
        <w:t xml:space="preserve"> actions</w:t>
      </w:r>
    </w:p>
  </w:comment>
  <w:comment w:id="1637" w:author="Markus Michels" w:date="2020-03-03T18:35:00Z" w:initials="MM">
    <w:p w14:paraId="559C4D61" w14:textId="5610CDE4" w:rsidR="00DB6CAC" w:rsidRPr="00DB6CAC" w:rsidRDefault="00DB6CAC" w:rsidP="00DB6CAC">
      <w:pPr>
        <w:pStyle w:val="Kommentartext"/>
        <w:rPr>
          <w:lang w:val="en-US"/>
        </w:rPr>
      </w:pPr>
      <w:r>
        <w:rPr>
          <w:rStyle w:val="Kommentarzeichen"/>
        </w:rPr>
        <w:annotationRef/>
      </w:r>
      <w:r>
        <w:rPr>
          <w:lang w:val="en-US"/>
        </w:rPr>
        <w:t>I saw this format</w:t>
      </w:r>
      <w:r>
        <w:rPr>
          <w:lang w:val="en-US"/>
        </w:rPr>
        <w:br/>
      </w:r>
      <w:r w:rsidRPr="00DB6CAC">
        <w:rPr>
          <w:lang w:val="en-US"/>
        </w:rPr>
        <w:t>"act</w:t>
      </w:r>
      <w:proofErr w:type="gramStart"/>
      <w:r w:rsidRPr="00DB6CAC">
        <w:rPr>
          <w:lang w:val="en-US"/>
        </w:rPr>
        <w:t>":[</w:t>
      </w:r>
      <w:proofErr w:type="gramEnd"/>
    </w:p>
    <w:p w14:paraId="68515658" w14:textId="2155ACEC" w:rsidR="00DB6CAC" w:rsidRPr="00DB6CAC" w:rsidRDefault="00DB6CAC" w:rsidP="00DB6CAC">
      <w:pPr>
        <w:pStyle w:val="Kommentartext"/>
        <w:rPr>
          <w:lang w:val="en-US"/>
        </w:rPr>
      </w:pPr>
      <w:r w:rsidRPr="00DB6CAC">
        <w:rPr>
          <w:lang w:val="en-US"/>
        </w:rPr>
        <w:t>{"I":211,"D":"Switch","L":0,"P</w:t>
      </w:r>
      <w:proofErr w:type="gramStart"/>
      <w:r w:rsidRPr="00DB6CAC">
        <w:rPr>
          <w:lang w:val="en-US"/>
        </w:rPr>
        <w:t>":[</w:t>
      </w:r>
      <w:proofErr w:type="gramEnd"/>
      <w:r w:rsidRPr="00DB6CAC">
        <w:rPr>
          <w:lang w:val="en-US"/>
        </w:rPr>
        <w:t>{"I":2011,"D":"ToState","R":"0/1"}]},</w:t>
      </w:r>
    </w:p>
    <w:p w14:paraId="136A56DF" w14:textId="6C21D020" w:rsidR="00DB6CAC" w:rsidRPr="00DB6CAC" w:rsidRDefault="00DB6CAC" w:rsidP="00DB6CAC">
      <w:pPr>
        <w:pStyle w:val="Kommentartext"/>
        <w:rPr>
          <w:lang w:val="en-US"/>
        </w:rPr>
      </w:pPr>
      <w:r w:rsidRPr="00DB6CAC">
        <w:rPr>
          <w:lang w:val="en-US"/>
        </w:rPr>
        <w:t>{"I":221,"D":"Switch","L":1,"P</w:t>
      </w:r>
      <w:proofErr w:type="gramStart"/>
      <w:r w:rsidRPr="00DB6CAC">
        <w:rPr>
          <w:lang w:val="en-US"/>
        </w:rPr>
        <w:t>":[</w:t>
      </w:r>
      <w:proofErr w:type="gramEnd"/>
      <w:r w:rsidRPr="00DB6CAC">
        <w:rPr>
          <w:lang w:val="en-US"/>
        </w:rPr>
        <w:t>{"I":2021,"D":"ToState","R":"0/1"}]}</w:t>
      </w:r>
    </w:p>
    <w:p w14:paraId="11075450" w14:textId="2500C811" w:rsidR="00DB6CAC" w:rsidRPr="00DB6CAC" w:rsidRDefault="00DB6CAC" w:rsidP="00DB6CAC">
      <w:pPr>
        <w:pStyle w:val="Kommentartext"/>
        <w:rPr>
          <w:lang w:val="en-US"/>
        </w:rPr>
      </w:pPr>
      <w:r w:rsidRPr="00DB6CAC">
        <w:rPr>
          <w:lang w:val="en-US"/>
        </w:rPr>
        <w:t>]</w:t>
      </w:r>
      <w:r w:rsidRPr="00DB6CAC">
        <w:rPr>
          <w:lang w:val="en-US"/>
        </w:rPr>
        <w:br/>
      </w:r>
      <w:r w:rsidRPr="00DB6CAC">
        <w:rPr>
          <w:lang w:val="en-US"/>
        </w:rPr>
        <w:br/>
        <w:t>For what does P stand for?</w:t>
      </w:r>
    </w:p>
  </w:comment>
  <w:comment w:id="1747" w:author="Markus Michels" w:date="2020-03-02T19:32:00Z" w:initials="MM">
    <w:p w14:paraId="382FC370" w14:textId="21CB7ED1" w:rsidR="003231A5" w:rsidRPr="00DB6CAC" w:rsidRDefault="003231A5">
      <w:pPr>
        <w:pStyle w:val="Kommentartext"/>
        <w:rPr>
          <w:lang w:val="en-US"/>
        </w:rPr>
      </w:pPr>
      <w:r>
        <w:rPr>
          <w:rStyle w:val="Kommentarzeichen"/>
        </w:rPr>
        <w:annotationRef/>
      </w:r>
      <w:r w:rsidRPr="00DB6CAC">
        <w:rPr>
          <w:lang w:val="en-US"/>
        </w:rPr>
        <w:t>Still valid?</w:t>
      </w:r>
    </w:p>
  </w:comment>
  <w:comment w:id="1748" w:author="Markus Michels" w:date="2020-03-03T18:38:00Z" w:initials="MM">
    <w:p w14:paraId="0F4558E4" w14:textId="08D39812" w:rsidR="00DB6CAC" w:rsidRDefault="00DB6CAC">
      <w:pPr>
        <w:pStyle w:val="Kommentartext"/>
      </w:pPr>
      <w:r>
        <w:rPr>
          <w:rStyle w:val="Kommentarzeichen"/>
        </w:rPr>
        <w:annotationRef/>
      </w:r>
      <w:r>
        <w:t xml:space="preserve">Still </w:t>
      </w:r>
      <w:proofErr w:type="spellStart"/>
      <w:r>
        <w:t>up</w:t>
      </w:r>
      <w:proofErr w:type="spellEnd"/>
      <w:r>
        <w:t>-</w:t>
      </w:r>
      <w:proofErr w:type="spellStart"/>
      <w:r>
        <w:t>to</w:t>
      </w:r>
      <w:proofErr w:type="spellEnd"/>
      <w:r>
        <w:t>-date?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B06D7" w15:done="0"/>
  <w15:commentEx w15:paraId="50913022" w15:done="0"/>
  <w15:commentEx w15:paraId="57FD1377" w15:done="0"/>
  <w15:commentEx w15:paraId="615E4F47" w15:done="0"/>
  <w15:commentEx w15:paraId="5E475190" w15:done="0"/>
  <w15:commentEx w15:paraId="78AE94C7" w15:done="0"/>
  <w15:commentEx w15:paraId="1C05FB39" w15:done="0"/>
  <w15:commentEx w15:paraId="7B0EB41E" w15:done="0"/>
  <w15:commentEx w15:paraId="57C41E60" w15:done="0"/>
  <w15:commentEx w15:paraId="0E4BA56C" w15:done="0"/>
  <w15:commentEx w15:paraId="4843747A" w15:done="0"/>
  <w15:commentEx w15:paraId="23A1DDE5" w15:done="0"/>
  <w15:commentEx w15:paraId="1BBDCC92" w15:done="0"/>
  <w15:commentEx w15:paraId="74AE1A72" w15:done="0"/>
  <w15:commentEx w15:paraId="7A3D4ED2" w15:done="0"/>
  <w15:commentEx w15:paraId="11075450" w15:done="0"/>
  <w15:commentEx w15:paraId="382FC370" w15:done="0"/>
  <w15:commentEx w15:paraId="0F4558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B06D7" w16cid:durableId="2207C9E5"/>
  <w16cid:commentId w16cid:paraId="50913022" w16cid:durableId="2207C9C2"/>
  <w16cid:commentId w16cid:paraId="57FD1377" w16cid:durableId="22092097"/>
  <w16cid:commentId w16cid:paraId="615E4F47" w16cid:durableId="22077AA1"/>
  <w16cid:commentId w16cid:paraId="5E475190" w16cid:durableId="22092048"/>
  <w16cid:commentId w16cid:paraId="78AE94C7" w16cid:durableId="220923D3"/>
  <w16cid:commentId w16cid:paraId="1C05FB39" w16cid:durableId="2209203A"/>
  <w16cid:commentId w16cid:paraId="7B0EB41E" w16cid:durableId="22091FEC"/>
  <w16cid:commentId w16cid:paraId="57C41E60" w16cid:durableId="2207DD32"/>
  <w16cid:commentId w16cid:paraId="0E4BA56C" w16cid:durableId="22092294"/>
  <w16cid:commentId w16cid:paraId="4843747A" w16cid:durableId="2209230C"/>
  <w16cid:commentId w16cid:paraId="23A1DDE5" w16cid:durableId="22092359"/>
  <w16cid:commentId w16cid:paraId="1BBDCC92" w16cid:durableId="220923A1"/>
  <w16cid:commentId w16cid:paraId="74AE1A72" w16cid:durableId="2207DA62"/>
  <w16cid:commentId w16cid:paraId="7A3D4ED2" w16cid:durableId="220921AE"/>
  <w16cid:commentId w16cid:paraId="11075450" w16cid:durableId="22092200"/>
  <w16cid:commentId w16cid:paraId="382FC370" w16cid:durableId="2207DDB3"/>
  <w16cid:commentId w16cid:paraId="0F4558E4" w16cid:durableId="22092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D39"/>
    <w:multiLevelType w:val="hybridMultilevel"/>
    <w:tmpl w:val="638A18C4"/>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120EB3"/>
    <w:multiLevelType w:val="hybridMultilevel"/>
    <w:tmpl w:val="5DE0B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74054B"/>
    <w:multiLevelType w:val="hybridMultilevel"/>
    <w:tmpl w:val="8B92D94E"/>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1E7EE6"/>
    <w:multiLevelType w:val="hybridMultilevel"/>
    <w:tmpl w:val="0BDC3A66"/>
    <w:lvl w:ilvl="0" w:tplc="2100630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Michels">
    <w15:presenceInfo w15:providerId="Windows Live" w15:userId="c51e83fc171f3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28"/>
    <w:rsid w:val="001B008E"/>
    <w:rsid w:val="001E4B45"/>
    <w:rsid w:val="002045BC"/>
    <w:rsid w:val="00281E05"/>
    <w:rsid w:val="002E6F9F"/>
    <w:rsid w:val="00300210"/>
    <w:rsid w:val="003231A5"/>
    <w:rsid w:val="003A009B"/>
    <w:rsid w:val="00466FB2"/>
    <w:rsid w:val="004A0E56"/>
    <w:rsid w:val="005E16FF"/>
    <w:rsid w:val="00602E4E"/>
    <w:rsid w:val="00726D43"/>
    <w:rsid w:val="008D419B"/>
    <w:rsid w:val="00A452E2"/>
    <w:rsid w:val="00A969DD"/>
    <w:rsid w:val="00A96EC7"/>
    <w:rsid w:val="00AC7728"/>
    <w:rsid w:val="00AD768B"/>
    <w:rsid w:val="00B944B3"/>
    <w:rsid w:val="00CC5302"/>
    <w:rsid w:val="00D424B5"/>
    <w:rsid w:val="00D5184A"/>
    <w:rsid w:val="00DB6CAC"/>
    <w:rsid w:val="00E71D23"/>
    <w:rsid w:val="00F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AF9E3"/>
  <w15:docId w15:val="{3B74FEEB-1639-1546-B513-72AE14A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3231A5"/>
    <w:pPr>
      <w:spacing w:before="100" w:beforeAutospacing="1" w:after="100" w:afterAutospacing="1"/>
      <w:outlineLvl w:val="2"/>
    </w:pPr>
    <w:rPr>
      <w:rFonts w:eastAsia="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2045BC"/>
    <w:rPr>
      <w:sz w:val="16"/>
      <w:szCs w:val="16"/>
    </w:rPr>
  </w:style>
  <w:style w:type="paragraph" w:styleId="Kommentartext">
    <w:name w:val="annotation text"/>
    <w:basedOn w:val="Standard"/>
    <w:link w:val="KommentartextZchn"/>
    <w:uiPriority w:val="99"/>
    <w:semiHidden/>
    <w:unhideWhenUsed/>
    <w:rsid w:val="002045BC"/>
    <w:rPr>
      <w:sz w:val="20"/>
      <w:szCs w:val="20"/>
    </w:rPr>
  </w:style>
  <w:style w:type="character" w:customStyle="1" w:styleId="KommentartextZchn">
    <w:name w:val="Kommentartext Zchn"/>
    <w:basedOn w:val="Absatz-Standardschriftart"/>
    <w:link w:val="Kommentartext"/>
    <w:uiPriority w:val="99"/>
    <w:semiHidden/>
    <w:rsid w:val="002045BC"/>
    <w:rPr>
      <w:sz w:val="20"/>
      <w:szCs w:val="20"/>
    </w:rPr>
  </w:style>
  <w:style w:type="paragraph" w:styleId="Kommentarthema">
    <w:name w:val="annotation subject"/>
    <w:basedOn w:val="Kommentartext"/>
    <w:next w:val="Kommentartext"/>
    <w:link w:val="KommentarthemaZchn"/>
    <w:uiPriority w:val="99"/>
    <w:semiHidden/>
    <w:unhideWhenUsed/>
    <w:rsid w:val="002045BC"/>
    <w:rPr>
      <w:b/>
      <w:bCs/>
    </w:rPr>
  </w:style>
  <w:style w:type="character" w:customStyle="1" w:styleId="KommentarthemaZchn">
    <w:name w:val="Kommentarthema Zchn"/>
    <w:basedOn w:val="KommentartextZchn"/>
    <w:link w:val="Kommentarthema"/>
    <w:uiPriority w:val="99"/>
    <w:semiHidden/>
    <w:rsid w:val="002045BC"/>
    <w:rPr>
      <w:b/>
      <w:bCs/>
      <w:sz w:val="20"/>
      <w:szCs w:val="20"/>
    </w:rPr>
  </w:style>
  <w:style w:type="paragraph" w:styleId="Sprechblasentext">
    <w:name w:val="Balloon Text"/>
    <w:basedOn w:val="Standard"/>
    <w:link w:val="SprechblasentextZchn"/>
    <w:uiPriority w:val="99"/>
    <w:semiHidden/>
    <w:unhideWhenUsed/>
    <w:rsid w:val="002045BC"/>
    <w:rPr>
      <w:sz w:val="18"/>
      <w:szCs w:val="18"/>
    </w:rPr>
  </w:style>
  <w:style w:type="character" w:customStyle="1" w:styleId="SprechblasentextZchn">
    <w:name w:val="Sprechblasentext Zchn"/>
    <w:basedOn w:val="Absatz-Standardschriftart"/>
    <w:link w:val="Sprechblasentext"/>
    <w:uiPriority w:val="99"/>
    <w:semiHidden/>
    <w:rsid w:val="002045BC"/>
    <w:rPr>
      <w:sz w:val="18"/>
      <w:szCs w:val="18"/>
    </w:rPr>
  </w:style>
  <w:style w:type="table" w:styleId="Tabellenraster">
    <w:name w:val="Table Grid"/>
    <w:basedOn w:val="NormaleTabelle"/>
    <w:uiPriority w:val="59"/>
    <w:unhideWhenUsed/>
    <w:rsid w:val="00F8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D5184A"/>
  </w:style>
  <w:style w:type="paragraph" w:styleId="Listenabsatz">
    <w:name w:val="List Paragraph"/>
    <w:basedOn w:val="Standard"/>
    <w:uiPriority w:val="34"/>
    <w:qFormat/>
    <w:rsid w:val="00A96EC7"/>
    <w:pPr>
      <w:ind w:left="720"/>
      <w:contextualSpacing/>
    </w:pPr>
  </w:style>
  <w:style w:type="character" w:customStyle="1" w:styleId="berschrift3Zchn">
    <w:name w:val="Überschrift 3 Zchn"/>
    <w:basedOn w:val="Absatz-Standardschriftart"/>
    <w:link w:val="berschrift3"/>
    <w:uiPriority w:val="9"/>
    <w:rsid w:val="003231A5"/>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1149">
      <w:bodyDiv w:val="1"/>
      <w:marLeft w:val="0"/>
      <w:marRight w:val="0"/>
      <w:marTop w:val="0"/>
      <w:marBottom w:val="0"/>
      <w:divBdr>
        <w:top w:val="none" w:sz="0" w:space="0" w:color="auto"/>
        <w:left w:val="none" w:sz="0" w:space="0" w:color="auto"/>
        <w:bottom w:val="none" w:sz="0" w:space="0" w:color="auto"/>
        <w:right w:val="none" w:sz="0" w:space="0" w:color="auto"/>
      </w:divBdr>
    </w:div>
    <w:div w:id="846595441">
      <w:bodyDiv w:val="1"/>
      <w:marLeft w:val="0"/>
      <w:marRight w:val="0"/>
      <w:marTop w:val="0"/>
      <w:marBottom w:val="0"/>
      <w:divBdr>
        <w:top w:val="none" w:sz="0" w:space="0" w:color="auto"/>
        <w:left w:val="none" w:sz="0" w:space="0" w:color="auto"/>
        <w:bottom w:val="none" w:sz="0" w:space="0" w:color="auto"/>
        <w:right w:val="none" w:sz="0" w:space="0" w:color="auto"/>
      </w:divBdr>
    </w:div>
    <w:div w:id="1280989229">
      <w:bodyDiv w:val="1"/>
      <w:marLeft w:val="0"/>
      <w:marRight w:val="0"/>
      <w:marTop w:val="0"/>
      <w:marBottom w:val="0"/>
      <w:divBdr>
        <w:top w:val="none" w:sz="0" w:space="0" w:color="auto"/>
        <w:left w:val="none" w:sz="0" w:space="0" w:color="auto"/>
        <w:bottom w:val="none" w:sz="0" w:space="0" w:color="auto"/>
        <w:right w:val="none" w:sz="0" w:space="0" w:color="auto"/>
      </w:divBdr>
    </w:div>
    <w:div w:id="2036030372">
      <w:bodyDiv w:val="1"/>
      <w:marLeft w:val="0"/>
      <w:marRight w:val="0"/>
      <w:marTop w:val="0"/>
      <w:marBottom w:val="0"/>
      <w:divBdr>
        <w:top w:val="none" w:sz="0" w:space="0" w:color="auto"/>
        <w:left w:val="none" w:sz="0" w:space="0" w:color="auto"/>
        <w:bottom w:val="none" w:sz="0" w:space="0" w:color="auto"/>
        <w:right w:val="none" w:sz="0" w:space="0" w:color="auto"/>
      </w:divBdr>
      <w:divsChild>
        <w:div w:id="199784446">
          <w:marLeft w:val="0"/>
          <w:marRight w:val="0"/>
          <w:marTop w:val="0"/>
          <w:marBottom w:val="0"/>
          <w:divBdr>
            <w:top w:val="none" w:sz="0" w:space="0" w:color="auto"/>
            <w:left w:val="none" w:sz="0" w:space="0" w:color="auto"/>
            <w:bottom w:val="none" w:sz="0" w:space="0" w:color="auto"/>
            <w:right w:val="none" w:sz="0" w:space="0" w:color="auto"/>
          </w:divBdr>
        </w:div>
        <w:div w:id="2075153341">
          <w:marLeft w:val="0"/>
          <w:marRight w:val="0"/>
          <w:marTop w:val="0"/>
          <w:marBottom w:val="0"/>
          <w:divBdr>
            <w:top w:val="none" w:sz="0" w:space="0" w:color="auto"/>
            <w:left w:val="none" w:sz="0" w:space="0" w:color="auto"/>
            <w:bottom w:val="none" w:sz="0" w:space="0" w:color="auto"/>
            <w:right w:val="none" w:sz="0" w:space="0" w:color="auto"/>
          </w:divBdr>
        </w:div>
        <w:div w:id="5995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2012</Words>
  <Characters>12679</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Markus Michels</cp:lastModifiedBy>
  <cp:revision>2</cp:revision>
  <dcterms:created xsi:type="dcterms:W3CDTF">2020-03-03T17:44:00Z</dcterms:created>
  <dcterms:modified xsi:type="dcterms:W3CDTF">2020-03-03T17:44:00Z</dcterms:modified>
</cp:coreProperties>
</file>